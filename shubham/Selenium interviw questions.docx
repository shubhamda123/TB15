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019" w:rsidRPr="000B2281" w:rsidRDefault="00695019" w:rsidP="00695019">
      <w:pPr>
        <w:shd w:val="clear" w:color="auto" w:fill="FFFFFF"/>
        <w:spacing w:after="0" w:line="240" w:lineRule="auto"/>
        <w:outlineLvl w:val="2"/>
        <w:rPr>
          <w:rFonts w:ascii="Times New Roman" w:eastAsia="Times New Roman" w:hAnsi="Times New Roman" w:cs="Times New Roman"/>
          <w:b/>
          <w:bCs/>
          <w:color w:val="3A3A3A"/>
          <w:sz w:val="28"/>
          <w:szCs w:val="28"/>
        </w:rPr>
      </w:pPr>
      <w:r w:rsidRPr="000B2281">
        <w:rPr>
          <w:rFonts w:ascii="Times New Roman" w:eastAsia="Times New Roman" w:hAnsi="Times New Roman" w:cs="Times New Roman"/>
          <w:b/>
          <w:bCs/>
          <w:color w:val="3A3A3A"/>
          <w:sz w:val="28"/>
          <w:szCs w:val="28"/>
        </w:rPr>
        <w:t xml:space="preserve">Q.1. </w:t>
      </w:r>
      <w:proofErr w:type="gramStart"/>
      <w:r w:rsidRPr="000B2281">
        <w:rPr>
          <w:rFonts w:ascii="Times New Roman" w:eastAsia="Times New Roman" w:hAnsi="Times New Roman" w:cs="Times New Roman"/>
          <w:b/>
          <w:bCs/>
          <w:color w:val="3A3A3A"/>
          <w:sz w:val="28"/>
          <w:szCs w:val="28"/>
        </w:rPr>
        <w:t>What</w:t>
      </w:r>
      <w:proofErr w:type="gramEnd"/>
      <w:r w:rsidRPr="000B2281">
        <w:rPr>
          <w:rFonts w:ascii="Times New Roman" w:eastAsia="Times New Roman" w:hAnsi="Times New Roman" w:cs="Times New Roman"/>
          <w:b/>
          <w:bCs/>
          <w:color w:val="3A3A3A"/>
          <w:sz w:val="28"/>
          <w:szCs w:val="28"/>
        </w:rPr>
        <w:t xml:space="preserve"> is automation</w:t>
      </w:r>
    </w:p>
    <w:p w:rsidR="00695019" w:rsidRPr="000B2281" w:rsidRDefault="00695019" w:rsidP="00695019">
      <w:pPr>
        <w:shd w:val="clear" w:color="auto" w:fill="FFFFFF"/>
        <w:spacing w:after="0" w:line="240" w:lineRule="auto"/>
        <w:outlineLvl w:val="2"/>
        <w:rPr>
          <w:rFonts w:ascii="Times New Roman" w:eastAsia="Times New Roman" w:hAnsi="Times New Roman" w:cs="Times New Roman"/>
          <w:bCs/>
          <w:color w:val="3A3A3A"/>
          <w:sz w:val="28"/>
          <w:szCs w:val="28"/>
        </w:rPr>
      </w:pPr>
      <w:proofErr w:type="spellStart"/>
      <w:r w:rsidRPr="000B2281">
        <w:rPr>
          <w:rFonts w:ascii="Times New Roman" w:eastAsia="Times New Roman" w:hAnsi="Times New Roman" w:cs="Times New Roman"/>
          <w:b/>
          <w:bCs/>
          <w:color w:val="3A3A3A"/>
          <w:sz w:val="28"/>
          <w:szCs w:val="28"/>
        </w:rPr>
        <w:t>Ans</w:t>
      </w:r>
      <w:proofErr w:type="spellEnd"/>
      <w:r w:rsidRPr="000B2281">
        <w:rPr>
          <w:rFonts w:ascii="Times New Roman" w:eastAsia="Times New Roman" w:hAnsi="Times New Roman" w:cs="Times New Roman"/>
          <w:b/>
          <w:bCs/>
          <w:color w:val="3A3A3A"/>
          <w:sz w:val="28"/>
          <w:szCs w:val="28"/>
        </w:rPr>
        <w:t>:-</w:t>
      </w:r>
      <w:r w:rsidRPr="000B2281">
        <w:rPr>
          <w:rFonts w:ascii="Times New Roman" w:eastAsia="Times New Roman" w:hAnsi="Times New Roman" w:cs="Times New Roman"/>
          <w:bCs/>
          <w:color w:val="3A3A3A"/>
          <w:sz w:val="28"/>
          <w:szCs w:val="28"/>
        </w:rPr>
        <w:t>Execution of program without interaction of human being.</w:t>
      </w:r>
    </w:p>
    <w:p w:rsidR="00695019" w:rsidRPr="000B2281" w:rsidRDefault="00695019" w:rsidP="00695019">
      <w:pPr>
        <w:shd w:val="clear" w:color="auto" w:fill="FFFFFF"/>
        <w:spacing w:before="450" w:after="0" w:line="480" w:lineRule="atLeast"/>
        <w:outlineLvl w:val="2"/>
        <w:rPr>
          <w:rFonts w:ascii="Times New Roman" w:eastAsia="Times New Roman" w:hAnsi="Times New Roman" w:cs="Times New Roman"/>
          <w:b/>
          <w:bCs/>
          <w:color w:val="3A3A3A"/>
          <w:sz w:val="28"/>
          <w:szCs w:val="28"/>
        </w:rPr>
      </w:pPr>
      <w:r w:rsidRPr="000B2281">
        <w:rPr>
          <w:rFonts w:ascii="Times New Roman" w:eastAsia="Times New Roman" w:hAnsi="Times New Roman" w:cs="Times New Roman"/>
          <w:b/>
          <w:bCs/>
          <w:color w:val="3A3A3A"/>
          <w:sz w:val="28"/>
          <w:szCs w:val="28"/>
        </w:rPr>
        <w:t xml:space="preserve">Q.2. </w:t>
      </w:r>
      <w:proofErr w:type="gramStart"/>
      <w:r w:rsidRPr="000B2281">
        <w:rPr>
          <w:rFonts w:ascii="Times New Roman" w:eastAsia="Times New Roman" w:hAnsi="Times New Roman" w:cs="Times New Roman"/>
          <w:b/>
          <w:bCs/>
          <w:color w:val="3A3A3A"/>
          <w:sz w:val="28"/>
          <w:szCs w:val="28"/>
        </w:rPr>
        <w:t>What</w:t>
      </w:r>
      <w:proofErr w:type="gramEnd"/>
      <w:r w:rsidRPr="000B2281">
        <w:rPr>
          <w:rFonts w:ascii="Times New Roman" w:eastAsia="Times New Roman" w:hAnsi="Times New Roman" w:cs="Times New Roman"/>
          <w:b/>
          <w:bCs/>
          <w:color w:val="3A3A3A"/>
          <w:sz w:val="28"/>
          <w:szCs w:val="28"/>
        </w:rPr>
        <w:t xml:space="preserve"> is automation testing?</w:t>
      </w:r>
    </w:p>
    <w:p w:rsidR="00695019" w:rsidRPr="000B2281" w:rsidRDefault="00695019" w:rsidP="00695019">
      <w:pPr>
        <w:pStyle w:val="NormalWeb"/>
        <w:shd w:val="clear" w:color="auto" w:fill="FFFFFF"/>
        <w:spacing w:before="0" w:beforeAutospacing="0" w:after="0" w:afterAutospacing="0"/>
        <w:jc w:val="both"/>
        <w:rPr>
          <w:color w:val="333333"/>
          <w:sz w:val="28"/>
          <w:szCs w:val="28"/>
        </w:rPr>
      </w:pPr>
      <w:proofErr w:type="spellStart"/>
      <w:r w:rsidRPr="000B2281">
        <w:rPr>
          <w:sz w:val="28"/>
          <w:szCs w:val="28"/>
        </w:rPr>
        <w:t>Ans</w:t>
      </w:r>
      <w:proofErr w:type="spellEnd"/>
      <w:proofErr w:type="gramStart"/>
      <w:r w:rsidRPr="000B2281">
        <w:rPr>
          <w:sz w:val="28"/>
          <w:szCs w:val="28"/>
        </w:rPr>
        <w:t>:-</w:t>
      </w:r>
      <w:proofErr w:type="gramEnd"/>
      <w:r w:rsidRPr="000B2281">
        <w:rPr>
          <w:color w:val="333333"/>
          <w:sz w:val="28"/>
          <w:szCs w:val="28"/>
        </w:rPr>
        <w:t xml:space="preserve"> It is a type of software testing where tester execute the test cases using automation tools.</w:t>
      </w:r>
    </w:p>
    <w:p w:rsidR="00695019" w:rsidRPr="000B2281" w:rsidRDefault="00695019" w:rsidP="00695019">
      <w:pPr>
        <w:pStyle w:val="NormalWeb"/>
        <w:shd w:val="clear" w:color="auto" w:fill="FFFFFF"/>
        <w:spacing w:before="0" w:beforeAutospacing="0" w:after="0" w:afterAutospacing="0"/>
        <w:jc w:val="both"/>
        <w:rPr>
          <w:color w:val="333333"/>
          <w:sz w:val="28"/>
          <w:szCs w:val="28"/>
        </w:rPr>
      </w:pPr>
      <w:r w:rsidRPr="000B2281">
        <w:rPr>
          <w:color w:val="333333"/>
          <w:sz w:val="28"/>
          <w:szCs w:val="28"/>
        </w:rPr>
        <w:t>The automation testing is used to change the manual test cases into a test script with the help of some automation tools.</w:t>
      </w:r>
    </w:p>
    <w:p w:rsidR="000869CF" w:rsidRPr="000B2281" w:rsidRDefault="000869CF" w:rsidP="00695019">
      <w:pPr>
        <w:pStyle w:val="NormalWeb"/>
        <w:shd w:val="clear" w:color="auto" w:fill="FFFFFF"/>
        <w:spacing w:before="0" w:beforeAutospacing="0" w:after="0" w:afterAutospacing="0"/>
        <w:jc w:val="both"/>
        <w:rPr>
          <w:color w:val="333333"/>
          <w:sz w:val="28"/>
          <w:szCs w:val="28"/>
        </w:rPr>
      </w:pPr>
    </w:p>
    <w:p w:rsidR="000869CF" w:rsidRPr="000B2281" w:rsidRDefault="000869CF" w:rsidP="000869CF">
      <w:pPr>
        <w:shd w:val="clear" w:color="auto" w:fill="FFFFFF"/>
        <w:spacing w:after="0" w:line="240" w:lineRule="auto"/>
        <w:rPr>
          <w:rFonts w:ascii="Times New Roman" w:eastAsia="Times New Roman" w:hAnsi="Times New Roman" w:cs="Times New Roman"/>
          <w:color w:val="333333"/>
          <w:sz w:val="28"/>
          <w:szCs w:val="28"/>
        </w:rPr>
      </w:pPr>
      <w:r w:rsidRPr="000B2281">
        <w:rPr>
          <w:rFonts w:ascii="Times New Roman" w:eastAsia="Times New Roman" w:hAnsi="Times New Roman" w:cs="Times New Roman"/>
          <w:b/>
          <w:bCs/>
          <w:color w:val="333333"/>
          <w:sz w:val="28"/>
          <w:szCs w:val="28"/>
        </w:rPr>
        <w:t>7. What is the goal of Automation Testing?</w:t>
      </w:r>
    </w:p>
    <w:p w:rsidR="000869CF" w:rsidRPr="000B2281" w:rsidRDefault="000869CF" w:rsidP="000869CF">
      <w:pPr>
        <w:shd w:val="clear" w:color="auto" w:fill="FFFFFF"/>
        <w:spacing w:after="0" w:line="240" w:lineRule="auto"/>
        <w:rPr>
          <w:rFonts w:ascii="Times New Roman" w:eastAsia="Times New Roman" w:hAnsi="Times New Roman" w:cs="Times New Roman"/>
          <w:color w:val="333333"/>
          <w:sz w:val="28"/>
          <w:szCs w:val="28"/>
        </w:rPr>
      </w:pPr>
    </w:p>
    <w:p w:rsidR="000869CF" w:rsidRPr="000B2281" w:rsidRDefault="000869CF" w:rsidP="000869CF">
      <w:pPr>
        <w:shd w:val="clear" w:color="auto" w:fill="FFFFFF"/>
        <w:spacing w:after="0" w:line="240" w:lineRule="auto"/>
        <w:rPr>
          <w:rFonts w:ascii="Times New Roman" w:eastAsia="Times New Roman" w:hAnsi="Times New Roman" w:cs="Times New Roman"/>
          <w:color w:val="333333"/>
          <w:sz w:val="28"/>
          <w:szCs w:val="28"/>
        </w:rPr>
      </w:pPr>
      <w:r w:rsidRPr="000B2281">
        <w:rPr>
          <w:rFonts w:ascii="Times New Roman" w:eastAsia="Times New Roman" w:hAnsi="Times New Roman" w:cs="Times New Roman"/>
          <w:b/>
          <w:bCs/>
          <w:color w:val="333333"/>
          <w:sz w:val="28"/>
          <w:szCs w:val="28"/>
        </w:rPr>
        <w:t>Answer: </w:t>
      </w:r>
      <w:r w:rsidRPr="000B2281">
        <w:rPr>
          <w:rFonts w:ascii="Times New Roman" w:eastAsia="Times New Roman" w:hAnsi="Times New Roman" w:cs="Times New Roman"/>
          <w:color w:val="333333"/>
          <w:sz w:val="28"/>
          <w:szCs w:val="28"/>
        </w:rPr>
        <w:t xml:space="preserve">The goal of Automation is to reduce the number of test cases to be run manually and not to eliminate Manual </w:t>
      </w:r>
      <w:proofErr w:type="gramStart"/>
      <w:r w:rsidRPr="000B2281">
        <w:rPr>
          <w:rFonts w:ascii="Times New Roman" w:eastAsia="Times New Roman" w:hAnsi="Times New Roman" w:cs="Times New Roman"/>
          <w:color w:val="333333"/>
          <w:sz w:val="28"/>
          <w:szCs w:val="28"/>
        </w:rPr>
        <w:t>Testing</w:t>
      </w:r>
      <w:proofErr w:type="gramEnd"/>
      <w:r w:rsidRPr="000B2281">
        <w:rPr>
          <w:rFonts w:ascii="Times New Roman" w:eastAsia="Times New Roman" w:hAnsi="Times New Roman" w:cs="Times New Roman"/>
          <w:color w:val="333333"/>
          <w:sz w:val="28"/>
          <w:szCs w:val="28"/>
        </w:rPr>
        <w:t xml:space="preserve"> altogether.</w:t>
      </w:r>
    </w:p>
    <w:p w:rsidR="00EE7D5B" w:rsidRPr="000B2281" w:rsidRDefault="00EE7D5B" w:rsidP="000869CF">
      <w:pPr>
        <w:shd w:val="clear" w:color="auto" w:fill="FFFFFF"/>
        <w:spacing w:after="0" w:line="240" w:lineRule="auto"/>
        <w:rPr>
          <w:rFonts w:ascii="Times New Roman" w:eastAsia="Times New Roman" w:hAnsi="Times New Roman" w:cs="Times New Roman"/>
          <w:color w:val="333333"/>
          <w:sz w:val="28"/>
          <w:szCs w:val="28"/>
        </w:rPr>
      </w:pPr>
    </w:p>
    <w:p w:rsidR="00EE7D5B" w:rsidRPr="000B2281" w:rsidRDefault="00EE7D5B" w:rsidP="00EE7D5B">
      <w:pPr>
        <w:shd w:val="clear" w:color="auto" w:fill="FFFFFF"/>
        <w:spacing w:after="0" w:line="240" w:lineRule="auto"/>
        <w:rPr>
          <w:rFonts w:ascii="Times New Roman" w:eastAsia="Times New Roman" w:hAnsi="Times New Roman" w:cs="Times New Roman"/>
          <w:color w:val="333333"/>
          <w:sz w:val="28"/>
          <w:szCs w:val="28"/>
        </w:rPr>
      </w:pPr>
      <w:r w:rsidRPr="000B2281">
        <w:rPr>
          <w:rFonts w:ascii="Times New Roman" w:eastAsia="Times New Roman" w:hAnsi="Times New Roman" w:cs="Times New Roman"/>
          <w:b/>
          <w:bCs/>
          <w:color w:val="333333"/>
          <w:sz w:val="28"/>
          <w:szCs w:val="28"/>
        </w:rPr>
        <w:t>12. Which Test cases needs to be automated?</w:t>
      </w:r>
    </w:p>
    <w:p w:rsidR="00EE7D5B" w:rsidRPr="000B2281" w:rsidRDefault="00EE7D5B" w:rsidP="00EE7D5B">
      <w:pPr>
        <w:shd w:val="clear" w:color="auto" w:fill="FFFFFF"/>
        <w:spacing w:after="60" w:line="240" w:lineRule="auto"/>
        <w:rPr>
          <w:rFonts w:ascii="Times New Roman" w:eastAsia="Times New Roman" w:hAnsi="Times New Roman" w:cs="Times New Roman"/>
          <w:color w:val="333333"/>
          <w:sz w:val="28"/>
          <w:szCs w:val="28"/>
        </w:rPr>
      </w:pPr>
      <w:proofErr w:type="spellStart"/>
      <w:r w:rsidRPr="000B2281">
        <w:rPr>
          <w:rFonts w:ascii="Times New Roman" w:eastAsia="Times New Roman" w:hAnsi="Times New Roman" w:cs="Times New Roman"/>
          <w:color w:val="333333"/>
          <w:sz w:val="28"/>
          <w:szCs w:val="28"/>
        </w:rPr>
        <w:t>Ans</w:t>
      </w:r>
      <w:proofErr w:type="spellEnd"/>
      <w:r w:rsidRPr="000B2281">
        <w:rPr>
          <w:rFonts w:ascii="Times New Roman" w:eastAsia="Times New Roman" w:hAnsi="Times New Roman" w:cs="Times New Roman"/>
          <w:color w:val="333333"/>
          <w:sz w:val="28"/>
          <w:szCs w:val="28"/>
        </w:rPr>
        <w:t>:-</w:t>
      </w:r>
    </w:p>
    <w:p w:rsidR="00EE7D5B" w:rsidRPr="000B2281" w:rsidRDefault="00EE7D5B" w:rsidP="000B228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0B2281">
        <w:rPr>
          <w:rFonts w:ascii="Times New Roman" w:eastAsia="Times New Roman" w:hAnsi="Times New Roman" w:cs="Times New Roman"/>
          <w:color w:val="222222"/>
          <w:sz w:val="28"/>
          <w:szCs w:val="28"/>
        </w:rPr>
        <w:t>Test cases that are repeatedly executed</w:t>
      </w:r>
    </w:p>
    <w:p w:rsidR="00EE7D5B" w:rsidRPr="000B2281" w:rsidRDefault="00EE7D5B" w:rsidP="000B228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0B2281">
        <w:rPr>
          <w:rFonts w:ascii="Times New Roman" w:eastAsia="Times New Roman" w:hAnsi="Times New Roman" w:cs="Times New Roman"/>
          <w:color w:val="222222"/>
          <w:sz w:val="28"/>
          <w:szCs w:val="28"/>
        </w:rPr>
        <w:t>Test Cases that are very tedious or difficult to perform manually</w:t>
      </w:r>
    </w:p>
    <w:p w:rsidR="00EE7D5B" w:rsidRPr="000B2281" w:rsidRDefault="00EE7D5B" w:rsidP="000B228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0B2281">
        <w:rPr>
          <w:rFonts w:ascii="Times New Roman" w:eastAsia="Times New Roman" w:hAnsi="Times New Roman" w:cs="Times New Roman"/>
          <w:color w:val="222222"/>
          <w:sz w:val="28"/>
          <w:szCs w:val="28"/>
        </w:rPr>
        <w:t>Test Cases which are time-consuming</w:t>
      </w:r>
    </w:p>
    <w:p w:rsidR="00EE7D5B" w:rsidRPr="000B2281" w:rsidRDefault="00EE7D5B" w:rsidP="000B228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0B2281">
        <w:rPr>
          <w:rFonts w:ascii="Times New Roman" w:eastAsia="Times New Roman" w:hAnsi="Times New Roman" w:cs="Times New Roman"/>
          <w:color w:val="222222"/>
          <w:sz w:val="28"/>
          <w:szCs w:val="28"/>
        </w:rPr>
        <w:t xml:space="preserve">Test </w:t>
      </w:r>
      <w:proofErr w:type="gramStart"/>
      <w:r w:rsidRPr="000B2281">
        <w:rPr>
          <w:rFonts w:ascii="Times New Roman" w:eastAsia="Times New Roman" w:hAnsi="Times New Roman" w:cs="Times New Roman"/>
          <w:color w:val="222222"/>
          <w:sz w:val="28"/>
          <w:szCs w:val="28"/>
        </w:rPr>
        <w:t>case have</w:t>
      </w:r>
      <w:proofErr w:type="gramEnd"/>
      <w:r w:rsidRPr="000B2281">
        <w:rPr>
          <w:rFonts w:ascii="Times New Roman" w:eastAsia="Times New Roman" w:hAnsi="Times New Roman" w:cs="Times New Roman"/>
          <w:color w:val="222222"/>
          <w:sz w:val="28"/>
          <w:szCs w:val="28"/>
        </w:rPr>
        <w:t xml:space="preserve"> the critical functionality of the application.</w:t>
      </w:r>
    </w:p>
    <w:p w:rsidR="00695019" w:rsidRPr="000B2281" w:rsidRDefault="00EE7D5B" w:rsidP="000B228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0B2281">
        <w:rPr>
          <w:rFonts w:ascii="Times New Roman" w:eastAsia="Times New Roman" w:hAnsi="Times New Roman" w:cs="Times New Roman"/>
          <w:color w:val="222222"/>
          <w:sz w:val="28"/>
          <w:szCs w:val="28"/>
        </w:rPr>
        <w:t xml:space="preserve">Test case data required to run in </w:t>
      </w:r>
      <w:proofErr w:type="spellStart"/>
      <w:r w:rsidRPr="000B2281">
        <w:rPr>
          <w:rFonts w:ascii="Times New Roman" w:eastAsia="Times New Roman" w:hAnsi="Times New Roman" w:cs="Times New Roman"/>
          <w:color w:val="222222"/>
          <w:sz w:val="28"/>
          <w:szCs w:val="28"/>
        </w:rPr>
        <w:t>parallellely</w:t>
      </w:r>
      <w:proofErr w:type="spellEnd"/>
      <w:r w:rsidRPr="000B2281">
        <w:rPr>
          <w:rFonts w:ascii="Times New Roman" w:eastAsia="Times New Roman" w:hAnsi="Times New Roman" w:cs="Times New Roman"/>
          <w:color w:val="222222"/>
          <w:sz w:val="28"/>
          <w:szCs w:val="28"/>
        </w:rPr>
        <w:t xml:space="preserve"> for distributed environment.</w:t>
      </w:r>
    </w:p>
    <w:p w:rsidR="00695019" w:rsidRPr="000B2281" w:rsidRDefault="00143A97" w:rsidP="00695019">
      <w:pPr>
        <w:pStyle w:val="Heading3"/>
        <w:shd w:val="clear" w:color="auto" w:fill="FFFFFF"/>
        <w:spacing w:before="0" w:beforeAutospacing="0" w:line="312" w:lineRule="atLeast"/>
        <w:contextualSpacing/>
        <w:jc w:val="both"/>
        <w:rPr>
          <w:bCs w:val="0"/>
          <w:color w:val="610B4B"/>
          <w:sz w:val="28"/>
          <w:szCs w:val="28"/>
        </w:rPr>
      </w:pPr>
      <w:r w:rsidRPr="000B2281">
        <w:rPr>
          <w:bCs w:val="0"/>
          <w:color w:val="610B4B"/>
          <w:sz w:val="28"/>
          <w:szCs w:val="28"/>
        </w:rPr>
        <w:t>Q.3.</w:t>
      </w:r>
      <w:r w:rsidR="00695019" w:rsidRPr="000B2281">
        <w:rPr>
          <w:bCs w:val="0"/>
          <w:color w:val="610B4B"/>
          <w:sz w:val="28"/>
          <w:szCs w:val="28"/>
        </w:rPr>
        <w:t xml:space="preserve"> </w:t>
      </w:r>
      <w:proofErr w:type="gramStart"/>
      <w:r w:rsidR="00695019" w:rsidRPr="000B2281">
        <w:rPr>
          <w:bCs w:val="0"/>
          <w:color w:val="610B4B"/>
          <w:sz w:val="28"/>
          <w:szCs w:val="28"/>
        </w:rPr>
        <w:t>What</w:t>
      </w:r>
      <w:proofErr w:type="gramEnd"/>
      <w:r w:rsidR="00695019" w:rsidRPr="000B2281">
        <w:rPr>
          <w:bCs w:val="0"/>
          <w:color w:val="610B4B"/>
          <w:sz w:val="28"/>
          <w:szCs w:val="28"/>
        </w:rPr>
        <w:t xml:space="preserve"> are the advantages of automation testing?</w:t>
      </w:r>
    </w:p>
    <w:p w:rsidR="00695019" w:rsidRPr="000B2281" w:rsidRDefault="00695019" w:rsidP="00695019">
      <w:pPr>
        <w:pStyle w:val="NormalWeb"/>
        <w:shd w:val="clear" w:color="auto" w:fill="FFFFFF"/>
        <w:spacing w:before="0" w:beforeAutospacing="0" w:after="0" w:afterAutospacing="0"/>
        <w:contextualSpacing/>
        <w:jc w:val="both"/>
        <w:rPr>
          <w:color w:val="333333"/>
          <w:sz w:val="28"/>
          <w:szCs w:val="28"/>
        </w:rPr>
      </w:pPr>
      <w:proofErr w:type="spellStart"/>
      <w:r w:rsidRPr="000B2281">
        <w:rPr>
          <w:b/>
          <w:color w:val="333333"/>
          <w:sz w:val="28"/>
          <w:szCs w:val="28"/>
        </w:rPr>
        <w:t>Ans</w:t>
      </w:r>
      <w:proofErr w:type="spellEnd"/>
      <w:r w:rsidRPr="000B2281">
        <w:rPr>
          <w:b/>
          <w:color w:val="333333"/>
          <w:sz w:val="28"/>
          <w:szCs w:val="28"/>
        </w:rPr>
        <w:t>:-</w:t>
      </w:r>
    </w:p>
    <w:p w:rsidR="00695019" w:rsidRPr="000B2281" w:rsidRDefault="00695019" w:rsidP="000B2281">
      <w:pPr>
        <w:pStyle w:val="NormalWeb"/>
        <w:numPr>
          <w:ilvl w:val="0"/>
          <w:numId w:val="1"/>
        </w:numPr>
        <w:shd w:val="clear" w:color="auto" w:fill="FFFFFF"/>
        <w:spacing w:before="0" w:beforeAutospacing="0" w:after="0" w:afterAutospacing="0"/>
        <w:jc w:val="both"/>
        <w:rPr>
          <w:color w:val="000000"/>
          <w:sz w:val="28"/>
          <w:szCs w:val="28"/>
        </w:rPr>
      </w:pPr>
      <w:r w:rsidRPr="000B2281">
        <w:rPr>
          <w:color w:val="000000"/>
          <w:sz w:val="28"/>
          <w:szCs w:val="28"/>
        </w:rPr>
        <w:t>Automation testing supports both functional and performance test on an application.</w:t>
      </w:r>
    </w:p>
    <w:p w:rsidR="00695019" w:rsidRPr="000B2281" w:rsidRDefault="00695019" w:rsidP="000B2281">
      <w:pPr>
        <w:numPr>
          <w:ilvl w:val="0"/>
          <w:numId w:val="1"/>
        </w:numPr>
        <w:shd w:val="clear" w:color="auto" w:fill="FFFFFF"/>
        <w:spacing w:before="60" w:after="100" w:afterAutospacing="1" w:line="375" w:lineRule="atLeast"/>
        <w:jc w:val="both"/>
        <w:rPr>
          <w:rFonts w:ascii="Times New Roman" w:hAnsi="Times New Roman" w:cs="Times New Roman"/>
          <w:color w:val="000000"/>
          <w:sz w:val="28"/>
          <w:szCs w:val="28"/>
        </w:rPr>
      </w:pPr>
      <w:r w:rsidRPr="000B2281">
        <w:rPr>
          <w:rFonts w:ascii="Times New Roman" w:hAnsi="Times New Roman" w:cs="Times New Roman"/>
          <w:color w:val="000000"/>
          <w:sz w:val="28"/>
          <w:szCs w:val="28"/>
        </w:rPr>
        <w:t>It supports the execution of repeated test cases.</w:t>
      </w:r>
    </w:p>
    <w:p w:rsidR="00695019" w:rsidRPr="000B2281" w:rsidRDefault="00695019" w:rsidP="000B2281">
      <w:pPr>
        <w:numPr>
          <w:ilvl w:val="0"/>
          <w:numId w:val="1"/>
        </w:numPr>
        <w:shd w:val="clear" w:color="auto" w:fill="FFFFFF"/>
        <w:spacing w:before="60" w:after="100" w:afterAutospacing="1" w:line="375" w:lineRule="atLeast"/>
        <w:jc w:val="both"/>
        <w:rPr>
          <w:rFonts w:ascii="Times New Roman" w:hAnsi="Times New Roman" w:cs="Times New Roman"/>
          <w:color w:val="000000"/>
          <w:sz w:val="28"/>
          <w:szCs w:val="28"/>
        </w:rPr>
      </w:pPr>
      <w:r w:rsidRPr="000B2281">
        <w:rPr>
          <w:rFonts w:ascii="Times New Roman" w:hAnsi="Times New Roman" w:cs="Times New Roman"/>
          <w:color w:val="000000"/>
          <w:sz w:val="28"/>
          <w:szCs w:val="28"/>
        </w:rPr>
        <w:t xml:space="preserve">It </w:t>
      </w:r>
      <w:proofErr w:type="gramStart"/>
      <w:r w:rsidR="00ED5A05">
        <w:rPr>
          <w:rFonts w:ascii="Times New Roman" w:hAnsi="Times New Roman" w:cs="Times New Roman"/>
          <w:color w:val="000000"/>
          <w:sz w:val="28"/>
          <w:szCs w:val="28"/>
        </w:rPr>
        <w:t>support</w:t>
      </w:r>
      <w:proofErr w:type="gramEnd"/>
      <w:r w:rsidRPr="000B2281">
        <w:rPr>
          <w:rFonts w:ascii="Times New Roman" w:hAnsi="Times New Roman" w:cs="Times New Roman"/>
          <w:color w:val="000000"/>
          <w:sz w:val="28"/>
          <w:szCs w:val="28"/>
        </w:rPr>
        <w:t xml:space="preserve"> parallel execution.</w:t>
      </w:r>
    </w:p>
    <w:p w:rsidR="00695019" w:rsidRPr="000B2281" w:rsidRDefault="00695019" w:rsidP="000B2281">
      <w:pPr>
        <w:numPr>
          <w:ilvl w:val="0"/>
          <w:numId w:val="1"/>
        </w:numPr>
        <w:shd w:val="clear" w:color="auto" w:fill="FFFFFF"/>
        <w:spacing w:before="60" w:after="100" w:afterAutospacing="1" w:line="375" w:lineRule="atLeast"/>
        <w:jc w:val="both"/>
        <w:rPr>
          <w:rFonts w:ascii="Times New Roman" w:hAnsi="Times New Roman" w:cs="Times New Roman"/>
          <w:color w:val="000000"/>
          <w:sz w:val="28"/>
          <w:szCs w:val="28"/>
        </w:rPr>
      </w:pPr>
      <w:r w:rsidRPr="000B2281">
        <w:rPr>
          <w:rFonts w:ascii="Times New Roman" w:hAnsi="Times New Roman" w:cs="Times New Roman"/>
          <w:color w:val="000000"/>
          <w:sz w:val="28"/>
          <w:szCs w:val="28"/>
        </w:rPr>
        <w:t>It improves accuracy because there are no chances of human errors.</w:t>
      </w:r>
    </w:p>
    <w:p w:rsidR="00143A97" w:rsidRPr="000B2281" w:rsidRDefault="00695019" w:rsidP="000B2281">
      <w:pPr>
        <w:numPr>
          <w:ilvl w:val="0"/>
          <w:numId w:val="1"/>
        </w:numPr>
        <w:shd w:val="clear" w:color="auto" w:fill="FFFFFF"/>
        <w:spacing w:before="60" w:after="100" w:afterAutospacing="1" w:line="375" w:lineRule="atLeast"/>
        <w:jc w:val="both"/>
        <w:rPr>
          <w:rFonts w:ascii="Times New Roman" w:hAnsi="Times New Roman" w:cs="Times New Roman"/>
          <w:color w:val="000000"/>
          <w:sz w:val="28"/>
          <w:szCs w:val="28"/>
        </w:rPr>
      </w:pPr>
      <w:r w:rsidRPr="000B2281">
        <w:rPr>
          <w:rFonts w:ascii="Times New Roman" w:hAnsi="Times New Roman" w:cs="Times New Roman"/>
          <w:color w:val="000000"/>
          <w:sz w:val="28"/>
          <w:szCs w:val="28"/>
        </w:rPr>
        <w:t>It saves time and money.</w:t>
      </w:r>
    </w:p>
    <w:p w:rsidR="00611A0A" w:rsidRPr="000B2281" w:rsidRDefault="00611A0A" w:rsidP="00611A0A">
      <w:pPr>
        <w:shd w:val="clear" w:color="auto" w:fill="FFFFFF"/>
        <w:spacing w:before="60" w:after="100" w:afterAutospacing="1" w:line="375" w:lineRule="atLeast"/>
        <w:ind w:left="720"/>
        <w:jc w:val="both"/>
        <w:rPr>
          <w:rFonts w:ascii="Times New Roman" w:hAnsi="Times New Roman" w:cs="Times New Roman"/>
          <w:color w:val="000000"/>
          <w:sz w:val="28"/>
          <w:szCs w:val="28"/>
        </w:rPr>
      </w:pPr>
    </w:p>
    <w:p w:rsidR="008E24B7" w:rsidRDefault="008E24B7" w:rsidP="000869CF">
      <w:pPr>
        <w:pStyle w:val="Heading3"/>
        <w:shd w:val="clear" w:color="auto" w:fill="FFFFFF"/>
        <w:spacing w:before="0" w:beforeAutospacing="0" w:line="312" w:lineRule="atLeast"/>
        <w:contextualSpacing/>
        <w:jc w:val="both"/>
        <w:rPr>
          <w:bCs w:val="0"/>
          <w:color w:val="610B4B"/>
          <w:sz w:val="28"/>
          <w:szCs w:val="28"/>
        </w:rPr>
      </w:pPr>
    </w:p>
    <w:p w:rsidR="000869CF" w:rsidRPr="000B2281" w:rsidRDefault="000869CF" w:rsidP="000869CF">
      <w:pPr>
        <w:pStyle w:val="Heading3"/>
        <w:shd w:val="clear" w:color="auto" w:fill="FFFFFF"/>
        <w:spacing w:before="0" w:beforeAutospacing="0" w:line="312" w:lineRule="atLeast"/>
        <w:contextualSpacing/>
        <w:jc w:val="both"/>
        <w:rPr>
          <w:bCs w:val="0"/>
          <w:color w:val="610B4B"/>
          <w:sz w:val="28"/>
          <w:szCs w:val="28"/>
        </w:rPr>
      </w:pPr>
      <w:r w:rsidRPr="000B2281">
        <w:rPr>
          <w:bCs w:val="0"/>
          <w:color w:val="610B4B"/>
          <w:sz w:val="28"/>
          <w:szCs w:val="28"/>
        </w:rPr>
        <w:lastRenderedPageBreak/>
        <w:t xml:space="preserve">Q.3. </w:t>
      </w:r>
      <w:proofErr w:type="gramStart"/>
      <w:r w:rsidRPr="000B2281">
        <w:rPr>
          <w:bCs w:val="0"/>
          <w:color w:val="610B4B"/>
          <w:sz w:val="28"/>
          <w:szCs w:val="28"/>
        </w:rPr>
        <w:t>What</w:t>
      </w:r>
      <w:proofErr w:type="gramEnd"/>
      <w:r w:rsidRPr="000B2281">
        <w:rPr>
          <w:bCs w:val="0"/>
          <w:color w:val="610B4B"/>
          <w:sz w:val="28"/>
          <w:szCs w:val="28"/>
        </w:rPr>
        <w:t xml:space="preserve"> are the disadvantages of automation testing?</w:t>
      </w:r>
    </w:p>
    <w:p w:rsidR="000869CF" w:rsidRPr="000B2281" w:rsidRDefault="000869CF" w:rsidP="000869CF">
      <w:pPr>
        <w:pStyle w:val="Heading3"/>
        <w:shd w:val="clear" w:color="auto" w:fill="FFFFFF"/>
        <w:spacing w:before="0" w:beforeAutospacing="0" w:line="312" w:lineRule="atLeast"/>
        <w:contextualSpacing/>
        <w:jc w:val="both"/>
        <w:rPr>
          <w:bCs w:val="0"/>
          <w:color w:val="610B4B"/>
          <w:sz w:val="28"/>
          <w:szCs w:val="28"/>
        </w:rPr>
      </w:pPr>
      <w:proofErr w:type="spellStart"/>
      <w:r w:rsidRPr="000B2281">
        <w:rPr>
          <w:bCs w:val="0"/>
          <w:color w:val="610B4B"/>
          <w:sz w:val="28"/>
          <w:szCs w:val="28"/>
        </w:rPr>
        <w:t>Ans</w:t>
      </w:r>
      <w:proofErr w:type="spellEnd"/>
      <w:r w:rsidRPr="000B2281">
        <w:rPr>
          <w:bCs w:val="0"/>
          <w:color w:val="610B4B"/>
          <w:sz w:val="28"/>
          <w:szCs w:val="28"/>
        </w:rPr>
        <w:t xml:space="preserve">:- </w:t>
      </w:r>
    </w:p>
    <w:p w:rsidR="000869CF" w:rsidRPr="000B2281" w:rsidRDefault="000869CF" w:rsidP="000B2281">
      <w:pPr>
        <w:numPr>
          <w:ilvl w:val="0"/>
          <w:numId w:val="2"/>
        </w:numPr>
        <w:shd w:val="clear" w:color="auto" w:fill="FFFFFF"/>
        <w:spacing w:after="0" w:line="240" w:lineRule="auto"/>
        <w:rPr>
          <w:rFonts w:ascii="Times New Roman" w:eastAsia="Times New Roman" w:hAnsi="Times New Roman" w:cs="Times New Roman"/>
          <w:color w:val="3A3A3A"/>
          <w:sz w:val="28"/>
          <w:szCs w:val="28"/>
        </w:rPr>
      </w:pPr>
      <w:r w:rsidRPr="000B2281">
        <w:rPr>
          <w:rFonts w:ascii="Times New Roman" w:eastAsia="Times New Roman" w:hAnsi="Times New Roman" w:cs="Times New Roman"/>
          <w:color w:val="3A3A3A"/>
          <w:sz w:val="28"/>
          <w:szCs w:val="28"/>
        </w:rPr>
        <w:t>Selenium supports testing of only web-based applications</w:t>
      </w:r>
    </w:p>
    <w:p w:rsidR="000869CF" w:rsidRPr="000B2281" w:rsidRDefault="000869CF" w:rsidP="000B2281">
      <w:pPr>
        <w:numPr>
          <w:ilvl w:val="0"/>
          <w:numId w:val="2"/>
        </w:numPr>
        <w:shd w:val="clear" w:color="auto" w:fill="FFFFFF"/>
        <w:spacing w:after="0" w:line="240" w:lineRule="auto"/>
        <w:rPr>
          <w:rFonts w:ascii="Times New Roman" w:eastAsia="Times New Roman" w:hAnsi="Times New Roman" w:cs="Times New Roman"/>
          <w:color w:val="3A3A3A"/>
          <w:sz w:val="28"/>
          <w:szCs w:val="28"/>
        </w:rPr>
      </w:pPr>
      <w:r w:rsidRPr="000B2281">
        <w:rPr>
          <w:rFonts w:ascii="Times New Roman" w:eastAsia="Times New Roman" w:hAnsi="Times New Roman" w:cs="Times New Roman"/>
          <w:color w:val="3A3A3A"/>
          <w:sz w:val="28"/>
          <w:szCs w:val="28"/>
        </w:rPr>
        <w:t>Mobile applications cannot be tested using Selenium</w:t>
      </w:r>
    </w:p>
    <w:p w:rsidR="000869CF" w:rsidRPr="000B2281" w:rsidRDefault="000869CF" w:rsidP="000B2281">
      <w:pPr>
        <w:numPr>
          <w:ilvl w:val="0"/>
          <w:numId w:val="2"/>
        </w:numPr>
        <w:shd w:val="clear" w:color="auto" w:fill="FFFFFF"/>
        <w:spacing w:after="0" w:line="240" w:lineRule="auto"/>
        <w:rPr>
          <w:rFonts w:ascii="Times New Roman" w:eastAsia="Times New Roman" w:hAnsi="Times New Roman" w:cs="Times New Roman"/>
          <w:color w:val="3A3A3A"/>
          <w:sz w:val="28"/>
          <w:szCs w:val="28"/>
        </w:rPr>
      </w:pPr>
      <w:proofErr w:type="spellStart"/>
      <w:r w:rsidRPr="000B2281">
        <w:rPr>
          <w:rFonts w:ascii="Times New Roman" w:eastAsia="Times New Roman" w:hAnsi="Times New Roman" w:cs="Times New Roman"/>
          <w:color w:val="3A3A3A"/>
          <w:sz w:val="28"/>
          <w:szCs w:val="28"/>
        </w:rPr>
        <w:t>Captcha</w:t>
      </w:r>
      <w:proofErr w:type="spellEnd"/>
      <w:r w:rsidRPr="000B2281">
        <w:rPr>
          <w:rFonts w:ascii="Times New Roman" w:eastAsia="Times New Roman" w:hAnsi="Times New Roman" w:cs="Times New Roman"/>
          <w:color w:val="3A3A3A"/>
          <w:sz w:val="28"/>
          <w:szCs w:val="28"/>
        </w:rPr>
        <w:t xml:space="preserve"> and Barcode readers cannot be tested using Selenium</w:t>
      </w:r>
    </w:p>
    <w:p w:rsidR="000869CF" w:rsidRPr="000B2281" w:rsidRDefault="000869CF" w:rsidP="000B2281">
      <w:pPr>
        <w:pStyle w:val="Heading3"/>
        <w:numPr>
          <w:ilvl w:val="0"/>
          <w:numId w:val="2"/>
        </w:numPr>
        <w:shd w:val="clear" w:color="auto" w:fill="FFFFFF"/>
        <w:spacing w:before="0" w:beforeAutospacing="0" w:line="312" w:lineRule="atLeast"/>
        <w:contextualSpacing/>
        <w:jc w:val="both"/>
        <w:rPr>
          <w:bCs w:val="0"/>
          <w:color w:val="610B4B"/>
          <w:sz w:val="28"/>
          <w:szCs w:val="28"/>
        </w:rPr>
      </w:pPr>
      <w:r w:rsidRPr="000B2281">
        <w:rPr>
          <w:bCs w:val="0"/>
          <w:color w:val="610B4B"/>
          <w:sz w:val="28"/>
          <w:szCs w:val="28"/>
        </w:rPr>
        <w:t xml:space="preserve">We need to know </w:t>
      </w:r>
      <w:proofErr w:type="gramStart"/>
      <w:r w:rsidRPr="000B2281">
        <w:rPr>
          <w:bCs w:val="0"/>
          <w:color w:val="610B4B"/>
          <w:sz w:val="28"/>
          <w:szCs w:val="28"/>
        </w:rPr>
        <w:t>one programming knowledge</w:t>
      </w:r>
      <w:proofErr w:type="gramEnd"/>
      <w:r w:rsidRPr="000B2281">
        <w:rPr>
          <w:bCs w:val="0"/>
          <w:color w:val="610B4B"/>
          <w:sz w:val="28"/>
          <w:szCs w:val="28"/>
        </w:rPr>
        <w:t>.</w:t>
      </w:r>
    </w:p>
    <w:p w:rsidR="000869CF" w:rsidRDefault="000869CF" w:rsidP="000B2281">
      <w:pPr>
        <w:numPr>
          <w:ilvl w:val="0"/>
          <w:numId w:val="2"/>
        </w:numPr>
        <w:shd w:val="clear" w:color="auto" w:fill="FFFFFF"/>
        <w:spacing w:after="0" w:line="240" w:lineRule="auto"/>
        <w:rPr>
          <w:rFonts w:ascii="Times New Roman" w:eastAsia="Times New Roman" w:hAnsi="Times New Roman" w:cs="Times New Roman"/>
          <w:color w:val="3A3A3A"/>
          <w:sz w:val="28"/>
          <w:szCs w:val="28"/>
        </w:rPr>
      </w:pPr>
      <w:r w:rsidRPr="000B2281">
        <w:rPr>
          <w:rFonts w:ascii="Times New Roman" w:eastAsia="Times New Roman" w:hAnsi="Times New Roman" w:cs="Times New Roman"/>
          <w:color w:val="3A3A3A"/>
          <w:sz w:val="28"/>
          <w:szCs w:val="28"/>
        </w:rPr>
        <w:t xml:space="preserve">Reports can only be generated using third-party tools like </w:t>
      </w:r>
      <w:proofErr w:type="spellStart"/>
      <w:r w:rsidRPr="000B2281">
        <w:rPr>
          <w:rFonts w:ascii="Times New Roman" w:eastAsia="Times New Roman" w:hAnsi="Times New Roman" w:cs="Times New Roman"/>
          <w:color w:val="3A3A3A"/>
          <w:sz w:val="28"/>
          <w:szCs w:val="28"/>
        </w:rPr>
        <w:t>TestNG</w:t>
      </w:r>
      <w:proofErr w:type="spellEnd"/>
      <w:r w:rsidRPr="000B2281">
        <w:rPr>
          <w:rFonts w:ascii="Times New Roman" w:eastAsia="Times New Roman" w:hAnsi="Times New Roman" w:cs="Times New Roman"/>
          <w:color w:val="3A3A3A"/>
          <w:sz w:val="28"/>
          <w:szCs w:val="28"/>
        </w:rPr>
        <w:t xml:space="preserve"> or </w:t>
      </w:r>
      <w:proofErr w:type="spellStart"/>
      <w:r w:rsidRPr="000B2281">
        <w:rPr>
          <w:rFonts w:ascii="Times New Roman" w:eastAsia="Times New Roman" w:hAnsi="Times New Roman" w:cs="Times New Roman"/>
          <w:color w:val="3A3A3A"/>
          <w:sz w:val="28"/>
          <w:szCs w:val="28"/>
        </w:rPr>
        <w:t>JUnit</w:t>
      </w:r>
      <w:proofErr w:type="spellEnd"/>
      <w:r w:rsidRPr="000B2281">
        <w:rPr>
          <w:rFonts w:ascii="Times New Roman" w:eastAsia="Times New Roman" w:hAnsi="Times New Roman" w:cs="Times New Roman"/>
          <w:color w:val="3A3A3A"/>
          <w:sz w:val="28"/>
          <w:szCs w:val="28"/>
        </w:rPr>
        <w:t>.</w:t>
      </w:r>
    </w:p>
    <w:p w:rsidR="00CD5A42" w:rsidRDefault="00CD5A42" w:rsidP="00CD5A42">
      <w:pPr>
        <w:pStyle w:val="Heading2"/>
        <w:tabs>
          <w:tab w:val="left" w:pos="6344"/>
        </w:tabs>
        <w:spacing w:before="0" w:beforeAutospacing="0"/>
        <w:rPr>
          <w:rStyle w:val="Strong"/>
          <w:rFonts w:ascii="Segoe UI" w:hAnsi="Segoe UI" w:cs="Segoe UI"/>
          <w:color w:val="4A4A4A"/>
          <w:sz w:val="24"/>
          <w:szCs w:val="24"/>
        </w:rPr>
      </w:pPr>
    </w:p>
    <w:p w:rsidR="00CD5A42" w:rsidRPr="00CD5A42" w:rsidRDefault="00CD5A42" w:rsidP="00CD5A42">
      <w:pPr>
        <w:pStyle w:val="Heading2"/>
        <w:tabs>
          <w:tab w:val="left" w:pos="6344"/>
        </w:tabs>
        <w:spacing w:before="0" w:beforeAutospacing="0"/>
        <w:rPr>
          <w:b w:val="0"/>
          <w:bCs w:val="0"/>
          <w:color w:val="4A4A4A"/>
          <w:sz w:val="28"/>
          <w:szCs w:val="24"/>
        </w:rPr>
      </w:pPr>
      <w:r w:rsidRPr="00CD5A42">
        <w:rPr>
          <w:rStyle w:val="Strong"/>
          <w:b/>
          <w:color w:val="4A4A4A"/>
          <w:sz w:val="28"/>
          <w:szCs w:val="24"/>
        </w:rPr>
        <w:t>Difference between Manual &amp; Automation Testing</w:t>
      </w:r>
    </w:p>
    <w:p w:rsidR="00CD5A42" w:rsidRDefault="00CD5A42" w:rsidP="00CD5A42">
      <w:pPr>
        <w:shd w:val="clear" w:color="auto" w:fill="FFFFFF"/>
        <w:spacing w:after="0" w:line="240" w:lineRule="auto"/>
        <w:rPr>
          <w:rFonts w:ascii="Times New Roman" w:eastAsia="Times New Roman" w:hAnsi="Times New Roman" w:cs="Times New Roman"/>
          <w:color w:val="3A3A3A"/>
          <w:sz w:val="28"/>
          <w:szCs w:val="28"/>
        </w:rPr>
      </w:pP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9"/>
        <w:gridCol w:w="3862"/>
        <w:gridCol w:w="3789"/>
      </w:tblGrid>
      <w:tr w:rsidR="00CD5A42" w:rsidRPr="00CB2718" w:rsidTr="00F96C4E">
        <w:tc>
          <w:tcPr>
            <w:tcW w:w="0" w:type="auto"/>
            <w:gridSpan w:val="3"/>
            <w:tcBorders>
              <w:top w:val="nil"/>
              <w:left w:val="nil"/>
              <w:bottom w:val="nil"/>
              <w:right w:val="nil"/>
            </w:tcBorders>
            <w:shd w:val="clear" w:color="auto" w:fill="008DD9"/>
            <w:vAlign w:val="center"/>
            <w:hideMark/>
          </w:tcPr>
          <w:p w:rsidR="00CD5A42" w:rsidRPr="00CB2718" w:rsidRDefault="00CD5A42" w:rsidP="00F96C4E">
            <w:pPr>
              <w:rPr>
                <w:rFonts w:ascii="Segoe UI" w:hAnsi="Segoe UI" w:cs="Segoe UI"/>
                <w:color w:val="6C757D"/>
                <w:sz w:val="24"/>
                <w:szCs w:val="24"/>
              </w:rPr>
            </w:pPr>
            <w:r w:rsidRPr="00CB2718">
              <w:rPr>
                <w:rFonts w:ascii="Segoe UI" w:hAnsi="Segoe UI" w:cs="Segoe UI"/>
                <w:color w:val="6C757D"/>
                <w:sz w:val="24"/>
                <w:szCs w:val="24"/>
              </w:rPr>
              <w:t> </w:t>
            </w:r>
          </w:p>
        </w:tc>
      </w:tr>
      <w:tr w:rsidR="00CD5A42" w:rsidRPr="00CB2718" w:rsidTr="00F96C4E">
        <w:tc>
          <w:tcPr>
            <w:tcW w:w="0" w:type="auto"/>
            <w:tcBorders>
              <w:top w:val="outset" w:sz="6" w:space="0" w:color="auto"/>
              <w:left w:val="outset" w:sz="6" w:space="0" w:color="auto"/>
              <w:bottom w:val="outset" w:sz="6" w:space="0" w:color="auto"/>
              <w:right w:val="outset" w:sz="6" w:space="0" w:color="auto"/>
            </w:tcBorders>
            <w:shd w:val="clear" w:color="auto" w:fill="008DD9"/>
            <w:vAlign w:val="center"/>
            <w:hideMark/>
          </w:tcPr>
          <w:p w:rsidR="00CD5A42" w:rsidRPr="00CB2718" w:rsidRDefault="00CD5A42" w:rsidP="00F96C4E">
            <w:pPr>
              <w:jc w:val="center"/>
              <w:rPr>
                <w:rFonts w:ascii="Segoe UI" w:hAnsi="Segoe UI" w:cs="Segoe UI"/>
                <w:b/>
                <w:bCs/>
                <w:color w:val="FFFFFF"/>
                <w:sz w:val="24"/>
                <w:szCs w:val="24"/>
              </w:rPr>
            </w:pPr>
            <w:r w:rsidRPr="00CB2718">
              <w:rPr>
                <w:rStyle w:val="Strong"/>
                <w:rFonts w:ascii="Segoe UI" w:hAnsi="Segoe UI" w:cs="Segoe UI"/>
                <w:color w:val="FFFFFF"/>
                <w:sz w:val="24"/>
                <w:szCs w:val="24"/>
              </w:rPr>
              <w:t>Features</w:t>
            </w:r>
          </w:p>
        </w:tc>
        <w:tc>
          <w:tcPr>
            <w:tcW w:w="0" w:type="auto"/>
            <w:tcBorders>
              <w:top w:val="outset" w:sz="6" w:space="0" w:color="auto"/>
              <w:left w:val="outset" w:sz="6" w:space="0" w:color="auto"/>
              <w:bottom w:val="outset" w:sz="6" w:space="0" w:color="auto"/>
              <w:right w:val="outset" w:sz="6" w:space="0" w:color="auto"/>
            </w:tcBorders>
            <w:shd w:val="clear" w:color="auto" w:fill="008DD9"/>
            <w:vAlign w:val="center"/>
            <w:hideMark/>
          </w:tcPr>
          <w:p w:rsidR="00CD5A42" w:rsidRPr="00CB2718" w:rsidRDefault="00CD5A42" w:rsidP="00F96C4E">
            <w:pPr>
              <w:jc w:val="center"/>
              <w:rPr>
                <w:rFonts w:ascii="Segoe UI" w:hAnsi="Segoe UI" w:cs="Segoe UI"/>
                <w:b/>
                <w:bCs/>
                <w:color w:val="FFFFFF"/>
                <w:sz w:val="24"/>
                <w:szCs w:val="24"/>
              </w:rPr>
            </w:pPr>
            <w:r w:rsidRPr="00CB2718">
              <w:rPr>
                <w:rStyle w:val="Strong"/>
                <w:rFonts w:ascii="Segoe UI" w:hAnsi="Segoe UI" w:cs="Segoe UI"/>
                <w:color w:val="FFFFFF"/>
                <w:sz w:val="24"/>
                <w:szCs w:val="24"/>
              </w:rPr>
              <w:t>Manual Testing</w:t>
            </w:r>
          </w:p>
        </w:tc>
        <w:tc>
          <w:tcPr>
            <w:tcW w:w="0" w:type="auto"/>
            <w:tcBorders>
              <w:top w:val="outset" w:sz="6" w:space="0" w:color="auto"/>
              <w:left w:val="outset" w:sz="6" w:space="0" w:color="auto"/>
              <w:bottom w:val="outset" w:sz="6" w:space="0" w:color="auto"/>
              <w:right w:val="outset" w:sz="6" w:space="0" w:color="auto"/>
            </w:tcBorders>
            <w:shd w:val="clear" w:color="auto" w:fill="008DD9"/>
            <w:vAlign w:val="center"/>
            <w:hideMark/>
          </w:tcPr>
          <w:p w:rsidR="00CD5A42" w:rsidRPr="00CB2718" w:rsidRDefault="00CD5A42" w:rsidP="00F96C4E">
            <w:pPr>
              <w:jc w:val="center"/>
              <w:rPr>
                <w:rFonts w:ascii="Segoe UI" w:hAnsi="Segoe UI" w:cs="Segoe UI"/>
                <w:b/>
                <w:bCs/>
                <w:color w:val="FFFFFF"/>
                <w:sz w:val="24"/>
                <w:szCs w:val="24"/>
              </w:rPr>
            </w:pPr>
            <w:r w:rsidRPr="00CB2718">
              <w:rPr>
                <w:rStyle w:val="Strong"/>
                <w:rFonts w:ascii="Segoe UI" w:hAnsi="Segoe UI" w:cs="Segoe UI"/>
                <w:color w:val="FFFFFF"/>
                <w:sz w:val="24"/>
                <w:szCs w:val="24"/>
              </w:rPr>
              <w:t>Automation Testing</w:t>
            </w:r>
          </w:p>
        </w:tc>
      </w:tr>
      <w:tr w:rsidR="00CD5A42" w:rsidRPr="00CB2718" w:rsidTr="00F96C4E">
        <w:tc>
          <w:tcPr>
            <w:tcW w:w="0" w:type="auto"/>
            <w:tcBorders>
              <w:top w:val="outset" w:sz="6" w:space="0" w:color="auto"/>
              <w:left w:val="outset" w:sz="6" w:space="0" w:color="auto"/>
              <w:bottom w:val="outset" w:sz="6" w:space="0" w:color="auto"/>
              <w:right w:val="outset" w:sz="6" w:space="0" w:color="auto"/>
            </w:tcBorders>
            <w:vAlign w:val="center"/>
            <w:hideMark/>
          </w:tcPr>
          <w:p w:rsidR="00CD5A42" w:rsidRPr="00CB2718" w:rsidRDefault="00CD5A42" w:rsidP="00F96C4E">
            <w:pPr>
              <w:pStyle w:val="NormalWeb"/>
              <w:spacing w:before="0" w:beforeAutospacing="0"/>
              <w:jc w:val="center"/>
              <w:rPr>
                <w:rFonts w:ascii="Segoe UI" w:hAnsi="Segoe UI" w:cs="Segoe UI"/>
                <w:b/>
                <w:bCs/>
                <w:color w:val="4A4A4A"/>
              </w:rPr>
            </w:pPr>
            <w:r w:rsidRPr="00CB2718">
              <w:rPr>
                <w:rStyle w:val="Strong"/>
                <w:rFonts w:ascii="Segoe UI" w:hAnsi="Segoe UI" w:cs="Segoe UI"/>
                <w:color w:val="4A4A4A"/>
              </w:rPr>
              <w:t>Accuracy &amp; Reliability</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D5A42" w:rsidRPr="00CB2718" w:rsidRDefault="00CD5A42" w:rsidP="00F96C4E">
            <w:pPr>
              <w:rPr>
                <w:rFonts w:ascii="Segoe UI" w:hAnsi="Segoe UI" w:cs="Segoe UI"/>
                <w:color w:val="4A4A4A"/>
                <w:sz w:val="24"/>
                <w:szCs w:val="24"/>
              </w:rPr>
            </w:pPr>
            <w:r w:rsidRPr="00CB2718">
              <w:rPr>
                <w:rFonts w:ascii="Segoe UI" w:hAnsi="Segoe UI" w:cs="Segoe UI"/>
                <w:color w:val="4A4A4A"/>
                <w:sz w:val="24"/>
                <w:szCs w:val="24"/>
              </w:rPr>
              <w:t>Accuracy is low. Because manual tests are more prone to human error</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D5A42" w:rsidRPr="00CB2718" w:rsidRDefault="00CD5A42" w:rsidP="00F96C4E">
            <w:pPr>
              <w:rPr>
                <w:rFonts w:ascii="Segoe UI" w:hAnsi="Segoe UI" w:cs="Segoe UI"/>
                <w:color w:val="4A4A4A"/>
                <w:sz w:val="24"/>
                <w:szCs w:val="24"/>
              </w:rPr>
            </w:pPr>
            <w:r w:rsidRPr="00CB2718">
              <w:rPr>
                <w:rFonts w:ascii="Segoe UI" w:hAnsi="Segoe UI" w:cs="Segoe UI"/>
                <w:color w:val="4A4A4A"/>
                <w:sz w:val="24"/>
                <w:szCs w:val="24"/>
              </w:rPr>
              <w:t>Accuracy is high as tools and scripts are used</w:t>
            </w:r>
          </w:p>
        </w:tc>
      </w:tr>
      <w:tr w:rsidR="00CD5A42" w:rsidRPr="00CB2718" w:rsidTr="00F96C4E">
        <w:tc>
          <w:tcPr>
            <w:tcW w:w="0" w:type="auto"/>
            <w:tcBorders>
              <w:top w:val="outset" w:sz="6" w:space="0" w:color="auto"/>
              <w:left w:val="outset" w:sz="6" w:space="0" w:color="auto"/>
              <w:bottom w:val="outset" w:sz="6" w:space="0" w:color="auto"/>
              <w:right w:val="outset" w:sz="6" w:space="0" w:color="auto"/>
            </w:tcBorders>
            <w:vAlign w:val="center"/>
            <w:hideMark/>
          </w:tcPr>
          <w:p w:rsidR="00CD5A42" w:rsidRPr="00CB2718" w:rsidRDefault="00CD5A42" w:rsidP="00F96C4E">
            <w:pPr>
              <w:pStyle w:val="NormalWeb"/>
              <w:spacing w:before="0" w:beforeAutospacing="0"/>
              <w:jc w:val="center"/>
              <w:rPr>
                <w:rFonts w:ascii="Segoe UI" w:hAnsi="Segoe UI" w:cs="Segoe UI"/>
                <w:b/>
                <w:bCs/>
                <w:color w:val="4A4A4A"/>
              </w:rPr>
            </w:pPr>
            <w:r w:rsidRPr="00CB2718">
              <w:rPr>
                <w:rStyle w:val="Strong"/>
                <w:rFonts w:ascii="Segoe UI" w:hAnsi="Segoe UI" w:cs="Segoe UI"/>
                <w:color w:val="4A4A4A"/>
              </w:rPr>
              <w:t>Time required</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D5A42" w:rsidRPr="00CB2718" w:rsidRDefault="00CD5A42" w:rsidP="00F96C4E">
            <w:pPr>
              <w:rPr>
                <w:rFonts w:ascii="Segoe UI" w:hAnsi="Segoe UI" w:cs="Segoe UI"/>
                <w:color w:val="4A4A4A"/>
                <w:sz w:val="24"/>
                <w:szCs w:val="24"/>
              </w:rPr>
            </w:pPr>
            <w:r w:rsidRPr="00CB2718">
              <w:rPr>
                <w:rFonts w:ascii="Segoe UI" w:hAnsi="Segoe UI" w:cs="Segoe UI"/>
                <w:color w:val="4A4A4A"/>
                <w:sz w:val="24"/>
                <w:szCs w:val="24"/>
              </w:rPr>
              <w:t>High as compared to Automation Testing</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D5A42" w:rsidRPr="00CB2718" w:rsidRDefault="00CD5A42" w:rsidP="00F96C4E">
            <w:pPr>
              <w:rPr>
                <w:rFonts w:ascii="Segoe UI" w:hAnsi="Segoe UI" w:cs="Segoe UI"/>
                <w:color w:val="4A4A4A"/>
                <w:sz w:val="24"/>
                <w:szCs w:val="24"/>
              </w:rPr>
            </w:pPr>
            <w:r w:rsidRPr="00CB2718">
              <w:rPr>
                <w:rFonts w:ascii="Segoe UI" w:hAnsi="Segoe UI" w:cs="Segoe UI"/>
                <w:color w:val="4A4A4A"/>
                <w:sz w:val="24"/>
                <w:szCs w:val="24"/>
              </w:rPr>
              <w:t>Relatively Low</w:t>
            </w:r>
          </w:p>
        </w:tc>
      </w:tr>
      <w:tr w:rsidR="00CD5A42" w:rsidRPr="00CB2718" w:rsidTr="00F96C4E">
        <w:tc>
          <w:tcPr>
            <w:tcW w:w="0" w:type="auto"/>
            <w:tcBorders>
              <w:top w:val="outset" w:sz="6" w:space="0" w:color="auto"/>
              <w:left w:val="outset" w:sz="6" w:space="0" w:color="auto"/>
              <w:bottom w:val="outset" w:sz="6" w:space="0" w:color="auto"/>
              <w:right w:val="outset" w:sz="6" w:space="0" w:color="auto"/>
            </w:tcBorders>
            <w:vAlign w:val="center"/>
            <w:hideMark/>
          </w:tcPr>
          <w:p w:rsidR="00CD5A42" w:rsidRPr="00CB2718" w:rsidRDefault="00CD5A42" w:rsidP="00F96C4E">
            <w:pPr>
              <w:pStyle w:val="NormalWeb"/>
              <w:spacing w:before="0" w:beforeAutospacing="0"/>
              <w:jc w:val="center"/>
              <w:rPr>
                <w:rFonts w:ascii="Segoe UI" w:hAnsi="Segoe UI" w:cs="Segoe UI"/>
                <w:b/>
                <w:bCs/>
                <w:color w:val="4A4A4A"/>
              </w:rPr>
            </w:pPr>
            <w:r w:rsidRPr="00CB2718">
              <w:rPr>
                <w:rStyle w:val="Strong"/>
                <w:rFonts w:ascii="Segoe UI" w:hAnsi="Segoe UI" w:cs="Segoe UI"/>
                <w:color w:val="4A4A4A"/>
              </w:rPr>
              <w:t>Investment Cost</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D5A42" w:rsidRPr="00CB2718" w:rsidRDefault="00CD5A42" w:rsidP="00F96C4E">
            <w:pPr>
              <w:rPr>
                <w:rFonts w:ascii="Segoe UI" w:hAnsi="Segoe UI" w:cs="Segoe UI"/>
                <w:color w:val="4A4A4A"/>
                <w:sz w:val="24"/>
                <w:szCs w:val="24"/>
              </w:rPr>
            </w:pPr>
            <w:r w:rsidRPr="00CB2718">
              <w:rPr>
                <w:rFonts w:ascii="Segoe UI" w:hAnsi="Segoe UI" w:cs="Segoe UI"/>
                <w:color w:val="4A4A4A"/>
                <w:sz w:val="24"/>
                <w:szCs w:val="24"/>
              </w:rPr>
              <w:t> Return of Investment(ROI) is low</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D5A42" w:rsidRPr="00CB2718" w:rsidRDefault="00CD5A42" w:rsidP="00F96C4E">
            <w:pPr>
              <w:rPr>
                <w:rFonts w:ascii="Segoe UI" w:hAnsi="Segoe UI" w:cs="Segoe UI"/>
                <w:color w:val="4A4A4A"/>
                <w:sz w:val="24"/>
                <w:szCs w:val="24"/>
              </w:rPr>
            </w:pPr>
            <w:r w:rsidRPr="00CB2718">
              <w:rPr>
                <w:rFonts w:ascii="Segoe UI" w:hAnsi="Segoe UI" w:cs="Segoe UI"/>
                <w:color w:val="4A4A4A"/>
                <w:sz w:val="24"/>
                <w:szCs w:val="24"/>
              </w:rPr>
              <w:t>Return of Investment(ROI) is high </w:t>
            </w:r>
          </w:p>
        </w:tc>
      </w:tr>
      <w:tr w:rsidR="00CD5A42" w:rsidRPr="00CB2718" w:rsidTr="00F96C4E">
        <w:tc>
          <w:tcPr>
            <w:tcW w:w="0" w:type="auto"/>
            <w:tcBorders>
              <w:top w:val="outset" w:sz="6" w:space="0" w:color="auto"/>
              <w:left w:val="outset" w:sz="6" w:space="0" w:color="auto"/>
              <w:bottom w:val="outset" w:sz="6" w:space="0" w:color="auto"/>
              <w:right w:val="outset" w:sz="6" w:space="0" w:color="auto"/>
            </w:tcBorders>
            <w:vAlign w:val="center"/>
            <w:hideMark/>
          </w:tcPr>
          <w:p w:rsidR="00CD5A42" w:rsidRPr="00CB2718" w:rsidRDefault="00CD5A42" w:rsidP="00F96C4E">
            <w:pPr>
              <w:pStyle w:val="NormalWeb"/>
              <w:spacing w:before="0" w:beforeAutospacing="0"/>
              <w:jc w:val="center"/>
              <w:rPr>
                <w:rFonts w:ascii="Segoe UI" w:hAnsi="Segoe UI" w:cs="Segoe UI"/>
                <w:b/>
                <w:bCs/>
                <w:color w:val="4A4A4A"/>
              </w:rPr>
            </w:pPr>
            <w:r w:rsidRPr="00CB2718">
              <w:rPr>
                <w:rStyle w:val="Strong"/>
                <w:rFonts w:ascii="Segoe UI" w:hAnsi="Segoe UI" w:cs="Segoe UI"/>
                <w:color w:val="4A4A4A"/>
              </w:rPr>
              <w:t>Usage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D5A42" w:rsidRPr="00CB2718" w:rsidRDefault="00CD5A42" w:rsidP="00F96C4E">
            <w:pPr>
              <w:rPr>
                <w:rFonts w:ascii="Segoe UI" w:hAnsi="Segoe UI" w:cs="Segoe UI"/>
                <w:color w:val="4A4A4A"/>
                <w:sz w:val="24"/>
                <w:szCs w:val="24"/>
              </w:rPr>
            </w:pPr>
            <w:r w:rsidRPr="00CB2718">
              <w:rPr>
                <w:rFonts w:ascii="Segoe UI" w:hAnsi="Segoe UI" w:cs="Segoe UI"/>
                <w:color w:val="4A4A4A"/>
                <w:sz w:val="24"/>
                <w:szCs w:val="24"/>
              </w:rPr>
              <w:t>Suitable for Exploratory, Usability and Ad hoc Testing</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D5A42" w:rsidRPr="00CB2718" w:rsidRDefault="00CD5A42" w:rsidP="00F96C4E">
            <w:pPr>
              <w:rPr>
                <w:rFonts w:ascii="Segoe UI" w:hAnsi="Segoe UI" w:cs="Segoe UI"/>
                <w:color w:val="4A4A4A"/>
                <w:sz w:val="24"/>
                <w:szCs w:val="24"/>
              </w:rPr>
            </w:pPr>
            <w:r w:rsidRPr="00CB2718">
              <w:rPr>
                <w:rFonts w:ascii="Segoe UI" w:hAnsi="Segoe UI" w:cs="Segoe UI"/>
                <w:color w:val="4A4A4A"/>
                <w:sz w:val="24"/>
                <w:szCs w:val="24"/>
              </w:rPr>
              <w:t>Suitable for  Regression Testing, Performance Testing, Load Testing </w:t>
            </w:r>
          </w:p>
        </w:tc>
      </w:tr>
      <w:tr w:rsidR="00CD5A42" w:rsidRPr="00CB2718" w:rsidTr="00F96C4E">
        <w:tc>
          <w:tcPr>
            <w:tcW w:w="0" w:type="auto"/>
            <w:tcBorders>
              <w:top w:val="outset" w:sz="6" w:space="0" w:color="auto"/>
              <w:left w:val="outset" w:sz="6" w:space="0" w:color="auto"/>
              <w:bottom w:val="outset" w:sz="6" w:space="0" w:color="auto"/>
              <w:right w:val="outset" w:sz="6" w:space="0" w:color="auto"/>
            </w:tcBorders>
            <w:vAlign w:val="center"/>
            <w:hideMark/>
          </w:tcPr>
          <w:p w:rsidR="00CD5A42" w:rsidRPr="00CB2718" w:rsidRDefault="00CD5A42" w:rsidP="00F96C4E">
            <w:pPr>
              <w:pStyle w:val="NormalWeb"/>
              <w:spacing w:before="0" w:beforeAutospacing="0"/>
              <w:jc w:val="center"/>
              <w:rPr>
                <w:rFonts w:ascii="Segoe UI" w:hAnsi="Segoe UI" w:cs="Segoe UI"/>
                <w:b/>
                <w:bCs/>
                <w:color w:val="4A4A4A"/>
              </w:rPr>
            </w:pPr>
            <w:r w:rsidRPr="00CB2718">
              <w:rPr>
                <w:rStyle w:val="Strong"/>
                <w:rFonts w:ascii="Segoe UI" w:hAnsi="Segoe UI" w:cs="Segoe UI"/>
                <w:color w:val="4A4A4A"/>
              </w:rPr>
              <w:t>Human Element</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D5A42" w:rsidRPr="00CB2718" w:rsidRDefault="00CD5A42" w:rsidP="00F96C4E">
            <w:pPr>
              <w:rPr>
                <w:rFonts w:ascii="Segoe UI" w:hAnsi="Segoe UI" w:cs="Segoe UI"/>
                <w:color w:val="4A4A4A"/>
                <w:sz w:val="24"/>
                <w:szCs w:val="24"/>
              </w:rPr>
            </w:pPr>
            <w:r w:rsidRPr="00CB2718">
              <w:rPr>
                <w:rFonts w:ascii="Segoe UI" w:hAnsi="Segoe UI" w:cs="Segoe UI"/>
                <w:color w:val="4A4A4A"/>
                <w:sz w:val="24"/>
                <w:szCs w:val="24"/>
              </w:rPr>
              <w:t>It allows human observation to find out any glitches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D5A42" w:rsidRPr="00CB2718" w:rsidRDefault="00CD5A42" w:rsidP="00F96C4E">
            <w:pPr>
              <w:rPr>
                <w:rFonts w:ascii="Segoe UI" w:hAnsi="Segoe UI" w:cs="Segoe UI"/>
                <w:color w:val="4A4A4A"/>
                <w:sz w:val="24"/>
                <w:szCs w:val="24"/>
              </w:rPr>
            </w:pPr>
            <w:r w:rsidRPr="00CB2718">
              <w:rPr>
                <w:rFonts w:ascii="Segoe UI" w:hAnsi="Segoe UI" w:cs="Segoe UI"/>
                <w:color w:val="4A4A4A"/>
                <w:sz w:val="24"/>
                <w:szCs w:val="24"/>
              </w:rPr>
              <w:t>No human observation involved</w:t>
            </w:r>
            <w:bookmarkStart w:id="0" w:name="working"/>
            <w:bookmarkEnd w:id="0"/>
          </w:p>
        </w:tc>
      </w:tr>
      <w:tr w:rsidR="00CD5A42" w:rsidRPr="00CB2718" w:rsidTr="00F96C4E">
        <w:tc>
          <w:tcPr>
            <w:tcW w:w="0" w:type="auto"/>
            <w:tcBorders>
              <w:top w:val="outset" w:sz="6" w:space="0" w:color="auto"/>
              <w:left w:val="outset" w:sz="6" w:space="0" w:color="auto"/>
              <w:bottom w:val="outset" w:sz="6" w:space="0" w:color="auto"/>
              <w:right w:val="outset" w:sz="6" w:space="0" w:color="auto"/>
            </w:tcBorders>
            <w:vAlign w:val="center"/>
            <w:hideMark/>
          </w:tcPr>
          <w:p w:rsidR="00CD5A42" w:rsidRPr="00CB2718" w:rsidRDefault="00CD5A42" w:rsidP="00F96C4E">
            <w:pPr>
              <w:pStyle w:val="NormalWeb"/>
              <w:spacing w:before="0" w:beforeAutospacing="0"/>
              <w:jc w:val="center"/>
              <w:rPr>
                <w:rFonts w:ascii="Segoe UI" w:hAnsi="Segoe UI" w:cs="Segoe UI"/>
                <w:b/>
                <w:bCs/>
                <w:color w:val="4A4A4A"/>
              </w:rPr>
            </w:pPr>
            <w:r w:rsidRPr="00CB2718">
              <w:rPr>
                <w:rStyle w:val="Strong"/>
                <w:rFonts w:ascii="Segoe UI" w:hAnsi="Segoe UI" w:cs="Segoe UI"/>
                <w:color w:val="4A4A4A"/>
              </w:rPr>
              <w:t>Customer Experience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D5A42" w:rsidRPr="00CB2718" w:rsidRDefault="00CD5A42" w:rsidP="00F96C4E">
            <w:pPr>
              <w:rPr>
                <w:rFonts w:ascii="Segoe UI" w:hAnsi="Segoe UI" w:cs="Segoe UI"/>
                <w:color w:val="4A4A4A"/>
                <w:sz w:val="24"/>
                <w:szCs w:val="24"/>
              </w:rPr>
            </w:pPr>
            <w:r w:rsidRPr="00CB2718">
              <w:rPr>
                <w:rFonts w:ascii="Segoe UI" w:hAnsi="Segoe UI" w:cs="Segoe UI"/>
                <w:color w:val="4A4A4A"/>
                <w:sz w:val="24"/>
                <w:szCs w:val="24"/>
              </w:rPr>
              <w:t>Helps in improving the customer experience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D5A42" w:rsidRPr="00CB2718" w:rsidRDefault="00CD5A42" w:rsidP="00F96C4E">
            <w:pPr>
              <w:rPr>
                <w:rFonts w:ascii="Segoe UI" w:hAnsi="Segoe UI" w:cs="Segoe UI"/>
                <w:color w:val="4A4A4A"/>
                <w:sz w:val="24"/>
                <w:szCs w:val="24"/>
              </w:rPr>
            </w:pPr>
            <w:r w:rsidRPr="00CB2718">
              <w:rPr>
                <w:rFonts w:ascii="Segoe UI" w:hAnsi="Segoe UI" w:cs="Segoe UI"/>
                <w:color w:val="4A4A4A"/>
                <w:sz w:val="24"/>
                <w:szCs w:val="24"/>
              </w:rPr>
              <w:t>No guarantee of positive customer experience</w:t>
            </w:r>
          </w:p>
        </w:tc>
      </w:tr>
    </w:tbl>
    <w:p w:rsidR="00CD5A42" w:rsidRPr="000B2281" w:rsidRDefault="00CD5A42" w:rsidP="00CD5A42">
      <w:pPr>
        <w:shd w:val="clear" w:color="auto" w:fill="FFFFFF"/>
        <w:spacing w:after="0" w:line="240" w:lineRule="auto"/>
        <w:rPr>
          <w:rFonts w:ascii="Times New Roman" w:eastAsia="Times New Roman" w:hAnsi="Times New Roman" w:cs="Times New Roman"/>
          <w:color w:val="3A3A3A"/>
          <w:sz w:val="28"/>
          <w:szCs w:val="28"/>
        </w:rPr>
      </w:pPr>
    </w:p>
    <w:p w:rsidR="00143A97" w:rsidRPr="000B2281" w:rsidRDefault="00143A97" w:rsidP="00143A97">
      <w:pPr>
        <w:shd w:val="clear" w:color="auto" w:fill="FFFFFF"/>
        <w:spacing w:after="0" w:line="480" w:lineRule="atLeast"/>
        <w:outlineLvl w:val="2"/>
        <w:rPr>
          <w:rFonts w:ascii="Times New Roman" w:eastAsia="Times New Roman" w:hAnsi="Times New Roman" w:cs="Times New Roman"/>
          <w:b/>
          <w:bCs/>
          <w:color w:val="3A3A3A"/>
          <w:sz w:val="28"/>
          <w:szCs w:val="28"/>
        </w:rPr>
      </w:pPr>
      <w:r w:rsidRPr="000B2281">
        <w:rPr>
          <w:rFonts w:ascii="Times New Roman" w:eastAsia="Times New Roman" w:hAnsi="Times New Roman" w:cs="Times New Roman"/>
          <w:b/>
          <w:bCs/>
          <w:color w:val="3A3A3A"/>
          <w:sz w:val="28"/>
          <w:szCs w:val="28"/>
        </w:rPr>
        <w:lastRenderedPageBreak/>
        <w:t xml:space="preserve">Q.4. Is Selenium 2.0 different from Selenium 3.0? </w:t>
      </w:r>
      <w:proofErr w:type="gramStart"/>
      <w:r w:rsidRPr="000B2281">
        <w:rPr>
          <w:rFonts w:ascii="Times New Roman" w:eastAsia="Times New Roman" w:hAnsi="Times New Roman" w:cs="Times New Roman"/>
          <w:b/>
          <w:bCs/>
          <w:color w:val="3A3A3A"/>
          <w:sz w:val="28"/>
          <w:szCs w:val="28"/>
        </w:rPr>
        <w:t>If so, how?</w:t>
      </w:r>
      <w:proofErr w:type="gramEnd"/>
    </w:p>
    <w:p w:rsidR="00143A97" w:rsidRPr="000B2281" w:rsidRDefault="00143A97" w:rsidP="00143A97">
      <w:pPr>
        <w:pStyle w:val="ListParagraph"/>
        <w:shd w:val="clear" w:color="auto" w:fill="FFFFFF"/>
        <w:spacing w:after="0" w:line="420" w:lineRule="atLeast"/>
        <w:jc w:val="both"/>
        <w:rPr>
          <w:rFonts w:ascii="Times New Roman" w:eastAsia="Times New Roman" w:hAnsi="Times New Roman" w:cs="Times New Roman"/>
          <w:color w:val="3A3A3A"/>
          <w:sz w:val="28"/>
          <w:szCs w:val="28"/>
        </w:rPr>
      </w:pPr>
      <w:proofErr w:type="spellStart"/>
      <w:r w:rsidRPr="000B2281">
        <w:rPr>
          <w:rFonts w:ascii="Times New Roman" w:hAnsi="Times New Roman" w:cs="Times New Roman"/>
          <w:b/>
          <w:sz w:val="28"/>
          <w:szCs w:val="28"/>
        </w:rPr>
        <w:t>Ans</w:t>
      </w:r>
      <w:proofErr w:type="spellEnd"/>
      <w:proofErr w:type="gramStart"/>
      <w:r w:rsidRPr="000B2281">
        <w:rPr>
          <w:rFonts w:ascii="Times New Roman" w:hAnsi="Times New Roman" w:cs="Times New Roman"/>
          <w:b/>
          <w:sz w:val="28"/>
          <w:szCs w:val="28"/>
        </w:rPr>
        <w:t>:-</w:t>
      </w:r>
      <w:proofErr w:type="gramEnd"/>
      <w:r w:rsidRPr="000B2281">
        <w:rPr>
          <w:rFonts w:ascii="Times New Roman" w:eastAsia="Times New Roman" w:hAnsi="Times New Roman" w:cs="Times New Roman"/>
          <w:color w:val="3A3A3A"/>
          <w:sz w:val="28"/>
          <w:szCs w:val="28"/>
        </w:rPr>
        <w:t xml:space="preserve"> Selenium RC is called Selenium 2.0, and the integration of Selenium RC and </w:t>
      </w:r>
      <w:proofErr w:type="spellStart"/>
      <w:r w:rsidRPr="000B2281">
        <w:rPr>
          <w:rFonts w:ascii="Times New Roman" w:eastAsia="Times New Roman" w:hAnsi="Times New Roman" w:cs="Times New Roman"/>
          <w:color w:val="3A3A3A"/>
          <w:sz w:val="28"/>
          <w:szCs w:val="28"/>
        </w:rPr>
        <w:t>WebDriver</w:t>
      </w:r>
      <w:proofErr w:type="spellEnd"/>
      <w:r w:rsidRPr="000B2281">
        <w:rPr>
          <w:rFonts w:ascii="Times New Roman" w:eastAsia="Times New Roman" w:hAnsi="Times New Roman" w:cs="Times New Roman"/>
          <w:color w:val="3A3A3A"/>
          <w:sz w:val="28"/>
          <w:szCs w:val="28"/>
        </w:rPr>
        <w:t xml:space="preserve"> as a single tool has formed Selenium 3.0.</w:t>
      </w:r>
    </w:p>
    <w:p w:rsidR="00F25DB1" w:rsidRPr="000B2281" w:rsidRDefault="00F25DB1" w:rsidP="00F25DB1">
      <w:pPr>
        <w:shd w:val="clear" w:color="auto" w:fill="FFFFFF"/>
        <w:spacing w:after="0" w:line="420" w:lineRule="atLeast"/>
        <w:jc w:val="both"/>
        <w:rPr>
          <w:rFonts w:ascii="Times New Roman" w:eastAsia="Times New Roman" w:hAnsi="Times New Roman" w:cs="Times New Roman"/>
          <w:color w:val="3A3A3A"/>
          <w:sz w:val="28"/>
          <w:szCs w:val="28"/>
        </w:rPr>
      </w:pPr>
    </w:p>
    <w:p w:rsidR="00F25DB1" w:rsidRPr="000B2281" w:rsidRDefault="00F25DB1" w:rsidP="00F25DB1">
      <w:pPr>
        <w:shd w:val="clear" w:color="auto" w:fill="FFFFFF"/>
        <w:spacing w:after="0" w:line="420" w:lineRule="atLeast"/>
        <w:jc w:val="both"/>
        <w:rPr>
          <w:rFonts w:ascii="Times New Roman" w:hAnsi="Times New Roman" w:cs="Times New Roman"/>
          <w:color w:val="3A3A3A"/>
          <w:sz w:val="28"/>
          <w:szCs w:val="28"/>
          <w:shd w:val="clear" w:color="auto" w:fill="FFFFFF"/>
        </w:rPr>
      </w:pPr>
      <w:r w:rsidRPr="000B2281">
        <w:rPr>
          <w:rFonts w:ascii="Times New Roman" w:hAnsi="Times New Roman" w:cs="Times New Roman"/>
          <w:color w:val="3A3A3A"/>
          <w:sz w:val="28"/>
          <w:szCs w:val="28"/>
          <w:shd w:val="clear" w:color="auto" w:fill="FFFFFF"/>
        </w:rPr>
        <w:t xml:space="preserve">Selenium RC and </w:t>
      </w:r>
      <w:proofErr w:type="spellStart"/>
      <w:r w:rsidRPr="000B2281">
        <w:rPr>
          <w:rFonts w:ascii="Times New Roman" w:hAnsi="Times New Roman" w:cs="Times New Roman"/>
          <w:color w:val="3A3A3A"/>
          <w:sz w:val="28"/>
          <w:szCs w:val="28"/>
          <w:shd w:val="clear" w:color="auto" w:fill="FFFFFF"/>
        </w:rPr>
        <w:t>WebDriver</w:t>
      </w:r>
      <w:proofErr w:type="spellEnd"/>
      <w:r w:rsidRPr="000B2281">
        <w:rPr>
          <w:rFonts w:ascii="Times New Roman" w:hAnsi="Times New Roman" w:cs="Times New Roman"/>
          <w:color w:val="3A3A3A"/>
          <w:sz w:val="28"/>
          <w:szCs w:val="28"/>
          <w:shd w:val="clear" w:color="auto" w:fill="FFFFFF"/>
        </w:rPr>
        <w:t>, in a combination, are popularly known as Selenium 2. Selenium RC alone is also referred to as Selenium 1.</w:t>
      </w:r>
    </w:p>
    <w:p w:rsidR="00F25DB1" w:rsidRPr="000B2281" w:rsidRDefault="00F25DB1" w:rsidP="00F25DB1">
      <w:pPr>
        <w:shd w:val="clear" w:color="auto" w:fill="FFFFFF"/>
        <w:spacing w:after="0" w:line="420" w:lineRule="atLeast"/>
        <w:jc w:val="both"/>
        <w:rPr>
          <w:rFonts w:ascii="Times New Roman" w:eastAsia="Times New Roman" w:hAnsi="Times New Roman" w:cs="Times New Roman"/>
          <w:color w:val="3A3A3A"/>
          <w:sz w:val="28"/>
          <w:szCs w:val="28"/>
        </w:rPr>
      </w:pPr>
    </w:p>
    <w:p w:rsidR="00F25DB1" w:rsidRPr="000B2281" w:rsidRDefault="00C44342" w:rsidP="00F25DB1">
      <w:pPr>
        <w:shd w:val="clear" w:color="auto" w:fill="FFFFFF"/>
        <w:spacing w:after="0" w:line="480" w:lineRule="atLeast"/>
        <w:outlineLvl w:val="2"/>
        <w:rPr>
          <w:rFonts w:ascii="Times New Roman" w:eastAsia="Times New Roman" w:hAnsi="Times New Roman" w:cs="Times New Roman"/>
          <w:b/>
          <w:bCs/>
          <w:color w:val="3A3A3A"/>
          <w:sz w:val="28"/>
          <w:szCs w:val="28"/>
        </w:rPr>
      </w:pPr>
      <w:r w:rsidRPr="000B2281">
        <w:rPr>
          <w:rFonts w:ascii="Times New Roman" w:eastAsia="Times New Roman" w:hAnsi="Times New Roman" w:cs="Times New Roman"/>
          <w:b/>
          <w:bCs/>
          <w:color w:val="3A3A3A"/>
          <w:sz w:val="28"/>
          <w:szCs w:val="28"/>
        </w:rPr>
        <w:t>Q</w:t>
      </w:r>
      <w:r w:rsidR="00F25DB1" w:rsidRPr="000B2281">
        <w:rPr>
          <w:rFonts w:ascii="Times New Roman" w:eastAsia="Times New Roman" w:hAnsi="Times New Roman" w:cs="Times New Roman"/>
          <w:b/>
          <w:bCs/>
          <w:color w:val="3A3A3A"/>
          <w:sz w:val="28"/>
          <w:szCs w:val="28"/>
        </w:rPr>
        <w:t>.</w:t>
      </w:r>
      <w:r w:rsidRPr="000B2281">
        <w:rPr>
          <w:rFonts w:ascii="Times New Roman" w:eastAsia="Times New Roman" w:hAnsi="Times New Roman" w:cs="Times New Roman"/>
          <w:b/>
          <w:bCs/>
          <w:color w:val="3A3A3A"/>
          <w:sz w:val="28"/>
          <w:szCs w:val="28"/>
        </w:rPr>
        <w:t>5.</w:t>
      </w:r>
      <w:r w:rsidR="00F25DB1" w:rsidRPr="000B2281">
        <w:rPr>
          <w:rFonts w:ascii="Times New Roman" w:eastAsia="Times New Roman" w:hAnsi="Times New Roman" w:cs="Times New Roman"/>
          <w:b/>
          <w:bCs/>
          <w:color w:val="3A3A3A"/>
          <w:sz w:val="28"/>
          <w:szCs w:val="28"/>
        </w:rPr>
        <w:t xml:space="preserve"> Why do testers choose Selenium over QTP?</w:t>
      </w:r>
    </w:p>
    <w:p w:rsidR="00F25DB1" w:rsidRPr="000B2281" w:rsidRDefault="00F25DB1" w:rsidP="00F25DB1">
      <w:pPr>
        <w:shd w:val="clear" w:color="auto" w:fill="FFFFFF"/>
        <w:spacing w:after="0" w:line="420" w:lineRule="atLeast"/>
        <w:jc w:val="both"/>
        <w:rPr>
          <w:rFonts w:ascii="Times New Roman" w:eastAsia="Times New Roman" w:hAnsi="Times New Roman" w:cs="Times New Roman"/>
          <w:color w:val="3A3A3A"/>
          <w:sz w:val="28"/>
          <w:szCs w:val="28"/>
        </w:rPr>
      </w:pPr>
      <w:proofErr w:type="spellStart"/>
      <w:r w:rsidRPr="000B2281">
        <w:rPr>
          <w:rFonts w:ascii="Times New Roman" w:eastAsia="Times New Roman" w:hAnsi="Times New Roman" w:cs="Times New Roman"/>
          <w:b/>
          <w:color w:val="3A3A3A"/>
          <w:sz w:val="28"/>
          <w:szCs w:val="28"/>
        </w:rPr>
        <w:t>Ans</w:t>
      </w:r>
      <w:proofErr w:type="spellEnd"/>
      <w:proofErr w:type="gramStart"/>
      <w:r w:rsidRPr="000B2281">
        <w:rPr>
          <w:rFonts w:ascii="Times New Roman" w:eastAsia="Times New Roman" w:hAnsi="Times New Roman" w:cs="Times New Roman"/>
          <w:b/>
          <w:color w:val="3A3A3A"/>
          <w:sz w:val="28"/>
          <w:szCs w:val="28"/>
        </w:rPr>
        <w:t>:-</w:t>
      </w:r>
      <w:proofErr w:type="gramEnd"/>
      <w:r w:rsidRPr="000B2281">
        <w:rPr>
          <w:rFonts w:ascii="Times New Roman" w:eastAsia="Times New Roman" w:hAnsi="Times New Roman" w:cs="Times New Roman"/>
          <w:color w:val="3A3A3A"/>
          <w:sz w:val="28"/>
          <w:szCs w:val="28"/>
        </w:rPr>
        <w:t xml:space="preserve"> Selenium is more widely used than QTP since:</w:t>
      </w:r>
    </w:p>
    <w:p w:rsidR="00474A30" w:rsidRDefault="00474A30" w:rsidP="000869CF">
      <w:pPr>
        <w:shd w:val="clear" w:color="auto" w:fill="FFFFFF"/>
        <w:spacing w:after="0" w:line="240" w:lineRule="auto"/>
        <w:rPr>
          <w:rFonts w:ascii="Times New Roman" w:eastAsia="Times New Roman" w:hAnsi="Times New Roman" w:cs="Times New Roman"/>
          <w:b/>
          <w:bCs/>
          <w:color w:val="333333"/>
          <w:sz w:val="28"/>
          <w:szCs w:val="28"/>
        </w:rPr>
      </w:pPr>
    </w:p>
    <w:p w:rsidR="00525BED" w:rsidRDefault="00525BED" w:rsidP="000869CF">
      <w:pPr>
        <w:shd w:val="clear" w:color="auto" w:fill="FFFFFF"/>
        <w:spacing w:after="0" w:line="240" w:lineRule="auto"/>
        <w:rPr>
          <w:rFonts w:ascii="Times New Roman" w:eastAsia="Times New Roman" w:hAnsi="Times New Roman" w:cs="Times New Roman"/>
          <w:b/>
          <w:bCs/>
          <w:color w:val="333333"/>
          <w:sz w:val="28"/>
          <w:szCs w:val="28"/>
        </w:rPr>
      </w:pPr>
    </w:p>
    <w:tbl>
      <w:tblPr>
        <w:tblStyle w:val="TableGrid"/>
        <w:tblW w:w="9952" w:type="dxa"/>
        <w:tblLook w:val="04A0" w:firstRow="1" w:lastRow="0" w:firstColumn="1" w:lastColumn="0" w:noHBand="0" w:noVBand="1"/>
      </w:tblPr>
      <w:tblGrid>
        <w:gridCol w:w="4976"/>
        <w:gridCol w:w="4976"/>
      </w:tblGrid>
      <w:tr w:rsidR="00525BED" w:rsidTr="00525BED">
        <w:trPr>
          <w:trHeight w:val="536"/>
        </w:trPr>
        <w:tc>
          <w:tcPr>
            <w:tcW w:w="4976" w:type="dxa"/>
          </w:tcPr>
          <w:p w:rsidR="00525BED" w:rsidRDefault="00525BED" w:rsidP="000869CF">
            <w:pPr>
              <w:rPr>
                <w:rFonts w:ascii="Times New Roman" w:eastAsia="Times New Roman" w:hAnsi="Times New Roman" w:cs="Times New Roman"/>
                <w:b/>
                <w:bCs/>
                <w:color w:val="333333"/>
                <w:sz w:val="28"/>
                <w:szCs w:val="28"/>
              </w:rPr>
            </w:pPr>
            <w:r w:rsidRPr="000B2281">
              <w:rPr>
                <w:rFonts w:ascii="Times New Roman" w:eastAsia="Times New Roman" w:hAnsi="Times New Roman" w:cs="Times New Roman"/>
                <w:color w:val="3A3A3A"/>
                <w:sz w:val="28"/>
                <w:szCs w:val="28"/>
              </w:rPr>
              <w:t>Selenium</w:t>
            </w:r>
          </w:p>
        </w:tc>
        <w:tc>
          <w:tcPr>
            <w:tcW w:w="4976" w:type="dxa"/>
          </w:tcPr>
          <w:p w:rsidR="00525BED" w:rsidRDefault="00525BED" w:rsidP="000869CF">
            <w:pPr>
              <w:rPr>
                <w:rFonts w:ascii="Times New Roman" w:eastAsia="Times New Roman" w:hAnsi="Times New Roman" w:cs="Times New Roman"/>
                <w:b/>
                <w:bCs/>
                <w:color w:val="333333"/>
                <w:sz w:val="28"/>
                <w:szCs w:val="28"/>
              </w:rPr>
            </w:pPr>
            <w:r w:rsidRPr="000B2281">
              <w:rPr>
                <w:rFonts w:ascii="Times New Roman" w:eastAsia="Times New Roman" w:hAnsi="Times New Roman" w:cs="Times New Roman"/>
                <w:color w:val="3A3A3A"/>
                <w:sz w:val="28"/>
                <w:szCs w:val="28"/>
              </w:rPr>
              <w:t>QTP</w:t>
            </w:r>
          </w:p>
        </w:tc>
      </w:tr>
      <w:tr w:rsidR="00525BED" w:rsidTr="00525BED">
        <w:trPr>
          <w:trHeight w:val="70"/>
        </w:trPr>
        <w:tc>
          <w:tcPr>
            <w:tcW w:w="4976" w:type="dxa"/>
          </w:tcPr>
          <w:p w:rsidR="00525BED" w:rsidRPr="006F70EE" w:rsidRDefault="00525BED" w:rsidP="00F96C4E">
            <w:pPr>
              <w:jc w:val="both"/>
              <w:rPr>
                <w:rFonts w:ascii="Times New Roman" w:eastAsia="Times New Roman" w:hAnsi="Times New Roman" w:cs="Times New Roman"/>
                <w:color w:val="333333"/>
                <w:sz w:val="28"/>
                <w:szCs w:val="28"/>
              </w:rPr>
            </w:pPr>
            <w:r w:rsidRPr="006F70EE">
              <w:rPr>
                <w:rFonts w:ascii="Times New Roman" w:eastAsia="Times New Roman" w:hAnsi="Times New Roman" w:cs="Times New Roman"/>
                <w:color w:val="3A3A3A"/>
                <w:sz w:val="28"/>
                <w:szCs w:val="28"/>
              </w:rPr>
              <w:t>1.</w:t>
            </w:r>
            <w:r w:rsidRPr="006F70EE">
              <w:rPr>
                <w:rFonts w:ascii="Times New Roman" w:hAnsi="Times New Roman" w:cs="Times New Roman"/>
                <w:color w:val="3A3A3A"/>
                <w:sz w:val="28"/>
                <w:szCs w:val="28"/>
                <w:shd w:val="clear" w:color="auto" w:fill="FFFFFF"/>
              </w:rPr>
              <w:t xml:space="preserve"> Selenium is an open-source tool.</w:t>
            </w:r>
          </w:p>
        </w:tc>
        <w:tc>
          <w:tcPr>
            <w:tcW w:w="4976" w:type="dxa"/>
          </w:tcPr>
          <w:p w:rsidR="00525BED" w:rsidRPr="000B2281" w:rsidRDefault="00525BED" w:rsidP="00525BED">
            <w:pPr>
              <w:shd w:val="clear" w:color="auto" w:fill="FFFFFF"/>
              <w:jc w:val="both"/>
              <w:rPr>
                <w:rFonts w:ascii="Times New Roman" w:hAnsi="Times New Roman" w:cs="Times New Roman"/>
                <w:color w:val="3A3A3A"/>
                <w:sz w:val="28"/>
                <w:szCs w:val="28"/>
                <w:shd w:val="clear" w:color="auto" w:fill="FFFFFF"/>
              </w:rPr>
            </w:pPr>
            <w:proofErr w:type="gramStart"/>
            <w:r w:rsidRPr="000B2281">
              <w:rPr>
                <w:rFonts w:ascii="Times New Roman" w:hAnsi="Times New Roman" w:cs="Times New Roman"/>
                <w:color w:val="3A3A3A"/>
                <w:sz w:val="28"/>
                <w:szCs w:val="28"/>
                <w:shd w:val="clear" w:color="auto" w:fill="FFFFFF"/>
              </w:rPr>
              <w:t>1.QTP</w:t>
            </w:r>
            <w:proofErr w:type="gramEnd"/>
            <w:r w:rsidRPr="000B2281">
              <w:rPr>
                <w:rFonts w:ascii="Times New Roman" w:hAnsi="Times New Roman" w:cs="Times New Roman"/>
                <w:color w:val="3A3A3A"/>
                <w:sz w:val="28"/>
                <w:szCs w:val="28"/>
                <w:shd w:val="clear" w:color="auto" w:fill="FFFFFF"/>
              </w:rPr>
              <w:t xml:space="preserve"> is a paid tool.</w:t>
            </w:r>
          </w:p>
          <w:p w:rsidR="00525BED" w:rsidRDefault="00525BED" w:rsidP="000869CF">
            <w:pPr>
              <w:rPr>
                <w:rFonts w:ascii="Times New Roman" w:eastAsia="Times New Roman" w:hAnsi="Times New Roman" w:cs="Times New Roman"/>
                <w:b/>
                <w:bCs/>
                <w:color w:val="333333"/>
                <w:sz w:val="28"/>
                <w:szCs w:val="28"/>
              </w:rPr>
            </w:pPr>
          </w:p>
        </w:tc>
      </w:tr>
      <w:tr w:rsidR="00525BED" w:rsidTr="00525BED">
        <w:trPr>
          <w:trHeight w:val="395"/>
        </w:trPr>
        <w:tc>
          <w:tcPr>
            <w:tcW w:w="4976" w:type="dxa"/>
          </w:tcPr>
          <w:p w:rsidR="00525BED" w:rsidRPr="000B2281" w:rsidRDefault="00525BED" w:rsidP="00525BED">
            <w:pPr>
              <w:jc w:val="both"/>
              <w:rPr>
                <w:rFonts w:ascii="Times New Roman" w:hAnsi="Times New Roman" w:cs="Times New Roman"/>
                <w:color w:val="3A3A3A"/>
                <w:sz w:val="28"/>
                <w:szCs w:val="28"/>
                <w:shd w:val="clear" w:color="auto" w:fill="FFFFFF"/>
              </w:rPr>
            </w:pPr>
            <w:r w:rsidRPr="000B2281">
              <w:rPr>
                <w:rFonts w:ascii="Times New Roman" w:hAnsi="Times New Roman" w:cs="Times New Roman"/>
                <w:color w:val="3A3A3A"/>
                <w:sz w:val="28"/>
                <w:szCs w:val="28"/>
                <w:shd w:val="clear" w:color="auto" w:fill="FFFFFF"/>
              </w:rPr>
              <w:t>2. Selenium is used specifically for testing</w:t>
            </w:r>
          </w:p>
          <w:p w:rsidR="00525BED" w:rsidRPr="00525BED" w:rsidRDefault="00525BED" w:rsidP="00525BED">
            <w:pPr>
              <w:jc w:val="both"/>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    </w:t>
            </w:r>
            <w:proofErr w:type="gramStart"/>
            <w:r>
              <w:rPr>
                <w:rFonts w:ascii="Times New Roman" w:hAnsi="Times New Roman" w:cs="Times New Roman"/>
                <w:color w:val="3A3A3A"/>
                <w:sz w:val="28"/>
                <w:szCs w:val="28"/>
                <w:shd w:val="clear" w:color="auto" w:fill="FFFFFF"/>
              </w:rPr>
              <w:t>web-based</w:t>
            </w:r>
            <w:proofErr w:type="gramEnd"/>
            <w:r>
              <w:rPr>
                <w:rFonts w:ascii="Times New Roman" w:hAnsi="Times New Roman" w:cs="Times New Roman"/>
                <w:color w:val="3A3A3A"/>
                <w:sz w:val="28"/>
                <w:szCs w:val="28"/>
                <w:shd w:val="clear" w:color="auto" w:fill="FFFFFF"/>
              </w:rPr>
              <w:t xml:space="preserve"> applications.    </w:t>
            </w:r>
            <w:r w:rsidRPr="000B2281">
              <w:rPr>
                <w:rFonts w:ascii="Times New Roman" w:hAnsi="Times New Roman" w:cs="Times New Roman"/>
                <w:color w:val="3A3A3A"/>
                <w:sz w:val="28"/>
                <w:szCs w:val="28"/>
                <w:shd w:val="clear" w:color="auto" w:fill="FFFFFF"/>
              </w:rPr>
              <w:t xml:space="preserve">     </w:t>
            </w:r>
          </w:p>
        </w:tc>
        <w:tc>
          <w:tcPr>
            <w:tcW w:w="4976" w:type="dxa"/>
          </w:tcPr>
          <w:p w:rsidR="00525BED" w:rsidRPr="00525BED" w:rsidRDefault="00525BED" w:rsidP="00525BED">
            <w:pPr>
              <w:jc w:val="both"/>
              <w:rPr>
                <w:rFonts w:ascii="Times New Roman" w:eastAsia="Times New Roman" w:hAnsi="Times New Roman" w:cs="Times New Roman"/>
                <w:color w:val="333333"/>
                <w:sz w:val="28"/>
                <w:szCs w:val="28"/>
              </w:rPr>
            </w:pPr>
            <w:r w:rsidRPr="000B2281">
              <w:rPr>
                <w:rFonts w:ascii="Times New Roman" w:hAnsi="Times New Roman" w:cs="Times New Roman"/>
                <w:color w:val="3A3A3A"/>
                <w:sz w:val="28"/>
                <w:szCs w:val="28"/>
                <w:shd w:val="clear" w:color="auto" w:fill="FFFFFF"/>
              </w:rPr>
              <w:t>2. QTP can be used for testing client–server</w:t>
            </w:r>
            <w:r>
              <w:rPr>
                <w:rFonts w:ascii="Times New Roman" w:eastAsia="Times New Roman" w:hAnsi="Times New Roman" w:cs="Times New Roman"/>
                <w:color w:val="333333"/>
                <w:sz w:val="28"/>
                <w:szCs w:val="28"/>
              </w:rPr>
              <w:t xml:space="preserve"> </w:t>
            </w:r>
            <w:r w:rsidRPr="000B2281">
              <w:rPr>
                <w:rFonts w:ascii="Times New Roman" w:hAnsi="Times New Roman" w:cs="Times New Roman"/>
                <w:color w:val="3A3A3A"/>
                <w:sz w:val="28"/>
                <w:szCs w:val="28"/>
                <w:shd w:val="clear" w:color="auto" w:fill="FFFFFF"/>
              </w:rPr>
              <w:t>applications and windows based</w:t>
            </w:r>
          </w:p>
          <w:p w:rsidR="00525BED" w:rsidRPr="00525BED" w:rsidRDefault="00525BED" w:rsidP="00525BED">
            <w:pPr>
              <w:jc w:val="both"/>
              <w:rPr>
                <w:rFonts w:ascii="Times New Roman" w:hAnsi="Times New Roman" w:cs="Times New Roman"/>
                <w:color w:val="3A3A3A"/>
                <w:sz w:val="28"/>
                <w:szCs w:val="28"/>
                <w:shd w:val="clear" w:color="auto" w:fill="FFFFFF"/>
              </w:rPr>
            </w:pPr>
            <w:proofErr w:type="gramStart"/>
            <w:r w:rsidRPr="000B2281">
              <w:rPr>
                <w:rFonts w:ascii="Times New Roman" w:hAnsi="Times New Roman" w:cs="Times New Roman"/>
                <w:color w:val="3A3A3A"/>
                <w:sz w:val="28"/>
                <w:szCs w:val="28"/>
                <w:shd w:val="clear" w:color="auto" w:fill="FFFFFF"/>
              </w:rPr>
              <w:t>application</w:t>
            </w:r>
            <w:proofErr w:type="gramEnd"/>
            <w:r w:rsidRPr="000B2281">
              <w:rPr>
                <w:rFonts w:ascii="Times New Roman" w:hAnsi="Times New Roman" w:cs="Times New Roman"/>
                <w:color w:val="3A3A3A"/>
                <w:sz w:val="28"/>
                <w:szCs w:val="28"/>
                <w:shd w:val="clear" w:color="auto" w:fill="FFFFFF"/>
              </w:rPr>
              <w:t>.</w:t>
            </w:r>
          </w:p>
        </w:tc>
      </w:tr>
      <w:tr w:rsidR="00525BED" w:rsidTr="00525BED">
        <w:trPr>
          <w:trHeight w:val="1133"/>
        </w:trPr>
        <w:tc>
          <w:tcPr>
            <w:tcW w:w="4976" w:type="dxa"/>
          </w:tcPr>
          <w:p w:rsidR="00525BED" w:rsidRPr="006F70EE" w:rsidRDefault="00525BED" w:rsidP="00525BED">
            <w:pPr>
              <w:shd w:val="clear" w:color="auto" w:fill="FFFFFF"/>
              <w:jc w:val="both"/>
              <w:rPr>
                <w:rFonts w:ascii="Times New Roman" w:hAnsi="Times New Roman" w:cs="Times New Roman"/>
                <w:color w:val="3A3A3A"/>
                <w:sz w:val="28"/>
                <w:szCs w:val="28"/>
                <w:shd w:val="clear" w:color="auto" w:fill="FFFFFF"/>
              </w:rPr>
            </w:pPr>
            <w:r w:rsidRPr="000B2281">
              <w:rPr>
                <w:rFonts w:ascii="Times New Roman" w:hAnsi="Times New Roman" w:cs="Times New Roman"/>
                <w:color w:val="3A3A3A"/>
                <w:sz w:val="28"/>
                <w:szCs w:val="28"/>
                <w:shd w:val="clear" w:color="auto" w:fill="FFFFFF"/>
              </w:rPr>
              <w:t xml:space="preserve">3. Selenium supports multiple browsers like     </w:t>
            </w:r>
            <w:proofErr w:type="spellStart"/>
            <w:r w:rsidRPr="000B2281">
              <w:rPr>
                <w:rFonts w:ascii="Times New Roman" w:hAnsi="Times New Roman" w:cs="Times New Roman"/>
                <w:color w:val="3A3A3A"/>
                <w:sz w:val="28"/>
                <w:szCs w:val="28"/>
                <w:shd w:val="clear" w:color="auto" w:fill="FFFFFF"/>
              </w:rPr>
              <w:t>Chrome</w:t>
            </w:r>
            <w:proofErr w:type="gramStart"/>
            <w:r w:rsidRPr="000B2281">
              <w:rPr>
                <w:rFonts w:ascii="Times New Roman" w:hAnsi="Times New Roman" w:cs="Times New Roman"/>
                <w:color w:val="3A3A3A"/>
                <w:sz w:val="28"/>
                <w:szCs w:val="28"/>
                <w:shd w:val="clear" w:color="auto" w:fill="FFFFFF"/>
              </w:rPr>
              <w:t>,Firef</w:t>
            </w:r>
            <w:r>
              <w:rPr>
                <w:rFonts w:ascii="Times New Roman" w:hAnsi="Times New Roman" w:cs="Times New Roman"/>
                <w:color w:val="3A3A3A"/>
                <w:sz w:val="28"/>
                <w:szCs w:val="28"/>
                <w:shd w:val="clear" w:color="auto" w:fill="FFFFFF"/>
              </w:rPr>
              <w:t>ox</w:t>
            </w:r>
            <w:proofErr w:type="spellEnd"/>
            <w:proofErr w:type="gramEnd"/>
            <w:r>
              <w:rPr>
                <w:rFonts w:ascii="Times New Roman" w:hAnsi="Times New Roman" w:cs="Times New Roman"/>
                <w:color w:val="3A3A3A"/>
                <w:sz w:val="28"/>
                <w:szCs w:val="28"/>
                <w:shd w:val="clear" w:color="auto" w:fill="FFFFFF"/>
              </w:rPr>
              <w:t xml:space="preserve">, IE, Opera, Safari, etc.    </w:t>
            </w:r>
          </w:p>
        </w:tc>
        <w:tc>
          <w:tcPr>
            <w:tcW w:w="4976" w:type="dxa"/>
          </w:tcPr>
          <w:p w:rsidR="00525BED" w:rsidRPr="00525BED" w:rsidRDefault="00525BED" w:rsidP="00525BED">
            <w:pPr>
              <w:jc w:val="both"/>
              <w:rPr>
                <w:rFonts w:ascii="Times New Roman" w:hAnsi="Times New Roman" w:cs="Times New Roman"/>
                <w:color w:val="3A3A3A"/>
                <w:sz w:val="28"/>
                <w:szCs w:val="28"/>
                <w:shd w:val="clear" w:color="auto" w:fill="FFFFFF"/>
              </w:rPr>
            </w:pPr>
            <w:proofErr w:type="gramStart"/>
            <w:r w:rsidRPr="000B2281">
              <w:rPr>
                <w:rFonts w:ascii="Times New Roman" w:hAnsi="Times New Roman" w:cs="Times New Roman"/>
                <w:color w:val="3A3A3A"/>
                <w:sz w:val="28"/>
                <w:szCs w:val="28"/>
                <w:shd w:val="clear" w:color="auto" w:fill="FFFFFF"/>
              </w:rPr>
              <w:t>3.QTP</w:t>
            </w:r>
            <w:proofErr w:type="gramEnd"/>
            <w:r w:rsidRPr="000B2281">
              <w:rPr>
                <w:rFonts w:ascii="Times New Roman" w:hAnsi="Times New Roman" w:cs="Times New Roman"/>
                <w:color w:val="3A3A3A"/>
                <w:sz w:val="28"/>
                <w:szCs w:val="28"/>
                <w:shd w:val="clear" w:color="auto" w:fill="FFFFFF"/>
              </w:rPr>
              <w:t xml:space="preserve"> is limited to Internet Explorer on Windows.</w:t>
            </w:r>
          </w:p>
        </w:tc>
      </w:tr>
      <w:tr w:rsidR="00525BED" w:rsidTr="00525BED">
        <w:trPr>
          <w:trHeight w:val="1160"/>
        </w:trPr>
        <w:tc>
          <w:tcPr>
            <w:tcW w:w="4976" w:type="dxa"/>
          </w:tcPr>
          <w:p w:rsidR="00525BED" w:rsidRPr="000B2281" w:rsidRDefault="00525BED" w:rsidP="00525BED">
            <w:pPr>
              <w:shd w:val="clear" w:color="auto" w:fill="FFFFFF"/>
              <w:spacing w:line="420" w:lineRule="atLeast"/>
              <w:jc w:val="both"/>
              <w:rPr>
                <w:rFonts w:ascii="Times New Roman" w:hAnsi="Times New Roman" w:cs="Times New Roman"/>
                <w:color w:val="3A3A3A"/>
                <w:sz w:val="28"/>
                <w:szCs w:val="28"/>
                <w:shd w:val="clear" w:color="auto" w:fill="FFFFFF"/>
              </w:rPr>
            </w:pPr>
            <w:proofErr w:type="gramStart"/>
            <w:r w:rsidRPr="000B2281">
              <w:rPr>
                <w:rFonts w:ascii="Times New Roman" w:hAnsi="Times New Roman" w:cs="Times New Roman"/>
                <w:color w:val="3A3A3A"/>
                <w:sz w:val="28"/>
                <w:szCs w:val="28"/>
                <w:shd w:val="clear" w:color="auto" w:fill="FFFFFF"/>
              </w:rPr>
              <w:t>4.Selenium</w:t>
            </w:r>
            <w:proofErr w:type="gramEnd"/>
            <w:r w:rsidRPr="000B2281">
              <w:rPr>
                <w:rFonts w:ascii="Times New Roman" w:hAnsi="Times New Roman" w:cs="Times New Roman"/>
                <w:color w:val="3A3A3A"/>
                <w:sz w:val="28"/>
                <w:szCs w:val="28"/>
                <w:shd w:val="clear" w:color="auto" w:fill="FFFFFF"/>
              </w:rPr>
              <w:t xml:space="preserve"> supports multi-programming language like java, Python, PHP,C#, Perl, etc.</w:t>
            </w:r>
          </w:p>
          <w:p w:rsidR="00525BED" w:rsidRPr="006F70EE" w:rsidRDefault="00525BED" w:rsidP="00F96C4E">
            <w:pPr>
              <w:jc w:val="both"/>
              <w:rPr>
                <w:rFonts w:ascii="Times New Roman" w:eastAsia="Times New Roman" w:hAnsi="Times New Roman" w:cs="Times New Roman"/>
                <w:color w:val="333333"/>
                <w:sz w:val="28"/>
                <w:szCs w:val="28"/>
              </w:rPr>
            </w:pPr>
          </w:p>
        </w:tc>
        <w:tc>
          <w:tcPr>
            <w:tcW w:w="4976" w:type="dxa"/>
          </w:tcPr>
          <w:p w:rsidR="00525BED" w:rsidRPr="000B2281" w:rsidRDefault="00525BED" w:rsidP="00525BED">
            <w:pPr>
              <w:shd w:val="clear" w:color="auto" w:fill="FFFFFF"/>
              <w:spacing w:line="420" w:lineRule="atLeast"/>
              <w:jc w:val="both"/>
              <w:rPr>
                <w:rFonts w:ascii="Times New Roman" w:hAnsi="Times New Roman" w:cs="Times New Roman"/>
                <w:color w:val="3A3A3A"/>
                <w:sz w:val="28"/>
                <w:szCs w:val="28"/>
                <w:shd w:val="clear" w:color="auto" w:fill="FFFFFF"/>
              </w:rPr>
            </w:pPr>
            <w:r w:rsidRPr="000B2281">
              <w:rPr>
                <w:rFonts w:ascii="Times New Roman" w:hAnsi="Times New Roman" w:cs="Times New Roman"/>
                <w:color w:val="3A3A3A"/>
                <w:sz w:val="28"/>
                <w:szCs w:val="28"/>
                <w:shd w:val="clear" w:color="auto" w:fill="FFFFFF"/>
              </w:rPr>
              <w:t>4. QTP supports only VBScript.</w:t>
            </w:r>
          </w:p>
          <w:p w:rsidR="00525BED" w:rsidRDefault="00525BED" w:rsidP="000869CF">
            <w:pPr>
              <w:rPr>
                <w:rFonts w:ascii="Times New Roman" w:eastAsia="Times New Roman" w:hAnsi="Times New Roman" w:cs="Times New Roman"/>
                <w:b/>
                <w:bCs/>
                <w:color w:val="333333"/>
                <w:sz w:val="28"/>
                <w:szCs w:val="28"/>
              </w:rPr>
            </w:pPr>
          </w:p>
        </w:tc>
      </w:tr>
    </w:tbl>
    <w:p w:rsidR="00525BED" w:rsidRPr="000B2281" w:rsidRDefault="00525BED" w:rsidP="000869CF">
      <w:pPr>
        <w:shd w:val="clear" w:color="auto" w:fill="FFFFFF"/>
        <w:spacing w:after="0" w:line="240" w:lineRule="auto"/>
        <w:rPr>
          <w:rFonts w:ascii="Times New Roman" w:eastAsia="Times New Roman" w:hAnsi="Times New Roman" w:cs="Times New Roman"/>
          <w:b/>
          <w:bCs/>
          <w:color w:val="333333"/>
          <w:sz w:val="28"/>
          <w:szCs w:val="28"/>
        </w:rPr>
      </w:pPr>
    </w:p>
    <w:p w:rsidR="000869CF" w:rsidRPr="000B2281" w:rsidRDefault="000869CF" w:rsidP="000869CF">
      <w:pPr>
        <w:shd w:val="clear" w:color="auto" w:fill="FFFFFF"/>
        <w:spacing w:after="0" w:line="240" w:lineRule="auto"/>
        <w:rPr>
          <w:rFonts w:ascii="Times New Roman" w:eastAsia="Times New Roman" w:hAnsi="Times New Roman" w:cs="Times New Roman"/>
          <w:color w:val="333333"/>
          <w:sz w:val="28"/>
          <w:szCs w:val="28"/>
        </w:rPr>
      </w:pPr>
      <w:r w:rsidRPr="000B2281">
        <w:rPr>
          <w:rFonts w:ascii="Times New Roman" w:eastAsia="Times New Roman" w:hAnsi="Times New Roman" w:cs="Times New Roman"/>
          <w:b/>
          <w:bCs/>
          <w:color w:val="333333"/>
          <w:sz w:val="28"/>
          <w:szCs w:val="28"/>
        </w:rPr>
        <w:t>6. What is the latest Selenium tool?</w:t>
      </w:r>
    </w:p>
    <w:p w:rsidR="000869CF" w:rsidRPr="000B2281" w:rsidRDefault="000869CF" w:rsidP="000869CF">
      <w:pPr>
        <w:shd w:val="clear" w:color="auto" w:fill="FFFFFF"/>
        <w:spacing w:after="0" w:line="240" w:lineRule="auto"/>
        <w:rPr>
          <w:rFonts w:ascii="Times New Roman" w:eastAsia="Times New Roman" w:hAnsi="Times New Roman" w:cs="Times New Roman"/>
          <w:color w:val="333333"/>
          <w:sz w:val="28"/>
          <w:szCs w:val="28"/>
        </w:rPr>
      </w:pPr>
      <w:r w:rsidRPr="000B2281">
        <w:rPr>
          <w:rFonts w:ascii="Times New Roman" w:eastAsia="Times New Roman" w:hAnsi="Times New Roman" w:cs="Times New Roman"/>
          <w:b/>
          <w:bCs/>
          <w:color w:val="333333"/>
          <w:sz w:val="28"/>
          <w:szCs w:val="28"/>
        </w:rPr>
        <w:br/>
        <w:t>Answer:</w:t>
      </w:r>
      <w:r w:rsidRPr="000B2281">
        <w:rPr>
          <w:rFonts w:ascii="Times New Roman" w:eastAsia="Times New Roman" w:hAnsi="Times New Roman" w:cs="Times New Roman"/>
          <w:color w:val="333333"/>
          <w:sz w:val="28"/>
          <w:szCs w:val="28"/>
        </w:rPr>
        <w:t xml:space="preserve"> Selenium </w:t>
      </w:r>
      <w:proofErr w:type="spellStart"/>
      <w:r w:rsidRPr="000B2281">
        <w:rPr>
          <w:rFonts w:ascii="Times New Roman" w:eastAsia="Times New Roman" w:hAnsi="Times New Roman" w:cs="Times New Roman"/>
          <w:color w:val="333333"/>
          <w:sz w:val="28"/>
          <w:szCs w:val="28"/>
        </w:rPr>
        <w:t>WebDriver</w:t>
      </w:r>
      <w:proofErr w:type="spellEnd"/>
      <w:r w:rsidRPr="000B2281">
        <w:rPr>
          <w:rFonts w:ascii="Times New Roman" w:eastAsia="Times New Roman" w:hAnsi="Times New Roman" w:cs="Times New Roman"/>
          <w:color w:val="333333"/>
          <w:sz w:val="28"/>
          <w:szCs w:val="28"/>
        </w:rPr>
        <w:t xml:space="preserve"> is the successor to Selenium RC which sends commands directly to the browser and retrieves results. Selenium Grid is a tool used to run parallel tests across different machines and different browsers simultaneously which results in minimized execution time.</w:t>
      </w:r>
    </w:p>
    <w:p w:rsidR="00D431A1" w:rsidRPr="000B2281" w:rsidRDefault="00D431A1" w:rsidP="000869CF">
      <w:pPr>
        <w:shd w:val="clear" w:color="auto" w:fill="FFFFFF"/>
        <w:spacing w:after="0" w:line="240" w:lineRule="auto"/>
        <w:rPr>
          <w:rFonts w:ascii="Times New Roman" w:eastAsia="Times New Roman" w:hAnsi="Times New Roman" w:cs="Times New Roman"/>
          <w:color w:val="333333"/>
          <w:sz w:val="28"/>
          <w:szCs w:val="28"/>
        </w:rPr>
      </w:pPr>
    </w:p>
    <w:p w:rsidR="00C419DA" w:rsidRDefault="00C419DA" w:rsidP="000869CF">
      <w:pPr>
        <w:shd w:val="clear" w:color="auto" w:fill="FFFFFF"/>
        <w:spacing w:after="0" w:line="240" w:lineRule="auto"/>
        <w:rPr>
          <w:rStyle w:val="Strong"/>
          <w:rFonts w:ascii="Times New Roman" w:hAnsi="Times New Roman" w:cs="Times New Roman"/>
          <w:color w:val="FF6600"/>
          <w:sz w:val="28"/>
          <w:szCs w:val="28"/>
          <w:bdr w:val="none" w:sz="0" w:space="0" w:color="auto" w:frame="1"/>
          <w:shd w:val="clear" w:color="auto" w:fill="FFFFFF"/>
        </w:rPr>
      </w:pPr>
    </w:p>
    <w:p w:rsidR="00C419DA" w:rsidRDefault="00C419DA" w:rsidP="000869CF">
      <w:pPr>
        <w:shd w:val="clear" w:color="auto" w:fill="FFFFFF"/>
        <w:spacing w:after="0" w:line="240" w:lineRule="auto"/>
        <w:rPr>
          <w:rStyle w:val="Strong"/>
          <w:rFonts w:ascii="Times New Roman" w:hAnsi="Times New Roman" w:cs="Times New Roman"/>
          <w:color w:val="FF6600"/>
          <w:sz w:val="28"/>
          <w:szCs w:val="28"/>
          <w:bdr w:val="none" w:sz="0" w:space="0" w:color="auto" w:frame="1"/>
          <w:shd w:val="clear" w:color="auto" w:fill="FFFFFF"/>
        </w:rPr>
      </w:pPr>
    </w:p>
    <w:p w:rsidR="00D431A1" w:rsidRPr="000B2281" w:rsidRDefault="00D431A1" w:rsidP="000869CF">
      <w:pPr>
        <w:shd w:val="clear" w:color="auto" w:fill="FFFFFF"/>
        <w:spacing w:after="0" w:line="240" w:lineRule="auto"/>
        <w:rPr>
          <w:rStyle w:val="Strong"/>
          <w:rFonts w:ascii="Times New Roman" w:hAnsi="Times New Roman" w:cs="Times New Roman"/>
          <w:color w:val="FF6600"/>
          <w:sz w:val="28"/>
          <w:szCs w:val="28"/>
          <w:bdr w:val="none" w:sz="0" w:space="0" w:color="auto" w:frame="1"/>
          <w:shd w:val="clear" w:color="auto" w:fill="FFFFFF"/>
        </w:rPr>
      </w:pPr>
      <w:r w:rsidRPr="000B2281">
        <w:rPr>
          <w:rStyle w:val="Strong"/>
          <w:rFonts w:ascii="Times New Roman" w:hAnsi="Times New Roman" w:cs="Times New Roman"/>
          <w:color w:val="FF6600"/>
          <w:sz w:val="28"/>
          <w:szCs w:val="28"/>
          <w:bdr w:val="none" w:sz="0" w:space="0" w:color="auto" w:frame="1"/>
          <w:shd w:val="clear" w:color="auto" w:fill="FFFFFF"/>
        </w:rPr>
        <w:lastRenderedPageBreak/>
        <w:t xml:space="preserve">Q #4) </w:t>
      </w:r>
      <w:proofErr w:type="gramStart"/>
      <w:r w:rsidRPr="000B2281">
        <w:rPr>
          <w:rStyle w:val="Strong"/>
          <w:rFonts w:ascii="Times New Roman" w:hAnsi="Times New Roman" w:cs="Times New Roman"/>
          <w:color w:val="FF6600"/>
          <w:sz w:val="28"/>
          <w:szCs w:val="28"/>
          <w:bdr w:val="none" w:sz="0" w:space="0" w:color="auto" w:frame="1"/>
          <w:shd w:val="clear" w:color="auto" w:fill="FFFFFF"/>
        </w:rPr>
        <w:t>What</w:t>
      </w:r>
      <w:proofErr w:type="gramEnd"/>
      <w:r w:rsidRPr="000B2281">
        <w:rPr>
          <w:rStyle w:val="Strong"/>
          <w:rFonts w:ascii="Times New Roman" w:hAnsi="Times New Roman" w:cs="Times New Roman"/>
          <w:color w:val="FF6600"/>
          <w:sz w:val="28"/>
          <w:szCs w:val="28"/>
          <w:bdr w:val="none" w:sz="0" w:space="0" w:color="auto" w:frame="1"/>
          <w:shd w:val="clear" w:color="auto" w:fill="FFFFFF"/>
        </w:rPr>
        <w:t xml:space="preserve"> is Selenium? What are the different Selenium components?</w:t>
      </w:r>
    </w:p>
    <w:p w:rsidR="00D431A1" w:rsidRPr="000B2281" w:rsidRDefault="00D431A1" w:rsidP="000869CF">
      <w:pPr>
        <w:shd w:val="clear" w:color="auto" w:fill="FFFFFF"/>
        <w:spacing w:after="0" w:line="240" w:lineRule="auto"/>
        <w:rPr>
          <w:rStyle w:val="Strong"/>
          <w:rFonts w:ascii="Times New Roman" w:hAnsi="Times New Roman" w:cs="Times New Roman"/>
          <w:color w:val="FF6600"/>
          <w:sz w:val="28"/>
          <w:szCs w:val="28"/>
          <w:bdr w:val="none" w:sz="0" w:space="0" w:color="auto" w:frame="1"/>
          <w:shd w:val="clear" w:color="auto" w:fill="FFFFFF"/>
        </w:rPr>
      </w:pPr>
      <w:proofErr w:type="spellStart"/>
      <w:r w:rsidRPr="000B2281">
        <w:rPr>
          <w:rStyle w:val="Strong"/>
          <w:rFonts w:ascii="Times New Roman" w:hAnsi="Times New Roman" w:cs="Times New Roman"/>
          <w:color w:val="FF6600"/>
          <w:sz w:val="28"/>
          <w:szCs w:val="28"/>
          <w:bdr w:val="none" w:sz="0" w:space="0" w:color="auto" w:frame="1"/>
          <w:shd w:val="clear" w:color="auto" w:fill="FFFFFF"/>
        </w:rPr>
        <w:t>Ans</w:t>
      </w:r>
      <w:proofErr w:type="spellEnd"/>
      <w:r w:rsidRPr="000B2281">
        <w:rPr>
          <w:rStyle w:val="Strong"/>
          <w:rFonts w:ascii="Times New Roman" w:hAnsi="Times New Roman" w:cs="Times New Roman"/>
          <w:color w:val="FF6600"/>
          <w:sz w:val="28"/>
          <w:szCs w:val="28"/>
          <w:bdr w:val="none" w:sz="0" w:space="0" w:color="auto" w:frame="1"/>
          <w:shd w:val="clear" w:color="auto" w:fill="FFFFFF"/>
        </w:rPr>
        <w:t xml:space="preserve">:- </w:t>
      </w:r>
    </w:p>
    <w:p w:rsidR="006B75E9" w:rsidRPr="000B2281" w:rsidRDefault="006B75E9" w:rsidP="000869CF">
      <w:pPr>
        <w:shd w:val="clear" w:color="auto" w:fill="FFFFFF"/>
        <w:spacing w:after="0" w:line="240" w:lineRule="auto"/>
        <w:rPr>
          <w:rStyle w:val="Strong"/>
          <w:rFonts w:ascii="Times New Roman" w:hAnsi="Times New Roman" w:cs="Times New Roman"/>
          <w:color w:val="FF6600"/>
          <w:sz w:val="28"/>
          <w:szCs w:val="28"/>
          <w:bdr w:val="none" w:sz="0" w:space="0" w:color="auto" w:frame="1"/>
          <w:shd w:val="clear" w:color="auto" w:fill="FFFFFF"/>
        </w:rPr>
      </w:pPr>
    </w:p>
    <w:p w:rsidR="006B75E9" w:rsidRPr="000B2281" w:rsidRDefault="006B75E9" w:rsidP="000B2281">
      <w:pPr>
        <w:pStyle w:val="ListParagraph"/>
        <w:numPr>
          <w:ilvl w:val="0"/>
          <w:numId w:val="4"/>
        </w:numPr>
        <w:shd w:val="clear" w:color="auto" w:fill="FFFFFF"/>
        <w:spacing w:after="0" w:line="240" w:lineRule="auto"/>
        <w:rPr>
          <w:rFonts w:ascii="Times New Roman" w:eastAsia="Times New Roman" w:hAnsi="Times New Roman" w:cs="Times New Roman"/>
          <w:color w:val="333333"/>
          <w:sz w:val="28"/>
          <w:szCs w:val="28"/>
        </w:rPr>
      </w:pPr>
      <w:r w:rsidRPr="000B2281">
        <w:rPr>
          <w:rFonts w:ascii="Times New Roman" w:eastAsia="Times New Roman" w:hAnsi="Times New Roman" w:cs="Times New Roman"/>
          <w:color w:val="333333"/>
          <w:sz w:val="28"/>
          <w:szCs w:val="28"/>
        </w:rPr>
        <w:t>Selenium is open source test automation tool.</w:t>
      </w:r>
    </w:p>
    <w:p w:rsidR="006B75E9" w:rsidRPr="000B2281" w:rsidRDefault="006B75E9" w:rsidP="000B2281">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0B2281">
        <w:rPr>
          <w:rFonts w:ascii="Times New Roman" w:eastAsia="Times New Roman" w:hAnsi="Times New Roman" w:cs="Times New Roman"/>
          <w:color w:val="333333"/>
          <w:sz w:val="28"/>
          <w:szCs w:val="28"/>
        </w:rPr>
        <w:t xml:space="preserve">It was originally developed by Jason Huggins in 2004 as an internal tool at Thought Works. </w:t>
      </w:r>
    </w:p>
    <w:p w:rsidR="006B75E9" w:rsidRPr="000B2281" w:rsidRDefault="006B75E9" w:rsidP="000B2281">
      <w:pPr>
        <w:pStyle w:val="ListParagraph"/>
        <w:numPr>
          <w:ilvl w:val="0"/>
          <w:numId w:val="4"/>
        </w:numPr>
        <w:shd w:val="clear" w:color="auto" w:fill="FFFFFF"/>
        <w:spacing w:after="0" w:line="240" w:lineRule="auto"/>
        <w:rPr>
          <w:rFonts w:ascii="Times New Roman" w:eastAsia="Times New Roman" w:hAnsi="Times New Roman" w:cs="Times New Roman"/>
          <w:color w:val="333333"/>
          <w:sz w:val="28"/>
          <w:szCs w:val="28"/>
        </w:rPr>
      </w:pPr>
      <w:r w:rsidRPr="000B2281">
        <w:rPr>
          <w:rFonts w:ascii="Times New Roman" w:eastAsia="Times New Roman" w:hAnsi="Times New Roman" w:cs="Times New Roman"/>
          <w:color w:val="333333"/>
          <w:sz w:val="28"/>
          <w:szCs w:val="28"/>
        </w:rPr>
        <w:t xml:space="preserve">Selenium is used for testing web application on multiple </w:t>
      </w:r>
      <w:proofErr w:type="gramStart"/>
      <w:r w:rsidRPr="000B2281">
        <w:rPr>
          <w:rFonts w:ascii="Times New Roman" w:eastAsia="Times New Roman" w:hAnsi="Times New Roman" w:cs="Times New Roman"/>
          <w:color w:val="333333"/>
          <w:sz w:val="28"/>
          <w:szCs w:val="28"/>
        </w:rPr>
        <w:t>browser</w:t>
      </w:r>
      <w:proofErr w:type="gramEnd"/>
      <w:r w:rsidRPr="000B2281">
        <w:rPr>
          <w:rFonts w:ascii="Times New Roman" w:eastAsia="Times New Roman" w:hAnsi="Times New Roman" w:cs="Times New Roman"/>
          <w:color w:val="333333"/>
          <w:sz w:val="28"/>
          <w:szCs w:val="28"/>
        </w:rPr>
        <w:t xml:space="preserve"> like chrome,firefox,internet Explorer,Opera,Safari etc.</w:t>
      </w:r>
    </w:p>
    <w:p w:rsidR="006B75E9" w:rsidRPr="000B2281" w:rsidRDefault="006B75E9" w:rsidP="000B2281">
      <w:pPr>
        <w:pStyle w:val="ListParagraph"/>
        <w:numPr>
          <w:ilvl w:val="0"/>
          <w:numId w:val="4"/>
        </w:numPr>
        <w:shd w:val="clear" w:color="auto" w:fill="FFFFFF"/>
        <w:spacing w:after="0" w:line="240" w:lineRule="auto"/>
        <w:rPr>
          <w:rFonts w:ascii="Times New Roman" w:eastAsia="Times New Roman" w:hAnsi="Times New Roman" w:cs="Times New Roman"/>
          <w:color w:val="333333"/>
          <w:sz w:val="28"/>
          <w:szCs w:val="28"/>
        </w:rPr>
      </w:pPr>
      <w:r w:rsidRPr="000B2281">
        <w:rPr>
          <w:rFonts w:ascii="Times New Roman" w:eastAsia="Times New Roman" w:hAnsi="Times New Roman" w:cs="Times New Roman"/>
          <w:color w:val="333333"/>
          <w:sz w:val="28"/>
          <w:szCs w:val="28"/>
        </w:rPr>
        <w:t>Selenium supports multiple  operating system like windows</w:t>
      </w:r>
      <w:proofErr w:type="gramStart"/>
      <w:r w:rsidRPr="000B2281">
        <w:rPr>
          <w:rFonts w:ascii="Times New Roman" w:eastAsia="Times New Roman" w:hAnsi="Times New Roman" w:cs="Times New Roman"/>
          <w:color w:val="333333"/>
          <w:sz w:val="28"/>
          <w:szCs w:val="28"/>
        </w:rPr>
        <w:t>,macos,Linux</w:t>
      </w:r>
      <w:bookmarkStart w:id="1" w:name="_GoBack"/>
      <w:bookmarkEnd w:id="1"/>
      <w:proofErr w:type="gramEnd"/>
      <w:r w:rsidRPr="000B2281">
        <w:rPr>
          <w:rFonts w:ascii="Times New Roman" w:eastAsia="Times New Roman" w:hAnsi="Times New Roman" w:cs="Times New Roman"/>
          <w:color w:val="333333"/>
          <w:sz w:val="28"/>
          <w:szCs w:val="28"/>
        </w:rPr>
        <w:t>.</w:t>
      </w:r>
    </w:p>
    <w:p w:rsidR="00E647DA" w:rsidRPr="000B2281" w:rsidRDefault="006B75E9" w:rsidP="000B2281">
      <w:pPr>
        <w:pStyle w:val="ListParagraph"/>
        <w:numPr>
          <w:ilvl w:val="0"/>
          <w:numId w:val="4"/>
        </w:numPr>
        <w:shd w:val="clear" w:color="auto" w:fill="FFFFFF"/>
        <w:spacing w:after="0" w:line="240" w:lineRule="auto"/>
        <w:rPr>
          <w:rFonts w:ascii="Times New Roman" w:eastAsia="Times New Roman" w:hAnsi="Times New Roman" w:cs="Times New Roman"/>
          <w:color w:val="333333"/>
          <w:sz w:val="28"/>
          <w:szCs w:val="28"/>
        </w:rPr>
      </w:pPr>
      <w:r w:rsidRPr="000B2281">
        <w:rPr>
          <w:rFonts w:ascii="Times New Roman" w:eastAsia="Times New Roman" w:hAnsi="Times New Roman" w:cs="Times New Roman"/>
          <w:color w:val="333333"/>
          <w:sz w:val="28"/>
          <w:szCs w:val="28"/>
        </w:rPr>
        <w:t xml:space="preserve">Selenium supports multiple programming languages like </w:t>
      </w:r>
      <w:r w:rsidR="00E647DA" w:rsidRPr="000B2281">
        <w:rPr>
          <w:rFonts w:ascii="Times New Roman" w:hAnsi="Times New Roman" w:cs="Times New Roman"/>
          <w:color w:val="000000"/>
          <w:sz w:val="28"/>
          <w:szCs w:val="28"/>
          <w:shd w:val="clear" w:color="auto" w:fill="FFFFFF"/>
        </w:rPr>
        <w:t xml:space="preserve">Java, Python, </w:t>
      </w:r>
      <w:r w:rsidR="00FC31CA" w:rsidRPr="000B2281">
        <w:rPr>
          <w:rFonts w:ascii="Times New Roman" w:hAnsi="Times New Roman" w:cs="Times New Roman"/>
          <w:color w:val="000000"/>
          <w:sz w:val="28"/>
          <w:szCs w:val="28"/>
          <w:shd w:val="clear" w:color="auto" w:fill="FFFFFF"/>
        </w:rPr>
        <w:t xml:space="preserve">C#, </w:t>
      </w:r>
      <w:r w:rsidR="00E647DA" w:rsidRPr="000B2281">
        <w:rPr>
          <w:rFonts w:ascii="Times New Roman" w:hAnsi="Times New Roman" w:cs="Times New Roman"/>
          <w:color w:val="000000"/>
          <w:sz w:val="28"/>
          <w:szCs w:val="28"/>
          <w:shd w:val="clear" w:color="auto" w:fill="FFFFFF"/>
        </w:rPr>
        <w:t xml:space="preserve">PHP, Ruby, Perl, </w:t>
      </w:r>
      <w:proofErr w:type="gramStart"/>
      <w:r w:rsidR="00E647DA" w:rsidRPr="000B2281">
        <w:rPr>
          <w:rFonts w:ascii="Times New Roman" w:hAnsi="Times New Roman" w:cs="Times New Roman"/>
          <w:color w:val="000000"/>
          <w:sz w:val="28"/>
          <w:szCs w:val="28"/>
          <w:shd w:val="clear" w:color="auto" w:fill="FFFFFF"/>
        </w:rPr>
        <w:t>JavaScript</w:t>
      </w:r>
      <w:proofErr w:type="gramEnd"/>
      <w:r w:rsidR="00E647DA" w:rsidRPr="000B2281">
        <w:rPr>
          <w:rFonts w:ascii="Times New Roman" w:hAnsi="Times New Roman" w:cs="Times New Roman"/>
          <w:color w:val="000000"/>
          <w:sz w:val="28"/>
          <w:szCs w:val="28"/>
          <w:shd w:val="clear" w:color="auto" w:fill="FFFFFF"/>
        </w:rPr>
        <w:t>.</w:t>
      </w:r>
    </w:p>
    <w:p w:rsidR="006B75E9" w:rsidRPr="000B2281" w:rsidRDefault="006B75E9" w:rsidP="00E647DA">
      <w:pPr>
        <w:pStyle w:val="ListParagraph"/>
        <w:shd w:val="clear" w:color="auto" w:fill="FFFFFF"/>
        <w:spacing w:after="0" w:line="240" w:lineRule="auto"/>
        <w:rPr>
          <w:rFonts w:ascii="Times New Roman" w:eastAsia="Times New Roman" w:hAnsi="Times New Roman" w:cs="Times New Roman"/>
          <w:color w:val="333333"/>
          <w:sz w:val="28"/>
          <w:szCs w:val="28"/>
        </w:rPr>
      </w:pPr>
      <w:r w:rsidRPr="000B2281">
        <w:rPr>
          <w:rFonts w:ascii="Times New Roman" w:eastAsia="Times New Roman" w:hAnsi="Times New Roman" w:cs="Times New Roman"/>
          <w:color w:val="333333"/>
          <w:sz w:val="28"/>
          <w:szCs w:val="28"/>
        </w:rPr>
        <w:t>Components of selenium are</w:t>
      </w:r>
    </w:p>
    <w:p w:rsidR="006B75E9" w:rsidRPr="000B2281" w:rsidRDefault="006B75E9" w:rsidP="000B2281">
      <w:pPr>
        <w:pStyle w:val="ListParagraph"/>
        <w:numPr>
          <w:ilvl w:val="0"/>
          <w:numId w:val="5"/>
        </w:numPr>
        <w:shd w:val="clear" w:color="auto" w:fill="FFFFFF"/>
        <w:spacing w:after="0" w:line="240" w:lineRule="auto"/>
        <w:rPr>
          <w:rFonts w:ascii="Times New Roman" w:eastAsia="Times New Roman" w:hAnsi="Times New Roman" w:cs="Times New Roman"/>
          <w:b/>
          <w:color w:val="333333"/>
          <w:sz w:val="28"/>
          <w:szCs w:val="28"/>
        </w:rPr>
      </w:pPr>
      <w:r w:rsidRPr="000B2281">
        <w:rPr>
          <w:rFonts w:ascii="Times New Roman" w:eastAsia="Times New Roman" w:hAnsi="Times New Roman" w:cs="Times New Roman"/>
          <w:b/>
          <w:color w:val="333333"/>
          <w:sz w:val="28"/>
          <w:szCs w:val="28"/>
        </w:rPr>
        <w:t>Selenium IDE:-</w:t>
      </w:r>
    </w:p>
    <w:p w:rsidR="006B75E9" w:rsidRPr="000B2281" w:rsidRDefault="006B75E9" w:rsidP="000B2281">
      <w:pPr>
        <w:pStyle w:val="ListParagraph"/>
        <w:numPr>
          <w:ilvl w:val="0"/>
          <w:numId w:val="6"/>
        </w:numPr>
        <w:shd w:val="clear" w:color="auto" w:fill="FFFFFF"/>
        <w:spacing w:after="0" w:line="240" w:lineRule="auto"/>
        <w:rPr>
          <w:rFonts w:ascii="Times New Roman" w:eastAsia="Times New Roman" w:hAnsi="Times New Roman" w:cs="Times New Roman"/>
          <w:b/>
          <w:color w:val="333333"/>
          <w:sz w:val="28"/>
          <w:szCs w:val="28"/>
        </w:rPr>
      </w:pPr>
      <w:r w:rsidRPr="000B2281">
        <w:rPr>
          <w:rFonts w:ascii="Times New Roman" w:hAnsi="Times New Roman" w:cs="Times New Roman"/>
          <w:color w:val="3A3A3A"/>
          <w:sz w:val="28"/>
          <w:szCs w:val="28"/>
          <w:shd w:val="clear" w:color="auto" w:fill="FFFFFF"/>
        </w:rPr>
        <w:t>Selenium IDE is a record and playback tool.</w:t>
      </w:r>
    </w:p>
    <w:p w:rsidR="008E36CA" w:rsidRPr="000B2281" w:rsidRDefault="008E36CA" w:rsidP="000B2281">
      <w:pPr>
        <w:pStyle w:val="NormalWeb"/>
        <w:numPr>
          <w:ilvl w:val="0"/>
          <w:numId w:val="6"/>
        </w:numPr>
        <w:shd w:val="clear" w:color="auto" w:fill="FFFFFF"/>
        <w:jc w:val="both"/>
        <w:rPr>
          <w:color w:val="333333"/>
          <w:sz w:val="28"/>
          <w:szCs w:val="28"/>
        </w:rPr>
      </w:pPr>
      <w:r w:rsidRPr="000B2281">
        <w:rPr>
          <w:color w:val="333333"/>
          <w:sz w:val="28"/>
          <w:szCs w:val="28"/>
        </w:rPr>
        <w:t xml:space="preserve">Selenium IDE is implemented as Firefox extension which provides record and playback functionality on test scripts. </w:t>
      </w:r>
    </w:p>
    <w:p w:rsidR="008E36CA" w:rsidRPr="000B2281" w:rsidRDefault="008E36CA" w:rsidP="000B2281">
      <w:pPr>
        <w:pStyle w:val="NormalWeb"/>
        <w:numPr>
          <w:ilvl w:val="0"/>
          <w:numId w:val="6"/>
        </w:numPr>
        <w:shd w:val="clear" w:color="auto" w:fill="FFFFFF"/>
        <w:jc w:val="both"/>
        <w:rPr>
          <w:color w:val="333333"/>
          <w:sz w:val="28"/>
          <w:szCs w:val="28"/>
        </w:rPr>
      </w:pPr>
      <w:r w:rsidRPr="000B2281">
        <w:rPr>
          <w:color w:val="333333"/>
          <w:sz w:val="28"/>
          <w:szCs w:val="28"/>
        </w:rPr>
        <w:t xml:space="preserve">It allows testers to export recorded scripts in many languages like HTML, Java, Ruby, </w:t>
      </w:r>
      <w:proofErr w:type="spellStart"/>
      <w:r w:rsidRPr="000B2281">
        <w:rPr>
          <w:color w:val="333333"/>
          <w:sz w:val="28"/>
          <w:szCs w:val="28"/>
        </w:rPr>
        <w:t>RSpec</w:t>
      </w:r>
      <w:proofErr w:type="spellEnd"/>
      <w:r w:rsidRPr="000B2281">
        <w:rPr>
          <w:color w:val="333333"/>
          <w:sz w:val="28"/>
          <w:szCs w:val="28"/>
        </w:rPr>
        <w:t xml:space="preserve">, Python, C#, </w:t>
      </w:r>
      <w:proofErr w:type="spellStart"/>
      <w:r w:rsidRPr="000B2281">
        <w:rPr>
          <w:color w:val="333333"/>
          <w:sz w:val="28"/>
          <w:szCs w:val="28"/>
        </w:rPr>
        <w:t>JUnit</w:t>
      </w:r>
      <w:proofErr w:type="spellEnd"/>
      <w:r w:rsidRPr="000B2281">
        <w:rPr>
          <w:color w:val="333333"/>
          <w:sz w:val="28"/>
          <w:szCs w:val="28"/>
        </w:rPr>
        <w:t xml:space="preserve"> and </w:t>
      </w:r>
      <w:proofErr w:type="spellStart"/>
      <w:r w:rsidRPr="000B2281">
        <w:rPr>
          <w:color w:val="333333"/>
          <w:sz w:val="28"/>
          <w:szCs w:val="28"/>
        </w:rPr>
        <w:t>TestNG</w:t>
      </w:r>
      <w:proofErr w:type="spellEnd"/>
      <w:r w:rsidRPr="000B2281">
        <w:rPr>
          <w:color w:val="333333"/>
          <w:sz w:val="28"/>
          <w:szCs w:val="28"/>
        </w:rPr>
        <w:t xml:space="preserve">. You can use these exported script in Selenium RC or </w:t>
      </w:r>
      <w:proofErr w:type="spellStart"/>
      <w:r w:rsidRPr="000B2281">
        <w:rPr>
          <w:color w:val="333333"/>
          <w:sz w:val="28"/>
          <w:szCs w:val="28"/>
        </w:rPr>
        <w:t>Webdriver</w:t>
      </w:r>
      <w:proofErr w:type="spellEnd"/>
      <w:r w:rsidRPr="000B2281">
        <w:rPr>
          <w:color w:val="333333"/>
          <w:sz w:val="28"/>
          <w:szCs w:val="28"/>
        </w:rPr>
        <w:t>.</w:t>
      </w:r>
    </w:p>
    <w:p w:rsidR="008E36CA" w:rsidRPr="000B2281" w:rsidRDefault="008E36CA" w:rsidP="000B2281">
      <w:pPr>
        <w:pStyle w:val="NormalWeb"/>
        <w:numPr>
          <w:ilvl w:val="0"/>
          <w:numId w:val="6"/>
        </w:numPr>
        <w:shd w:val="clear" w:color="auto" w:fill="FFFFFF"/>
        <w:jc w:val="both"/>
        <w:rPr>
          <w:color w:val="333333"/>
          <w:sz w:val="28"/>
          <w:szCs w:val="28"/>
        </w:rPr>
      </w:pPr>
      <w:r w:rsidRPr="000B2281">
        <w:rPr>
          <w:color w:val="333333"/>
          <w:sz w:val="28"/>
          <w:szCs w:val="28"/>
        </w:rPr>
        <w:t>Selenium IDE has limited scope and the generated test scripts are not very robust and portable.</w:t>
      </w:r>
    </w:p>
    <w:p w:rsidR="008E36CA" w:rsidRPr="000B2281" w:rsidRDefault="008E36CA" w:rsidP="00352E1D">
      <w:pPr>
        <w:pStyle w:val="NormalWeb"/>
        <w:spacing w:before="120" w:beforeAutospacing="0" w:after="0" w:afterAutospacing="0"/>
        <w:jc w:val="both"/>
        <w:rPr>
          <w:color w:val="000000"/>
          <w:sz w:val="28"/>
          <w:szCs w:val="28"/>
        </w:rPr>
      </w:pPr>
      <w:r w:rsidRPr="000B2281">
        <w:rPr>
          <w:color w:val="000000"/>
          <w:sz w:val="28"/>
          <w:szCs w:val="28"/>
        </w:rPr>
        <w:t>Selenium IDE has some disadvantages like −</w:t>
      </w:r>
    </w:p>
    <w:p w:rsidR="008E36CA" w:rsidRPr="000B2281" w:rsidRDefault="008E36CA" w:rsidP="000B2281">
      <w:pPr>
        <w:pStyle w:val="NormalWeb"/>
        <w:numPr>
          <w:ilvl w:val="0"/>
          <w:numId w:val="6"/>
        </w:numPr>
        <w:spacing w:before="0" w:beforeAutospacing="0" w:after="0" w:afterAutospacing="0"/>
        <w:jc w:val="both"/>
        <w:rPr>
          <w:color w:val="000000"/>
          <w:sz w:val="28"/>
          <w:szCs w:val="28"/>
        </w:rPr>
      </w:pPr>
      <w:r w:rsidRPr="000B2281">
        <w:rPr>
          <w:color w:val="000000"/>
          <w:sz w:val="28"/>
          <w:szCs w:val="28"/>
        </w:rPr>
        <w:t>Execution time is slower.</w:t>
      </w:r>
    </w:p>
    <w:p w:rsidR="008E36CA" w:rsidRPr="000B2281" w:rsidRDefault="008E36CA" w:rsidP="000B2281">
      <w:pPr>
        <w:pStyle w:val="NormalWeb"/>
        <w:numPr>
          <w:ilvl w:val="0"/>
          <w:numId w:val="6"/>
        </w:numPr>
        <w:spacing w:before="0" w:beforeAutospacing="0" w:after="0" w:afterAutospacing="0"/>
        <w:jc w:val="both"/>
        <w:rPr>
          <w:color w:val="000000"/>
          <w:sz w:val="28"/>
          <w:szCs w:val="28"/>
        </w:rPr>
      </w:pPr>
      <w:r w:rsidRPr="000B2281">
        <w:rPr>
          <w:color w:val="000000"/>
          <w:sz w:val="28"/>
          <w:szCs w:val="28"/>
        </w:rPr>
        <w:t>Only supports Firefox.</w:t>
      </w:r>
    </w:p>
    <w:p w:rsidR="008E36CA" w:rsidRPr="000B2281" w:rsidRDefault="008E36CA" w:rsidP="000B2281">
      <w:pPr>
        <w:pStyle w:val="NormalWeb"/>
        <w:numPr>
          <w:ilvl w:val="0"/>
          <w:numId w:val="6"/>
        </w:numPr>
        <w:spacing w:before="0" w:beforeAutospacing="0" w:after="0" w:afterAutospacing="0"/>
        <w:jc w:val="both"/>
        <w:rPr>
          <w:color w:val="000000"/>
          <w:sz w:val="28"/>
          <w:szCs w:val="28"/>
        </w:rPr>
      </w:pPr>
      <w:r w:rsidRPr="000B2281">
        <w:rPr>
          <w:color w:val="000000"/>
          <w:sz w:val="28"/>
          <w:szCs w:val="28"/>
        </w:rPr>
        <w:t>No parallel execution supported.</w:t>
      </w:r>
    </w:p>
    <w:p w:rsidR="008E36CA" w:rsidRPr="000B2281" w:rsidRDefault="008E36CA" w:rsidP="000B2281">
      <w:pPr>
        <w:pStyle w:val="NormalWeb"/>
        <w:numPr>
          <w:ilvl w:val="0"/>
          <w:numId w:val="6"/>
        </w:numPr>
        <w:spacing w:before="0" w:beforeAutospacing="0" w:after="0" w:afterAutospacing="0"/>
        <w:jc w:val="both"/>
        <w:rPr>
          <w:color w:val="000000"/>
          <w:sz w:val="28"/>
          <w:szCs w:val="28"/>
        </w:rPr>
      </w:pPr>
      <w:r w:rsidRPr="000B2281">
        <w:rPr>
          <w:color w:val="000000"/>
          <w:sz w:val="28"/>
          <w:szCs w:val="28"/>
        </w:rPr>
        <w:t>No mobile testing supported.</w:t>
      </w:r>
    </w:p>
    <w:p w:rsidR="00352E1D" w:rsidRPr="000B2281" w:rsidRDefault="00352E1D" w:rsidP="000B2281">
      <w:pPr>
        <w:pStyle w:val="NormalWeb"/>
        <w:numPr>
          <w:ilvl w:val="0"/>
          <w:numId w:val="5"/>
        </w:numPr>
        <w:spacing w:before="120" w:beforeAutospacing="0" w:after="168" w:afterAutospacing="0"/>
        <w:jc w:val="both"/>
        <w:rPr>
          <w:b/>
          <w:color w:val="000000"/>
          <w:sz w:val="28"/>
          <w:szCs w:val="28"/>
        </w:rPr>
      </w:pPr>
      <w:r w:rsidRPr="000B2281">
        <w:rPr>
          <w:b/>
          <w:color w:val="000000"/>
          <w:sz w:val="28"/>
          <w:szCs w:val="28"/>
        </w:rPr>
        <w:t xml:space="preserve">Selenium RC – </w:t>
      </w:r>
    </w:p>
    <w:p w:rsidR="00352E1D" w:rsidRPr="000B2281" w:rsidRDefault="00352E1D" w:rsidP="000B2281">
      <w:pPr>
        <w:pStyle w:val="NormalWeb"/>
        <w:numPr>
          <w:ilvl w:val="0"/>
          <w:numId w:val="7"/>
        </w:numPr>
        <w:spacing w:before="120" w:beforeAutospacing="0" w:after="168" w:afterAutospacing="0"/>
        <w:jc w:val="both"/>
        <w:rPr>
          <w:color w:val="000000"/>
          <w:sz w:val="28"/>
          <w:szCs w:val="28"/>
        </w:rPr>
      </w:pPr>
      <w:r w:rsidRPr="000B2281">
        <w:rPr>
          <w:color w:val="000000"/>
          <w:sz w:val="28"/>
          <w:szCs w:val="28"/>
        </w:rPr>
        <w:t xml:space="preserve">It is basically a server that allows </w:t>
      </w:r>
      <w:proofErr w:type="gramStart"/>
      <w:r w:rsidRPr="000B2281">
        <w:rPr>
          <w:color w:val="000000"/>
          <w:sz w:val="28"/>
          <w:szCs w:val="28"/>
        </w:rPr>
        <w:t>to create</w:t>
      </w:r>
      <w:proofErr w:type="gramEnd"/>
      <w:r w:rsidRPr="000B2281">
        <w:rPr>
          <w:color w:val="000000"/>
          <w:sz w:val="28"/>
          <w:szCs w:val="28"/>
        </w:rPr>
        <w:t xml:space="preserve"> test scripts in multiple programming languages and browsers. </w:t>
      </w:r>
    </w:p>
    <w:p w:rsidR="00352E1D" w:rsidRPr="000B2281" w:rsidRDefault="00352E1D" w:rsidP="000B2281">
      <w:pPr>
        <w:pStyle w:val="NormalWeb"/>
        <w:numPr>
          <w:ilvl w:val="0"/>
          <w:numId w:val="7"/>
        </w:numPr>
        <w:spacing w:before="120" w:beforeAutospacing="0" w:after="168" w:afterAutospacing="0"/>
        <w:jc w:val="both"/>
        <w:rPr>
          <w:color w:val="000000"/>
          <w:sz w:val="28"/>
          <w:szCs w:val="28"/>
        </w:rPr>
      </w:pPr>
      <w:r w:rsidRPr="000B2281">
        <w:rPr>
          <w:color w:val="000000"/>
          <w:sz w:val="28"/>
          <w:szCs w:val="28"/>
        </w:rPr>
        <w:t xml:space="preserve">It is also known as Selenium 1 version. The scripts were developed primarily in </w:t>
      </w:r>
      <w:proofErr w:type="spellStart"/>
      <w:r w:rsidRPr="000B2281">
        <w:rPr>
          <w:color w:val="000000"/>
          <w:sz w:val="28"/>
          <w:szCs w:val="28"/>
        </w:rPr>
        <w:t>Javascript</w:t>
      </w:r>
      <w:proofErr w:type="spellEnd"/>
      <w:r w:rsidRPr="000B2281">
        <w:rPr>
          <w:color w:val="000000"/>
          <w:sz w:val="28"/>
          <w:szCs w:val="28"/>
        </w:rPr>
        <w:t>, Ruby, and Python and so on. This version of Selenium is deprecated now.</w:t>
      </w:r>
    </w:p>
    <w:p w:rsidR="00352E1D" w:rsidRPr="000B2281" w:rsidRDefault="00352E1D" w:rsidP="000B2281">
      <w:pPr>
        <w:pStyle w:val="NormalWeb"/>
        <w:numPr>
          <w:ilvl w:val="0"/>
          <w:numId w:val="7"/>
        </w:numPr>
        <w:spacing w:before="120" w:beforeAutospacing="0" w:after="168" w:afterAutospacing="0"/>
        <w:jc w:val="both"/>
        <w:rPr>
          <w:color w:val="000000"/>
          <w:sz w:val="28"/>
          <w:szCs w:val="28"/>
        </w:rPr>
      </w:pPr>
      <w:r w:rsidRPr="000B2281">
        <w:rPr>
          <w:color w:val="000000"/>
          <w:sz w:val="28"/>
          <w:szCs w:val="28"/>
        </w:rPr>
        <w:lastRenderedPageBreak/>
        <w:t>Selenium RC does not have the record and playback option.</w:t>
      </w:r>
    </w:p>
    <w:p w:rsidR="00352E1D" w:rsidRPr="00E30941" w:rsidRDefault="00352E1D" w:rsidP="000B2281">
      <w:pPr>
        <w:pStyle w:val="NormalWeb"/>
        <w:numPr>
          <w:ilvl w:val="0"/>
          <w:numId w:val="7"/>
        </w:numPr>
        <w:spacing w:before="120" w:beforeAutospacing="0" w:after="168" w:afterAutospacing="0"/>
        <w:jc w:val="both"/>
        <w:rPr>
          <w:color w:val="000000"/>
          <w:sz w:val="28"/>
          <w:szCs w:val="28"/>
        </w:rPr>
      </w:pPr>
      <w:r w:rsidRPr="00E30941">
        <w:rPr>
          <w:color w:val="000000"/>
          <w:sz w:val="28"/>
          <w:szCs w:val="28"/>
        </w:rPr>
        <w:t xml:space="preserve"> Since it is developed on client / server architecture so </w:t>
      </w:r>
      <w:r w:rsidR="00B40FD8" w:rsidRPr="00E30941">
        <w:rPr>
          <w:color w:val="000000"/>
          <w:sz w:val="28"/>
          <w:szCs w:val="28"/>
        </w:rPr>
        <w:t>we required server and client libraries.</w:t>
      </w:r>
    </w:p>
    <w:p w:rsidR="00352E1D" w:rsidRPr="000B2281" w:rsidRDefault="00352E1D" w:rsidP="000B2281">
      <w:pPr>
        <w:pStyle w:val="NormalWeb"/>
        <w:numPr>
          <w:ilvl w:val="0"/>
          <w:numId w:val="7"/>
        </w:numPr>
        <w:spacing w:before="120" w:beforeAutospacing="0" w:after="168" w:afterAutospacing="0"/>
        <w:jc w:val="both"/>
        <w:rPr>
          <w:color w:val="000000"/>
          <w:sz w:val="28"/>
          <w:szCs w:val="28"/>
        </w:rPr>
      </w:pPr>
      <w:r w:rsidRPr="00E30941">
        <w:rPr>
          <w:color w:val="000000"/>
          <w:sz w:val="28"/>
          <w:szCs w:val="28"/>
        </w:rPr>
        <w:t>Selenium RC provided</w:t>
      </w:r>
      <w:r w:rsidRPr="000B2281">
        <w:rPr>
          <w:color w:val="000000"/>
          <w:sz w:val="28"/>
          <w:szCs w:val="28"/>
        </w:rPr>
        <w:t xml:space="preserve"> the option of parallel and remote execution along with Selenium Grid.</w:t>
      </w:r>
    </w:p>
    <w:p w:rsidR="00352E1D" w:rsidRPr="000B2281" w:rsidRDefault="00B40FD8" w:rsidP="000B2281">
      <w:pPr>
        <w:pStyle w:val="NormalWeb"/>
        <w:numPr>
          <w:ilvl w:val="0"/>
          <w:numId w:val="5"/>
        </w:numPr>
        <w:shd w:val="clear" w:color="auto" w:fill="FFFFFF"/>
        <w:jc w:val="both"/>
        <w:rPr>
          <w:b/>
          <w:color w:val="333333"/>
          <w:sz w:val="28"/>
          <w:szCs w:val="28"/>
        </w:rPr>
      </w:pPr>
      <w:r w:rsidRPr="000B2281">
        <w:rPr>
          <w:b/>
          <w:color w:val="333333"/>
          <w:sz w:val="28"/>
          <w:szCs w:val="28"/>
        </w:rPr>
        <w:t xml:space="preserve">Selenium </w:t>
      </w:r>
      <w:proofErr w:type="spellStart"/>
      <w:r w:rsidRPr="000B2281">
        <w:rPr>
          <w:b/>
          <w:color w:val="333333"/>
          <w:sz w:val="28"/>
          <w:szCs w:val="28"/>
        </w:rPr>
        <w:t>Webdriver</w:t>
      </w:r>
      <w:proofErr w:type="spellEnd"/>
      <w:r w:rsidRPr="000B2281">
        <w:rPr>
          <w:b/>
          <w:color w:val="333333"/>
          <w:sz w:val="28"/>
          <w:szCs w:val="28"/>
        </w:rPr>
        <w:t>:-</w:t>
      </w:r>
    </w:p>
    <w:p w:rsidR="00B40FD8" w:rsidRPr="000B2281" w:rsidRDefault="00D6627C" w:rsidP="000B2281">
      <w:pPr>
        <w:pStyle w:val="NormalWeb"/>
        <w:numPr>
          <w:ilvl w:val="0"/>
          <w:numId w:val="8"/>
        </w:numPr>
        <w:shd w:val="clear" w:color="auto" w:fill="FFFFFF"/>
        <w:jc w:val="both"/>
        <w:rPr>
          <w:color w:val="333333"/>
          <w:sz w:val="28"/>
          <w:szCs w:val="28"/>
        </w:rPr>
      </w:pPr>
      <w:r w:rsidRPr="000B2281">
        <w:rPr>
          <w:color w:val="333333"/>
          <w:sz w:val="28"/>
          <w:szCs w:val="28"/>
        </w:rPr>
        <w:t xml:space="preserve">Selenium </w:t>
      </w:r>
      <w:proofErr w:type="spellStart"/>
      <w:r w:rsidRPr="000B2281">
        <w:rPr>
          <w:color w:val="333333"/>
          <w:sz w:val="28"/>
          <w:szCs w:val="28"/>
        </w:rPr>
        <w:t>WebD</w:t>
      </w:r>
      <w:r w:rsidR="008A162E" w:rsidRPr="000B2281">
        <w:rPr>
          <w:color w:val="333333"/>
          <w:sz w:val="28"/>
          <w:szCs w:val="28"/>
        </w:rPr>
        <w:t>river</w:t>
      </w:r>
      <w:proofErr w:type="spellEnd"/>
      <w:r w:rsidR="008A162E" w:rsidRPr="000B2281">
        <w:rPr>
          <w:color w:val="333333"/>
          <w:sz w:val="28"/>
          <w:szCs w:val="28"/>
        </w:rPr>
        <w:t xml:space="preserve"> is enhanced version of selenium RC.</w:t>
      </w:r>
    </w:p>
    <w:p w:rsidR="008A162E" w:rsidRPr="000B2281" w:rsidRDefault="008A162E" w:rsidP="000B2281">
      <w:pPr>
        <w:pStyle w:val="NormalWeb"/>
        <w:numPr>
          <w:ilvl w:val="0"/>
          <w:numId w:val="8"/>
        </w:numPr>
        <w:shd w:val="clear" w:color="auto" w:fill="FFFFFF"/>
        <w:jc w:val="both"/>
        <w:rPr>
          <w:color w:val="333333"/>
          <w:sz w:val="28"/>
          <w:szCs w:val="28"/>
        </w:rPr>
      </w:pPr>
      <w:r w:rsidRPr="000B2281">
        <w:rPr>
          <w:color w:val="333333"/>
          <w:sz w:val="28"/>
          <w:szCs w:val="28"/>
        </w:rPr>
        <w:t xml:space="preserve">It supports multiple programming </w:t>
      </w:r>
      <w:r w:rsidR="007324CB" w:rsidRPr="000B2281">
        <w:rPr>
          <w:color w:val="333333"/>
          <w:sz w:val="28"/>
          <w:szCs w:val="28"/>
        </w:rPr>
        <w:t>languages</w:t>
      </w:r>
      <w:r w:rsidRPr="000B2281">
        <w:rPr>
          <w:color w:val="333333"/>
          <w:sz w:val="28"/>
          <w:szCs w:val="28"/>
        </w:rPr>
        <w:t>.</w:t>
      </w:r>
    </w:p>
    <w:p w:rsidR="008A162E" w:rsidRPr="000B2281" w:rsidRDefault="008A162E" w:rsidP="000B2281">
      <w:pPr>
        <w:pStyle w:val="NormalWeb"/>
        <w:numPr>
          <w:ilvl w:val="0"/>
          <w:numId w:val="8"/>
        </w:numPr>
        <w:shd w:val="clear" w:color="auto" w:fill="FFFFFF"/>
        <w:jc w:val="both"/>
        <w:rPr>
          <w:color w:val="333333"/>
          <w:sz w:val="28"/>
          <w:szCs w:val="28"/>
        </w:rPr>
      </w:pPr>
      <w:r w:rsidRPr="000B2281">
        <w:rPr>
          <w:color w:val="000000"/>
          <w:sz w:val="28"/>
          <w:szCs w:val="28"/>
          <w:shd w:val="clear" w:color="auto" w:fill="FFFFFF"/>
        </w:rPr>
        <w:t>It supports multiple platforms like Windows, Mac, and Linux</w:t>
      </w:r>
      <w:r w:rsidR="009C3A20" w:rsidRPr="000B2281">
        <w:rPr>
          <w:color w:val="000000"/>
          <w:sz w:val="28"/>
          <w:szCs w:val="28"/>
          <w:shd w:val="clear" w:color="auto" w:fill="FFFFFF"/>
        </w:rPr>
        <w:t>.</w:t>
      </w:r>
    </w:p>
    <w:p w:rsidR="008A162E" w:rsidRPr="000B2281" w:rsidRDefault="008A162E" w:rsidP="000B2281">
      <w:pPr>
        <w:pStyle w:val="NormalWeb"/>
        <w:numPr>
          <w:ilvl w:val="0"/>
          <w:numId w:val="8"/>
        </w:numPr>
        <w:shd w:val="clear" w:color="auto" w:fill="FFFFFF"/>
        <w:jc w:val="both"/>
        <w:rPr>
          <w:color w:val="333333"/>
          <w:sz w:val="28"/>
          <w:szCs w:val="28"/>
        </w:rPr>
      </w:pPr>
      <w:r w:rsidRPr="000B2281">
        <w:rPr>
          <w:color w:val="000000"/>
          <w:sz w:val="28"/>
          <w:szCs w:val="28"/>
          <w:shd w:val="clear" w:color="auto" w:fill="FFFFFF"/>
        </w:rPr>
        <w:t xml:space="preserve">Selenium </w:t>
      </w:r>
      <w:proofErr w:type="spellStart"/>
      <w:r w:rsidRPr="000B2281">
        <w:rPr>
          <w:color w:val="000000"/>
          <w:sz w:val="28"/>
          <w:szCs w:val="28"/>
          <w:shd w:val="clear" w:color="auto" w:fill="FFFFFF"/>
        </w:rPr>
        <w:t>WebDriver</w:t>
      </w:r>
      <w:proofErr w:type="spellEnd"/>
      <w:r w:rsidRPr="000B2281">
        <w:rPr>
          <w:color w:val="000000"/>
          <w:sz w:val="28"/>
          <w:szCs w:val="28"/>
          <w:shd w:val="clear" w:color="auto" w:fill="FFFFFF"/>
        </w:rPr>
        <w:t xml:space="preserve"> runs on various browsers like Chrome, IE, Safari and Firefox</w:t>
      </w:r>
      <w:r w:rsidR="009C3A20" w:rsidRPr="000B2281">
        <w:rPr>
          <w:color w:val="000000"/>
          <w:sz w:val="28"/>
          <w:szCs w:val="28"/>
          <w:shd w:val="clear" w:color="auto" w:fill="FFFFFF"/>
        </w:rPr>
        <w:t>.</w:t>
      </w:r>
    </w:p>
    <w:p w:rsidR="00352E1D" w:rsidRPr="000B2281" w:rsidRDefault="00A959F0" w:rsidP="000B2281">
      <w:pPr>
        <w:pStyle w:val="NormalWeb"/>
        <w:numPr>
          <w:ilvl w:val="0"/>
          <w:numId w:val="5"/>
        </w:numPr>
        <w:spacing w:before="120" w:beforeAutospacing="0" w:after="168" w:afterAutospacing="0"/>
        <w:jc w:val="both"/>
        <w:rPr>
          <w:b/>
          <w:color w:val="000000"/>
          <w:sz w:val="28"/>
          <w:szCs w:val="28"/>
        </w:rPr>
      </w:pPr>
      <w:r w:rsidRPr="000B2281">
        <w:rPr>
          <w:b/>
          <w:color w:val="000000"/>
          <w:sz w:val="28"/>
          <w:szCs w:val="28"/>
        </w:rPr>
        <w:t>Selenium Grid:-</w:t>
      </w:r>
    </w:p>
    <w:p w:rsidR="00A959F0" w:rsidRPr="000B2281" w:rsidRDefault="00A959F0" w:rsidP="000B2281">
      <w:pPr>
        <w:pStyle w:val="NormalWeb"/>
        <w:numPr>
          <w:ilvl w:val="0"/>
          <w:numId w:val="9"/>
        </w:numPr>
        <w:spacing w:before="120" w:beforeAutospacing="0" w:after="168" w:afterAutospacing="0"/>
        <w:jc w:val="both"/>
        <w:rPr>
          <w:color w:val="000000"/>
          <w:sz w:val="28"/>
          <w:szCs w:val="28"/>
        </w:rPr>
      </w:pPr>
      <w:r w:rsidRPr="000B2281">
        <w:rPr>
          <w:color w:val="000000"/>
          <w:sz w:val="28"/>
          <w:szCs w:val="28"/>
          <w:shd w:val="clear" w:color="auto" w:fill="FFFFFF"/>
        </w:rPr>
        <w:t>It is used for parallel execution.</w:t>
      </w:r>
    </w:p>
    <w:p w:rsidR="00A959F0" w:rsidRPr="000B2281" w:rsidRDefault="00A959F0" w:rsidP="000B2281">
      <w:pPr>
        <w:pStyle w:val="NormalWeb"/>
        <w:numPr>
          <w:ilvl w:val="0"/>
          <w:numId w:val="9"/>
        </w:numPr>
        <w:spacing w:before="120" w:beforeAutospacing="0" w:after="168" w:afterAutospacing="0"/>
        <w:jc w:val="both"/>
        <w:rPr>
          <w:color w:val="000000"/>
          <w:sz w:val="28"/>
          <w:szCs w:val="28"/>
        </w:rPr>
      </w:pPr>
      <w:r w:rsidRPr="000B2281">
        <w:rPr>
          <w:color w:val="000000"/>
          <w:sz w:val="28"/>
          <w:szCs w:val="28"/>
          <w:shd w:val="clear" w:color="auto" w:fill="FFFFFF"/>
        </w:rPr>
        <w:t xml:space="preserve"> Selenium Grid and Selenium RC worked together to run test cases concurrently in multiple machines, browsers and platforms.</w:t>
      </w:r>
    </w:p>
    <w:p w:rsidR="008D2E23" w:rsidRPr="000B2281" w:rsidRDefault="008D2E23" w:rsidP="008D2E23">
      <w:pPr>
        <w:pStyle w:val="Heading3"/>
        <w:shd w:val="clear" w:color="auto" w:fill="FFFFFF"/>
        <w:spacing w:before="450" w:beforeAutospacing="0" w:after="0" w:afterAutospacing="0" w:line="480" w:lineRule="atLeast"/>
        <w:rPr>
          <w:color w:val="3A3A3A"/>
          <w:sz w:val="28"/>
          <w:szCs w:val="28"/>
        </w:rPr>
      </w:pPr>
      <w:r w:rsidRPr="000B2281">
        <w:rPr>
          <w:b w:val="0"/>
          <w:color w:val="333333"/>
          <w:sz w:val="28"/>
          <w:szCs w:val="28"/>
        </w:rPr>
        <w:t>Q5.</w:t>
      </w:r>
      <w:r w:rsidR="008E36CA" w:rsidRPr="000B2281">
        <w:rPr>
          <w:b w:val="0"/>
          <w:color w:val="333333"/>
          <w:sz w:val="28"/>
          <w:szCs w:val="28"/>
        </w:rPr>
        <w:t xml:space="preserve"> </w:t>
      </w:r>
      <w:r w:rsidRPr="000B2281">
        <w:rPr>
          <w:color w:val="3A3A3A"/>
          <w:sz w:val="28"/>
          <w:szCs w:val="28"/>
        </w:rPr>
        <w:t xml:space="preserve">How many types of </w:t>
      </w:r>
      <w:proofErr w:type="spellStart"/>
      <w:r w:rsidRPr="000B2281">
        <w:rPr>
          <w:color w:val="3A3A3A"/>
          <w:sz w:val="28"/>
          <w:szCs w:val="28"/>
        </w:rPr>
        <w:t>WebDriver</w:t>
      </w:r>
      <w:proofErr w:type="spellEnd"/>
      <w:r w:rsidRPr="000B2281">
        <w:rPr>
          <w:color w:val="3A3A3A"/>
          <w:sz w:val="28"/>
          <w:szCs w:val="28"/>
        </w:rPr>
        <w:t xml:space="preserve"> APIs are available in Selenium?</w:t>
      </w:r>
    </w:p>
    <w:p w:rsidR="008D2E23" w:rsidRPr="000B2281" w:rsidRDefault="008D2E23" w:rsidP="008D2E23">
      <w:pPr>
        <w:shd w:val="clear" w:color="auto" w:fill="FFFFFF"/>
        <w:spacing w:before="240" w:after="0" w:line="420" w:lineRule="atLeast"/>
        <w:jc w:val="both"/>
        <w:rPr>
          <w:rFonts w:ascii="Times New Roman" w:eastAsia="Times New Roman" w:hAnsi="Times New Roman" w:cs="Times New Roman"/>
          <w:color w:val="3A3A3A"/>
          <w:sz w:val="28"/>
          <w:szCs w:val="28"/>
        </w:rPr>
      </w:pPr>
      <w:r w:rsidRPr="000B2281">
        <w:rPr>
          <w:rFonts w:ascii="Times New Roman" w:eastAsia="Times New Roman" w:hAnsi="Times New Roman" w:cs="Times New Roman"/>
          <w:color w:val="3A3A3A"/>
          <w:sz w:val="28"/>
          <w:szCs w:val="28"/>
        </w:rPr>
        <w:t xml:space="preserve">The following is the list of </w:t>
      </w:r>
      <w:proofErr w:type="spellStart"/>
      <w:r w:rsidRPr="000B2281">
        <w:rPr>
          <w:rFonts w:ascii="Times New Roman" w:eastAsia="Times New Roman" w:hAnsi="Times New Roman" w:cs="Times New Roman"/>
          <w:color w:val="3A3A3A"/>
          <w:sz w:val="28"/>
          <w:szCs w:val="28"/>
        </w:rPr>
        <w:t>WebDriver</w:t>
      </w:r>
      <w:proofErr w:type="spellEnd"/>
      <w:r w:rsidRPr="000B2281">
        <w:rPr>
          <w:rFonts w:ascii="Times New Roman" w:eastAsia="Times New Roman" w:hAnsi="Times New Roman" w:cs="Times New Roman"/>
          <w:color w:val="3A3A3A"/>
          <w:sz w:val="28"/>
          <w:szCs w:val="28"/>
        </w:rPr>
        <w:t xml:space="preserve"> APIs:</w:t>
      </w:r>
    </w:p>
    <w:p w:rsidR="008D2E23" w:rsidRPr="000B2281" w:rsidRDefault="008D2E23" w:rsidP="000B2281">
      <w:pPr>
        <w:numPr>
          <w:ilvl w:val="0"/>
          <w:numId w:val="10"/>
        </w:numPr>
        <w:shd w:val="clear" w:color="auto" w:fill="FFFFFF"/>
        <w:spacing w:before="100" w:beforeAutospacing="1" w:after="100" w:afterAutospacing="1" w:line="420" w:lineRule="atLeast"/>
        <w:ind w:left="450"/>
        <w:rPr>
          <w:rFonts w:ascii="Times New Roman" w:eastAsia="Times New Roman" w:hAnsi="Times New Roman" w:cs="Times New Roman"/>
          <w:color w:val="3A3A3A"/>
          <w:sz w:val="28"/>
          <w:szCs w:val="28"/>
        </w:rPr>
      </w:pPr>
      <w:proofErr w:type="spellStart"/>
      <w:r w:rsidRPr="000B2281">
        <w:rPr>
          <w:rFonts w:ascii="Times New Roman" w:eastAsia="Times New Roman" w:hAnsi="Times New Roman" w:cs="Times New Roman"/>
          <w:color w:val="3A3A3A"/>
          <w:sz w:val="28"/>
          <w:szCs w:val="28"/>
        </w:rPr>
        <w:t>AndroidDriver</w:t>
      </w:r>
      <w:proofErr w:type="spellEnd"/>
    </w:p>
    <w:p w:rsidR="008D2E23" w:rsidRPr="000B2281" w:rsidRDefault="008D2E23" w:rsidP="000B2281">
      <w:pPr>
        <w:numPr>
          <w:ilvl w:val="0"/>
          <w:numId w:val="10"/>
        </w:numPr>
        <w:shd w:val="clear" w:color="auto" w:fill="FFFFFF"/>
        <w:spacing w:before="100" w:beforeAutospacing="1" w:after="100" w:afterAutospacing="1" w:line="420" w:lineRule="atLeast"/>
        <w:ind w:left="450"/>
        <w:rPr>
          <w:rFonts w:ascii="Times New Roman" w:eastAsia="Times New Roman" w:hAnsi="Times New Roman" w:cs="Times New Roman"/>
          <w:color w:val="3A3A3A"/>
          <w:sz w:val="28"/>
          <w:szCs w:val="28"/>
        </w:rPr>
      </w:pPr>
      <w:proofErr w:type="spellStart"/>
      <w:r w:rsidRPr="000B2281">
        <w:rPr>
          <w:rFonts w:ascii="Times New Roman" w:eastAsia="Times New Roman" w:hAnsi="Times New Roman" w:cs="Times New Roman"/>
          <w:color w:val="3A3A3A"/>
          <w:sz w:val="28"/>
          <w:szCs w:val="28"/>
        </w:rPr>
        <w:t>ChromeDriver</w:t>
      </w:r>
      <w:proofErr w:type="spellEnd"/>
    </w:p>
    <w:p w:rsidR="008D2E23" w:rsidRPr="000B2281" w:rsidRDefault="008D2E23" w:rsidP="000B2281">
      <w:pPr>
        <w:numPr>
          <w:ilvl w:val="0"/>
          <w:numId w:val="10"/>
        </w:numPr>
        <w:shd w:val="clear" w:color="auto" w:fill="FFFFFF"/>
        <w:spacing w:before="100" w:beforeAutospacing="1" w:after="100" w:afterAutospacing="1" w:line="420" w:lineRule="atLeast"/>
        <w:ind w:left="450"/>
        <w:rPr>
          <w:rFonts w:ascii="Times New Roman" w:eastAsia="Times New Roman" w:hAnsi="Times New Roman" w:cs="Times New Roman"/>
          <w:color w:val="3A3A3A"/>
          <w:sz w:val="28"/>
          <w:szCs w:val="28"/>
        </w:rPr>
      </w:pPr>
      <w:proofErr w:type="spellStart"/>
      <w:r w:rsidRPr="000B2281">
        <w:rPr>
          <w:rFonts w:ascii="Times New Roman" w:eastAsia="Times New Roman" w:hAnsi="Times New Roman" w:cs="Times New Roman"/>
          <w:color w:val="3A3A3A"/>
          <w:sz w:val="28"/>
          <w:szCs w:val="28"/>
        </w:rPr>
        <w:t>EventFiringWebDriver</w:t>
      </w:r>
      <w:proofErr w:type="spellEnd"/>
    </w:p>
    <w:p w:rsidR="008D2E23" w:rsidRPr="000B2281" w:rsidRDefault="008D2E23" w:rsidP="000B2281">
      <w:pPr>
        <w:numPr>
          <w:ilvl w:val="0"/>
          <w:numId w:val="10"/>
        </w:numPr>
        <w:shd w:val="clear" w:color="auto" w:fill="FFFFFF"/>
        <w:spacing w:before="100" w:beforeAutospacing="1" w:after="100" w:afterAutospacing="1" w:line="420" w:lineRule="atLeast"/>
        <w:ind w:left="450"/>
        <w:rPr>
          <w:rFonts w:ascii="Times New Roman" w:eastAsia="Times New Roman" w:hAnsi="Times New Roman" w:cs="Times New Roman"/>
          <w:color w:val="3A3A3A"/>
          <w:sz w:val="28"/>
          <w:szCs w:val="28"/>
        </w:rPr>
      </w:pPr>
      <w:proofErr w:type="spellStart"/>
      <w:r w:rsidRPr="000B2281">
        <w:rPr>
          <w:rFonts w:ascii="Times New Roman" w:eastAsia="Times New Roman" w:hAnsi="Times New Roman" w:cs="Times New Roman"/>
          <w:color w:val="3A3A3A"/>
          <w:sz w:val="28"/>
          <w:szCs w:val="28"/>
        </w:rPr>
        <w:t>FirefoxDriver</w:t>
      </w:r>
      <w:proofErr w:type="spellEnd"/>
    </w:p>
    <w:p w:rsidR="008D2E23" w:rsidRPr="000B2281" w:rsidRDefault="008D2E23" w:rsidP="000B2281">
      <w:pPr>
        <w:numPr>
          <w:ilvl w:val="0"/>
          <w:numId w:val="10"/>
        </w:numPr>
        <w:shd w:val="clear" w:color="auto" w:fill="FFFFFF"/>
        <w:spacing w:before="100" w:beforeAutospacing="1" w:after="100" w:afterAutospacing="1" w:line="420" w:lineRule="atLeast"/>
        <w:ind w:left="450"/>
        <w:rPr>
          <w:rFonts w:ascii="Times New Roman" w:eastAsia="Times New Roman" w:hAnsi="Times New Roman" w:cs="Times New Roman"/>
          <w:color w:val="3A3A3A"/>
          <w:sz w:val="28"/>
          <w:szCs w:val="28"/>
        </w:rPr>
      </w:pPr>
      <w:proofErr w:type="spellStart"/>
      <w:r w:rsidRPr="000B2281">
        <w:rPr>
          <w:rFonts w:ascii="Times New Roman" w:eastAsia="Times New Roman" w:hAnsi="Times New Roman" w:cs="Times New Roman"/>
          <w:color w:val="3A3A3A"/>
          <w:sz w:val="28"/>
          <w:szCs w:val="28"/>
        </w:rPr>
        <w:t>HTMLUnitDriver</w:t>
      </w:r>
      <w:proofErr w:type="spellEnd"/>
    </w:p>
    <w:p w:rsidR="008D2E23" w:rsidRPr="000B2281" w:rsidRDefault="008D2E23" w:rsidP="000B2281">
      <w:pPr>
        <w:numPr>
          <w:ilvl w:val="0"/>
          <w:numId w:val="10"/>
        </w:numPr>
        <w:shd w:val="clear" w:color="auto" w:fill="FFFFFF"/>
        <w:spacing w:before="100" w:beforeAutospacing="1" w:after="100" w:afterAutospacing="1" w:line="420" w:lineRule="atLeast"/>
        <w:ind w:left="450"/>
        <w:rPr>
          <w:rFonts w:ascii="Times New Roman" w:eastAsia="Times New Roman" w:hAnsi="Times New Roman" w:cs="Times New Roman"/>
          <w:color w:val="3A3A3A"/>
          <w:sz w:val="28"/>
          <w:szCs w:val="28"/>
        </w:rPr>
      </w:pPr>
      <w:proofErr w:type="spellStart"/>
      <w:r w:rsidRPr="000B2281">
        <w:rPr>
          <w:rFonts w:ascii="Times New Roman" w:eastAsia="Times New Roman" w:hAnsi="Times New Roman" w:cs="Times New Roman"/>
          <w:color w:val="3A3A3A"/>
          <w:sz w:val="28"/>
          <w:szCs w:val="28"/>
        </w:rPr>
        <w:t>InternetExplorerDriver</w:t>
      </w:r>
      <w:proofErr w:type="spellEnd"/>
    </w:p>
    <w:p w:rsidR="008D2E23" w:rsidRPr="000B2281" w:rsidRDefault="008D2E23" w:rsidP="000B2281">
      <w:pPr>
        <w:numPr>
          <w:ilvl w:val="0"/>
          <w:numId w:val="10"/>
        </w:numPr>
        <w:shd w:val="clear" w:color="auto" w:fill="FFFFFF"/>
        <w:spacing w:before="100" w:beforeAutospacing="1" w:after="100" w:afterAutospacing="1" w:line="420" w:lineRule="atLeast"/>
        <w:ind w:left="450"/>
        <w:rPr>
          <w:rFonts w:ascii="Times New Roman" w:eastAsia="Times New Roman" w:hAnsi="Times New Roman" w:cs="Times New Roman"/>
          <w:color w:val="3A3A3A"/>
          <w:sz w:val="28"/>
          <w:szCs w:val="28"/>
        </w:rPr>
      </w:pPr>
      <w:proofErr w:type="spellStart"/>
      <w:r w:rsidRPr="000B2281">
        <w:rPr>
          <w:rFonts w:ascii="Times New Roman" w:eastAsia="Times New Roman" w:hAnsi="Times New Roman" w:cs="Times New Roman"/>
          <w:color w:val="3A3A3A"/>
          <w:sz w:val="28"/>
          <w:szCs w:val="28"/>
        </w:rPr>
        <w:t>iPhoneDriver</w:t>
      </w:r>
      <w:proofErr w:type="spellEnd"/>
    </w:p>
    <w:p w:rsidR="008D2E23" w:rsidRPr="000B2281" w:rsidRDefault="008D2E23" w:rsidP="000B2281">
      <w:pPr>
        <w:numPr>
          <w:ilvl w:val="0"/>
          <w:numId w:val="10"/>
        </w:numPr>
        <w:shd w:val="clear" w:color="auto" w:fill="FFFFFF"/>
        <w:spacing w:before="100" w:beforeAutospacing="1" w:after="100" w:afterAutospacing="1" w:line="420" w:lineRule="atLeast"/>
        <w:ind w:left="450"/>
        <w:rPr>
          <w:rFonts w:ascii="Times New Roman" w:eastAsia="Times New Roman" w:hAnsi="Times New Roman" w:cs="Times New Roman"/>
          <w:color w:val="3A3A3A"/>
          <w:sz w:val="28"/>
          <w:szCs w:val="28"/>
        </w:rPr>
      </w:pPr>
      <w:proofErr w:type="spellStart"/>
      <w:r w:rsidRPr="000B2281">
        <w:rPr>
          <w:rFonts w:ascii="Times New Roman" w:eastAsia="Times New Roman" w:hAnsi="Times New Roman" w:cs="Times New Roman"/>
          <w:color w:val="3A3A3A"/>
          <w:sz w:val="28"/>
          <w:szCs w:val="28"/>
        </w:rPr>
        <w:lastRenderedPageBreak/>
        <w:t>iPhoneSimulatorDriver</w:t>
      </w:r>
      <w:proofErr w:type="spellEnd"/>
    </w:p>
    <w:p w:rsidR="008D2E23" w:rsidRPr="000B2281" w:rsidRDefault="008D2E23" w:rsidP="000B2281">
      <w:pPr>
        <w:numPr>
          <w:ilvl w:val="0"/>
          <w:numId w:val="10"/>
        </w:numPr>
        <w:shd w:val="clear" w:color="auto" w:fill="FFFFFF"/>
        <w:spacing w:before="100" w:beforeAutospacing="1" w:after="100" w:afterAutospacing="1" w:line="420" w:lineRule="atLeast"/>
        <w:ind w:left="450"/>
        <w:rPr>
          <w:rFonts w:ascii="Times New Roman" w:eastAsia="Times New Roman" w:hAnsi="Times New Roman" w:cs="Times New Roman"/>
          <w:color w:val="3A3A3A"/>
          <w:sz w:val="28"/>
          <w:szCs w:val="28"/>
        </w:rPr>
      </w:pPr>
      <w:proofErr w:type="spellStart"/>
      <w:r w:rsidRPr="000B2281">
        <w:rPr>
          <w:rFonts w:ascii="Times New Roman" w:eastAsia="Times New Roman" w:hAnsi="Times New Roman" w:cs="Times New Roman"/>
          <w:color w:val="3A3A3A"/>
          <w:sz w:val="28"/>
          <w:szCs w:val="28"/>
        </w:rPr>
        <w:t>RemoteWebDriver</w:t>
      </w:r>
      <w:proofErr w:type="spellEnd"/>
    </w:p>
    <w:p w:rsidR="008D2E23" w:rsidRPr="000B2281" w:rsidRDefault="008D2E23" w:rsidP="008D2E23">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610B4B"/>
          <w:sz w:val="28"/>
          <w:szCs w:val="28"/>
        </w:rPr>
      </w:pPr>
      <w:r w:rsidRPr="000B2281">
        <w:rPr>
          <w:rFonts w:ascii="Times New Roman" w:eastAsia="Times New Roman" w:hAnsi="Times New Roman" w:cs="Times New Roman"/>
          <w:b/>
          <w:color w:val="610B4B"/>
          <w:sz w:val="28"/>
          <w:szCs w:val="28"/>
        </w:rPr>
        <w:t>9) List some of the test types that are supported by Selenium.</w:t>
      </w:r>
    </w:p>
    <w:p w:rsidR="008D2E23" w:rsidRPr="000B2281" w:rsidRDefault="008D2E23" w:rsidP="008D2E23">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0B2281">
        <w:rPr>
          <w:rFonts w:ascii="Times New Roman" w:eastAsia="Times New Roman" w:hAnsi="Times New Roman" w:cs="Times New Roman"/>
          <w:color w:val="333333"/>
          <w:sz w:val="28"/>
          <w:szCs w:val="28"/>
        </w:rPr>
        <w:t>Different types of testing's that we can achieve through Selenium are.</w:t>
      </w:r>
    </w:p>
    <w:p w:rsidR="008D2E23" w:rsidRPr="000B2281" w:rsidRDefault="008D2E23" w:rsidP="000B2281">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Functional Testing</w:t>
      </w:r>
    </w:p>
    <w:p w:rsidR="008D2E23" w:rsidRPr="000B2281" w:rsidRDefault="008D2E23" w:rsidP="000B2281">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Regression Testing</w:t>
      </w:r>
    </w:p>
    <w:p w:rsidR="008D2E23" w:rsidRPr="000B2281" w:rsidRDefault="008D2E23" w:rsidP="000B2281">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Sanity Testing</w:t>
      </w:r>
    </w:p>
    <w:p w:rsidR="008D2E23" w:rsidRPr="000B2281" w:rsidRDefault="008D2E23" w:rsidP="000B2281">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Smoke Testing</w:t>
      </w:r>
    </w:p>
    <w:p w:rsidR="008D2E23" w:rsidRPr="000B2281" w:rsidRDefault="008D2E23" w:rsidP="000B2281">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Responsive Testing</w:t>
      </w:r>
    </w:p>
    <w:p w:rsidR="008D2E23" w:rsidRPr="000B2281" w:rsidRDefault="008D2E23" w:rsidP="000B2281">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Cross Browser Testing</w:t>
      </w:r>
    </w:p>
    <w:p w:rsidR="008D2E23" w:rsidRPr="000B2281" w:rsidRDefault="008D2E23" w:rsidP="000B2281">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UI testing (black box)</w:t>
      </w:r>
    </w:p>
    <w:p w:rsidR="008D2E23" w:rsidRPr="000B2281" w:rsidRDefault="008D2E23" w:rsidP="000B2281">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Integration Testing</w:t>
      </w:r>
    </w:p>
    <w:p w:rsidR="00A95BDB" w:rsidRPr="00F96C4E" w:rsidRDefault="00A95BDB" w:rsidP="00A95BDB">
      <w:pPr>
        <w:shd w:val="clear" w:color="auto" w:fill="FFFFFF"/>
        <w:spacing w:before="60" w:after="100" w:afterAutospacing="1" w:line="375" w:lineRule="atLeast"/>
        <w:ind w:left="720"/>
        <w:jc w:val="both"/>
        <w:rPr>
          <w:rFonts w:ascii="Times New Roman" w:eastAsia="Times New Roman" w:hAnsi="Times New Roman" w:cs="Times New Roman"/>
          <w:color w:val="FF0000"/>
          <w:sz w:val="28"/>
          <w:szCs w:val="28"/>
        </w:rPr>
      </w:pPr>
    </w:p>
    <w:p w:rsidR="005A69DA" w:rsidRPr="00F96C4E" w:rsidRDefault="005A69DA" w:rsidP="00A95BDB">
      <w:pPr>
        <w:shd w:val="clear" w:color="auto" w:fill="FFFFFF"/>
        <w:spacing w:before="60" w:after="100" w:afterAutospacing="1" w:line="375" w:lineRule="atLeast"/>
        <w:ind w:left="720"/>
        <w:jc w:val="both"/>
        <w:rPr>
          <w:rFonts w:ascii="Times New Roman" w:eastAsia="Times New Roman" w:hAnsi="Times New Roman" w:cs="Times New Roman"/>
          <w:color w:val="FF0000"/>
          <w:sz w:val="28"/>
          <w:szCs w:val="28"/>
        </w:rPr>
      </w:pPr>
    </w:p>
    <w:p w:rsidR="005A69DA" w:rsidRDefault="005A69DA" w:rsidP="00A95BDB">
      <w:pPr>
        <w:shd w:val="clear" w:color="auto" w:fill="FFFFFF"/>
        <w:spacing w:before="60" w:after="100" w:afterAutospacing="1" w:line="375" w:lineRule="atLeast"/>
        <w:ind w:left="720"/>
        <w:jc w:val="both"/>
        <w:rPr>
          <w:rFonts w:ascii="Times New Roman" w:eastAsia="Times New Roman" w:hAnsi="Times New Roman" w:cs="Times New Roman"/>
          <w:color w:val="000000"/>
          <w:sz w:val="28"/>
          <w:szCs w:val="28"/>
        </w:rPr>
      </w:pPr>
    </w:p>
    <w:p w:rsidR="00225C80" w:rsidRDefault="00225C80" w:rsidP="000B2281">
      <w:pPr>
        <w:shd w:val="clear" w:color="auto" w:fill="FFFFFF"/>
        <w:spacing w:before="360" w:after="120" w:line="240" w:lineRule="auto"/>
        <w:outlineLvl w:val="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hyperlink r:id="rId7" w:history="1">
        <w:r w:rsidRPr="00460B3C">
          <w:rPr>
            <w:rStyle w:val="Hyperlink"/>
            <w:rFonts w:ascii="Times New Roman" w:eastAsia="Times New Roman" w:hAnsi="Times New Roman" w:cs="Times New Roman"/>
            <w:sz w:val="28"/>
            <w:szCs w:val="28"/>
          </w:rPr>
          <w:t>https://www.softwaretestingmaterial.com/</w:t>
        </w:r>
      </w:hyperlink>
    </w:p>
    <w:p w:rsidR="000B2281" w:rsidRPr="000B2281" w:rsidRDefault="000B2281" w:rsidP="000B2281">
      <w:pPr>
        <w:shd w:val="clear" w:color="auto" w:fill="FFFFFF"/>
        <w:spacing w:before="360" w:after="120" w:line="240" w:lineRule="auto"/>
        <w:outlineLvl w:val="2"/>
        <w:rPr>
          <w:rFonts w:ascii="Times New Roman" w:eastAsia="Times New Roman" w:hAnsi="Times New Roman" w:cs="Times New Roman"/>
          <w:sz w:val="28"/>
          <w:szCs w:val="28"/>
        </w:rPr>
      </w:pPr>
      <w:r w:rsidRPr="000B2281">
        <w:rPr>
          <w:rFonts w:ascii="Times New Roman" w:eastAsia="Times New Roman" w:hAnsi="Times New Roman" w:cs="Times New Roman"/>
          <w:b/>
          <w:bCs/>
          <w:sz w:val="28"/>
          <w:szCs w:val="28"/>
        </w:rPr>
        <w:t>1. What is Automation Testing?</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Automation testing is the process of testing a software or application using an automation testing tool to find the defects. In this process, executing the test scripts and generating the results are performed automatically by automation tools. It is required when we have a huge amount of </w:t>
      </w:r>
      <w:hyperlink r:id="rId8" w:history="1">
        <w:r w:rsidRPr="000B2281">
          <w:rPr>
            <w:rFonts w:ascii="Times New Roman" w:eastAsia="Times New Roman" w:hAnsi="Times New Roman" w:cs="Times New Roman"/>
            <w:color w:val="0000FF"/>
            <w:sz w:val="28"/>
            <w:szCs w:val="28"/>
            <w:u w:val="single"/>
          </w:rPr>
          <w:t>regression test cases</w:t>
        </w:r>
      </w:hyperlink>
      <w:r w:rsidRPr="000B2281">
        <w:rPr>
          <w:rFonts w:ascii="Times New Roman" w:eastAsia="Times New Roman" w:hAnsi="Times New Roman" w:cs="Times New Roman"/>
          <w:color w:val="2D3748"/>
          <w:sz w:val="28"/>
          <w:szCs w:val="28"/>
        </w:rPr>
        <w:t>. Some most popular tools to do automation testing are HP QTP/UFT, </w:t>
      </w:r>
      <w:hyperlink r:id="rId9" w:history="1">
        <w:r w:rsidRPr="000B2281">
          <w:rPr>
            <w:rFonts w:ascii="Times New Roman" w:eastAsia="Times New Roman" w:hAnsi="Times New Roman" w:cs="Times New Roman"/>
            <w:color w:val="0000FF"/>
            <w:sz w:val="28"/>
            <w:szCs w:val="28"/>
            <w:u w:val="single"/>
          </w:rPr>
          <w:t xml:space="preserve">Selenium </w:t>
        </w:r>
        <w:proofErr w:type="spellStart"/>
        <w:r w:rsidRPr="000B2281">
          <w:rPr>
            <w:rFonts w:ascii="Times New Roman" w:eastAsia="Times New Roman" w:hAnsi="Times New Roman" w:cs="Times New Roman"/>
            <w:color w:val="0000FF"/>
            <w:sz w:val="28"/>
            <w:szCs w:val="28"/>
            <w:u w:val="single"/>
          </w:rPr>
          <w:t>WebDriver</w:t>
        </w:r>
        <w:proofErr w:type="spellEnd"/>
      </w:hyperlink>
      <w:r w:rsidRPr="000B2281">
        <w:rPr>
          <w:rFonts w:ascii="Times New Roman" w:eastAsia="Times New Roman" w:hAnsi="Times New Roman" w:cs="Times New Roman"/>
          <w:color w:val="2D3748"/>
          <w:sz w:val="28"/>
          <w:szCs w:val="28"/>
        </w:rPr>
        <w:t>, etc</w:t>
      </w:r>
      <w:proofErr w:type="gramStart"/>
      <w:r w:rsidRPr="000B2281">
        <w:rPr>
          <w:rFonts w:ascii="Times New Roman" w:eastAsia="Times New Roman" w:hAnsi="Times New Roman" w:cs="Times New Roman"/>
          <w:color w:val="2D3748"/>
          <w:sz w:val="28"/>
          <w:szCs w:val="28"/>
        </w:rPr>
        <w:t>.,</w:t>
      </w:r>
      <w:proofErr w:type="gramEnd"/>
    </w:p>
    <w:p w:rsidR="000B2281" w:rsidRPr="000B2281" w:rsidRDefault="000B2281" w:rsidP="000B2281">
      <w:pPr>
        <w:shd w:val="clear" w:color="auto" w:fill="FFFFFF"/>
        <w:spacing w:before="360" w:after="120" w:line="240" w:lineRule="auto"/>
        <w:outlineLvl w:val="2"/>
        <w:rPr>
          <w:rFonts w:ascii="Times New Roman" w:eastAsia="Times New Roman" w:hAnsi="Times New Roman" w:cs="Times New Roman"/>
          <w:sz w:val="28"/>
          <w:szCs w:val="28"/>
        </w:rPr>
      </w:pPr>
      <w:r w:rsidRPr="000B2281">
        <w:rPr>
          <w:rFonts w:ascii="Times New Roman" w:eastAsia="Times New Roman" w:hAnsi="Times New Roman" w:cs="Times New Roman"/>
          <w:b/>
          <w:bCs/>
          <w:sz w:val="28"/>
          <w:szCs w:val="28"/>
        </w:rPr>
        <w:t>2. What are the benefits of Automation Testing?</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This is one of the common interview questions in any Automation testing job.</w:t>
      </w:r>
    </w:p>
    <w:p w:rsidR="000B2281" w:rsidRPr="000B2281" w:rsidRDefault="000B2281" w:rsidP="000B2281">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Saves time and money. Automation testing is faster in execution.</w:t>
      </w:r>
    </w:p>
    <w:p w:rsidR="000B2281" w:rsidRPr="000B2281" w:rsidRDefault="000B2281" w:rsidP="000B2281">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lastRenderedPageBreak/>
        <w:t>Reusability of code. Create one time and execute multiple times with less or no maintenance.</w:t>
      </w:r>
    </w:p>
    <w:p w:rsidR="000B2281" w:rsidRPr="000B2281" w:rsidRDefault="000B2281" w:rsidP="000B2281">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Easy reporting. It generates automatic reports after test execution.</w:t>
      </w:r>
    </w:p>
    <w:p w:rsidR="000B2281" w:rsidRPr="000B2281" w:rsidRDefault="000B2281" w:rsidP="000B2281">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Easy for compatibility testing. It enables parallel execution in the combination of different OS and browser environments.</w:t>
      </w:r>
    </w:p>
    <w:p w:rsidR="000B2281" w:rsidRPr="000B2281" w:rsidRDefault="000B2281" w:rsidP="000B2281">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Low-cost maintenance. It is cheaper compared to manual testing in a long run.</w:t>
      </w:r>
    </w:p>
    <w:p w:rsidR="000B2281" w:rsidRPr="000B2281" w:rsidRDefault="000B2281" w:rsidP="000B2281">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Automated testing is more reliable.</w:t>
      </w:r>
    </w:p>
    <w:p w:rsidR="000B2281" w:rsidRPr="000B2281" w:rsidRDefault="000B2281" w:rsidP="000B2281">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Automated testing is more powerful and versatile. Automation tools allow us to integrate with </w:t>
      </w:r>
      <w:hyperlink r:id="rId10" w:history="1">
        <w:r w:rsidRPr="000B2281">
          <w:rPr>
            <w:rFonts w:ascii="Times New Roman" w:eastAsia="Times New Roman" w:hAnsi="Times New Roman" w:cs="Times New Roman"/>
            <w:color w:val="0000FF"/>
            <w:sz w:val="28"/>
            <w:szCs w:val="28"/>
            <w:u w:val="single"/>
          </w:rPr>
          <w:t>Cross Browser Testing</w:t>
        </w:r>
      </w:hyperlink>
      <w:r w:rsidRPr="000B2281">
        <w:rPr>
          <w:rFonts w:ascii="Times New Roman" w:eastAsia="Times New Roman" w:hAnsi="Times New Roman" w:cs="Times New Roman"/>
          <w:color w:val="2D3748"/>
          <w:sz w:val="28"/>
          <w:szCs w:val="28"/>
        </w:rPr>
        <w:t> Tools, </w:t>
      </w:r>
      <w:hyperlink r:id="rId11" w:history="1">
        <w:r w:rsidRPr="000B2281">
          <w:rPr>
            <w:rFonts w:ascii="Times New Roman" w:eastAsia="Times New Roman" w:hAnsi="Times New Roman" w:cs="Times New Roman"/>
            <w:color w:val="0000FF"/>
            <w:sz w:val="28"/>
            <w:szCs w:val="28"/>
            <w:u w:val="single"/>
          </w:rPr>
          <w:t>Jenkins</w:t>
        </w:r>
      </w:hyperlink>
      <w:r w:rsidRPr="000B2281">
        <w:rPr>
          <w:rFonts w:ascii="Times New Roman" w:eastAsia="Times New Roman" w:hAnsi="Times New Roman" w:cs="Times New Roman"/>
          <w:color w:val="2D3748"/>
          <w:sz w:val="28"/>
          <w:szCs w:val="28"/>
        </w:rPr>
        <w:t>, </w:t>
      </w:r>
      <w:proofErr w:type="spellStart"/>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"https://www.softwaretestingmaterial.com/selenium-continuous-integration/"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Github</w:t>
      </w:r>
      <w:proofErr w:type="spellEnd"/>
      <w:r w:rsidRPr="000B2281">
        <w:rPr>
          <w:rFonts w:ascii="Times New Roman" w:eastAsia="Times New Roman" w:hAnsi="Times New Roman" w:cs="Times New Roman"/>
          <w:color w:val="2D3748"/>
          <w:sz w:val="28"/>
          <w:szCs w:val="28"/>
        </w:rPr>
        <w:fldChar w:fldCharType="end"/>
      </w:r>
      <w:r w:rsidRPr="000B2281">
        <w:rPr>
          <w:rFonts w:ascii="Times New Roman" w:eastAsia="Times New Roman" w:hAnsi="Times New Roman" w:cs="Times New Roman"/>
          <w:color w:val="2D3748"/>
          <w:sz w:val="28"/>
          <w:szCs w:val="28"/>
        </w:rPr>
        <w:t>, etc.,</w:t>
      </w:r>
    </w:p>
    <w:p w:rsidR="000B2281" w:rsidRPr="000B2281" w:rsidRDefault="000B2281" w:rsidP="000B2281">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It is mostly used for regression testing. Supports execution of repeated test cases.</w:t>
      </w:r>
    </w:p>
    <w:p w:rsidR="000B2281" w:rsidRPr="000B2281" w:rsidRDefault="000B2281" w:rsidP="000B2281">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Minimal manual intervention. Test scripts can be run unattended.</w:t>
      </w:r>
    </w:p>
    <w:p w:rsidR="000B2281" w:rsidRPr="000B2281" w:rsidRDefault="000B2281" w:rsidP="000B2281">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Maximum coverage. It helps to increase the test coverage.</w:t>
      </w:r>
    </w:p>
    <w:p w:rsidR="000B2281" w:rsidRPr="000B2281" w:rsidRDefault="000B2281" w:rsidP="000B2281">
      <w:pPr>
        <w:shd w:val="clear" w:color="auto" w:fill="FFFFFF"/>
        <w:spacing w:before="360" w:after="120" w:line="240" w:lineRule="auto"/>
        <w:outlineLvl w:val="2"/>
        <w:rPr>
          <w:rFonts w:ascii="Times New Roman" w:eastAsia="Times New Roman" w:hAnsi="Times New Roman" w:cs="Times New Roman"/>
          <w:sz w:val="28"/>
          <w:szCs w:val="28"/>
        </w:rPr>
      </w:pPr>
      <w:r w:rsidRPr="000B2281">
        <w:rPr>
          <w:rFonts w:ascii="Times New Roman" w:eastAsia="Times New Roman" w:hAnsi="Times New Roman" w:cs="Times New Roman"/>
          <w:b/>
          <w:bCs/>
          <w:sz w:val="28"/>
          <w:szCs w:val="28"/>
        </w:rPr>
        <w:t xml:space="preserve">3. What are the challenges and limitations of Selenium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 xml:space="preserve">As we all know Selenium </w:t>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 xml:space="preserve"> is a tool that automates the browser to mimic real user actions on the web. Selenium is a free open source testing tool. Some of the challenges with Selenium </w:t>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 xml:space="preserve"> are as follows</w:t>
      </w:r>
    </w:p>
    <w:p w:rsidR="000B2281" w:rsidRPr="000B2281" w:rsidRDefault="000B2281" w:rsidP="000B2281">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We cannot test the windows application</w:t>
      </w:r>
    </w:p>
    <w:p w:rsidR="000B2281" w:rsidRPr="000B2281" w:rsidRDefault="000B2281" w:rsidP="000B2281">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We cannot test mobile apps</w:t>
      </w:r>
    </w:p>
    <w:p w:rsidR="000B2281" w:rsidRPr="000B2281" w:rsidRDefault="000B2281" w:rsidP="000B2281">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Limited reporting</w:t>
      </w:r>
    </w:p>
    <w:p w:rsidR="000B2281" w:rsidRPr="000B2281" w:rsidRDefault="000B2281" w:rsidP="000B2281">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Handling dynamic Elements</w:t>
      </w:r>
    </w:p>
    <w:p w:rsidR="000B2281" w:rsidRPr="000B2281" w:rsidRDefault="000B2281" w:rsidP="000B2281">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Handling page load</w:t>
      </w:r>
    </w:p>
    <w:p w:rsidR="000B2281" w:rsidRPr="000B2281" w:rsidRDefault="000B2281" w:rsidP="000B2281">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 xml:space="preserve">Handling </w:t>
      </w:r>
      <w:proofErr w:type="spellStart"/>
      <w:r w:rsidRPr="000B2281">
        <w:rPr>
          <w:rFonts w:ascii="Times New Roman" w:eastAsia="Times New Roman" w:hAnsi="Times New Roman" w:cs="Times New Roman"/>
          <w:color w:val="2D3748"/>
          <w:sz w:val="28"/>
          <w:szCs w:val="28"/>
        </w:rPr>
        <w:t>pop up</w:t>
      </w:r>
      <w:proofErr w:type="spellEnd"/>
      <w:r w:rsidRPr="000B2281">
        <w:rPr>
          <w:rFonts w:ascii="Times New Roman" w:eastAsia="Times New Roman" w:hAnsi="Times New Roman" w:cs="Times New Roman"/>
          <w:color w:val="2D3748"/>
          <w:sz w:val="28"/>
          <w:szCs w:val="28"/>
        </w:rPr>
        <w:t xml:space="preserve"> windows</w:t>
      </w:r>
    </w:p>
    <w:p w:rsidR="000B2281" w:rsidRPr="000B2281" w:rsidRDefault="000B2281" w:rsidP="000B2281">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 xml:space="preserve">Handling </w:t>
      </w:r>
      <w:proofErr w:type="spellStart"/>
      <w:r w:rsidRPr="000B2281">
        <w:rPr>
          <w:rFonts w:ascii="Times New Roman" w:eastAsia="Times New Roman" w:hAnsi="Times New Roman" w:cs="Times New Roman"/>
          <w:color w:val="2D3748"/>
          <w:sz w:val="28"/>
          <w:szCs w:val="28"/>
        </w:rPr>
        <w:t>captcha</w:t>
      </w:r>
      <w:proofErr w:type="spellEnd"/>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Read the detailed explanation on the </w:t>
      </w:r>
      <w:hyperlink r:id="rId12" w:history="1">
        <w:r w:rsidRPr="000B2281">
          <w:rPr>
            <w:rFonts w:ascii="Times New Roman" w:eastAsia="Times New Roman" w:hAnsi="Times New Roman" w:cs="Times New Roman"/>
            <w:color w:val="0000FF"/>
            <w:sz w:val="28"/>
            <w:szCs w:val="28"/>
            <w:u w:val="single"/>
          </w:rPr>
          <w:t xml:space="preserve">challenges and limitations of Selenium </w:t>
        </w:r>
        <w:proofErr w:type="spellStart"/>
        <w:r w:rsidRPr="000B2281">
          <w:rPr>
            <w:rFonts w:ascii="Times New Roman" w:eastAsia="Times New Roman" w:hAnsi="Times New Roman" w:cs="Times New Roman"/>
            <w:color w:val="0000FF"/>
            <w:sz w:val="28"/>
            <w:szCs w:val="28"/>
            <w:u w:val="single"/>
          </w:rPr>
          <w:t>WebDriver</w:t>
        </w:r>
        <w:proofErr w:type="spellEnd"/>
      </w:hyperlink>
    </w:p>
    <w:p w:rsidR="000B2281" w:rsidRPr="000B2281" w:rsidRDefault="000B2281" w:rsidP="000B2281">
      <w:pPr>
        <w:shd w:val="clear" w:color="auto" w:fill="FFFFFF"/>
        <w:spacing w:before="360" w:after="120" w:line="240" w:lineRule="auto"/>
        <w:outlineLvl w:val="2"/>
        <w:rPr>
          <w:rFonts w:ascii="Times New Roman" w:eastAsia="Times New Roman" w:hAnsi="Times New Roman" w:cs="Times New Roman"/>
          <w:sz w:val="28"/>
          <w:szCs w:val="28"/>
        </w:rPr>
      </w:pPr>
      <w:r w:rsidRPr="000B2281">
        <w:rPr>
          <w:rFonts w:ascii="Times New Roman" w:eastAsia="Times New Roman" w:hAnsi="Times New Roman" w:cs="Times New Roman"/>
          <w:b/>
          <w:bCs/>
          <w:sz w:val="28"/>
          <w:szCs w:val="28"/>
        </w:rPr>
        <w:t>4. What type of tests have you automated?</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Our main focus is to automate test cases to do </w:t>
      </w:r>
      <w:hyperlink r:id="rId13" w:history="1">
        <w:r w:rsidRPr="000B2281">
          <w:rPr>
            <w:rFonts w:ascii="Times New Roman" w:eastAsia="Times New Roman" w:hAnsi="Times New Roman" w:cs="Times New Roman"/>
            <w:i/>
            <w:iCs/>
            <w:color w:val="0000FF"/>
            <w:sz w:val="28"/>
            <w:szCs w:val="28"/>
            <w:u w:val="single"/>
          </w:rPr>
          <w:t>Regression testing</w:t>
        </w:r>
      </w:hyperlink>
      <w:r w:rsidRPr="000B2281">
        <w:rPr>
          <w:rFonts w:ascii="Times New Roman" w:eastAsia="Times New Roman" w:hAnsi="Times New Roman" w:cs="Times New Roman"/>
          <w:i/>
          <w:iCs/>
          <w:color w:val="2D3748"/>
          <w:sz w:val="28"/>
          <w:szCs w:val="28"/>
        </w:rPr>
        <w:t>, </w:t>
      </w:r>
      <w:hyperlink r:id="rId14" w:history="1">
        <w:r w:rsidRPr="000B2281">
          <w:rPr>
            <w:rFonts w:ascii="Times New Roman" w:eastAsia="Times New Roman" w:hAnsi="Times New Roman" w:cs="Times New Roman"/>
            <w:i/>
            <w:iCs/>
            <w:color w:val="0000FF"/>
            <w:sz w:val="28"/>
            <w:szCs w:val="28"/>
            <w:u w:val="single"/>
          </w:rPr>
          <w:t>Smoke &amp; Sanity testing</w:t>
        </w:r>
      </w:hyperlink>
      <w:r w:rsidRPr="000B2281">
        <w:rPr>
          <w:rFonts w:ascii="Times New Roman" w:eastAsia="Times New Roman" w:hAnsi="Times New Roman" w:cs="Times New Roman"/>
          <w:i/>
          <w:iCs/>
          <w:color w:val="2D3748"/>
          <w:sz w:val="28"/>
          <w:szCs w:val="28"/>
        </w:rPr>
        <w:t>. </w:t>
      </w:r>
      <w:r w:rsidRPr="000B2281">
        <w:rPr>
          <w:rFonts w:ascii="Times New Roman" w:eastAsia="Times New Roman" w:hAnsi="Times New Roman" w:cs="Times New Roman"/>
          <w:color w:val="2D3748"/>
          <w:sz w:val="28"/>
          <w:szCs w:val="28"/>
        </w:rPr>
        <w:t>Sometimes based on the project and the test time estimation, we do focus on End to End testing.</w:t>
      </w:r>
    </w:p>
    <w:p w:rsidR="000B2281" w:rsidRPr="000B2281" w:rsidRDefault="000B2281" w:rsidP="000B2281">
      <w:pPr>
        <w:shd w:val="clear" w:color="auto" w:fill="FFFFFF"/>
        <w:spacing w:before="360" w:after="120" w:line="240" w:lineRule="auto"/>
        <w:outlineLvl w:val="2"/>
        <w:rPr>
          <w:rFonts w:ascii="Times New Roman" w:eastAsia="Times New Roman" w:hAnsi="Times New Roman" w:cs="Times New Roman"/>
          <w:sz w:val="28"/>
          <w:szCs w:val="28"/>
        </w:rPr>
      </w:pPr>
      <w:r w:rsidRPr="000B2281">
        <w:rPr>
          <w:rFonts w:ascii="Times New Roman" w:eastAsia="Times New Roman" w:hAnsi="Times New Roman" w:cs="Times New Roman"/>
          <w:b/>
          <w:bCs/>
          <w:sz w:val="28"/>
          <w:szCs w:val="28"/>
        </w:rPr>
        <w:t>5. How many test cases you have automated per day?</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It is one of the Selenium Tricky Interview Questions.</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lastRenderedPageBreak/>
        <w:t xml:space="preserve">Actually, it depends on Test case scenario complexity and length. I did automate 2-5 test scenarios per day when the complexity is limited. </w:t>
      </w:r>
      <w:proofErr w:type="gramStart"/>
      <w:r w:rsidRPr="000B2281">
        <w:rPr>
          <w:rFonts w:ascii="Times New Roman" w:eastAsia="Times New Roman" w:hAnsi="Times New Roman" w:cs="Times New Roman"/>
          <w:color w:val="2D3748"/>
          <w:sz w:val="28"/>
          <w:szCs w:val="28"/>
        </w:rPr>
        <w:t>Sometimes just 1 or fewer test scenarios in a day when the complexity is high.</w:t>
      </w:r>
      <w:proofErr w:type="gramEnd"/>
    </w:p>
    <w:p w:rsidR="000B2281" w:rsidRPr="000B2281" w:rsidRDefault="000B2281" w:rsidP="000B2281">
      <w:pPr>
        <w:shd w:val="clear" w:color="auto" w:fill="FFFFFF"/>
        <w:spacing w:before="360" w:after="120" w:line="240" w:lineRule="auto"/>
        <w:outlineLvl w:val="2"/>
        <w:rPr>
          <w:rFonts w:ascii="Times New Roman" w:eastAsia="Times New Roman" w:hAnsi="Times New Roman" w:cs="Times New Roman"/>
          <w:sz w:val="28"/>
          <w:szCs w:val="28"/>
        </w:rPr>
      </w:pPr>
      <w:r w:rsidRPr="000B2281">
        <w:rPr>
          <w:rFonts w:ascii="Times New Roman" w:eastAsia="Times New Roman" w:hAnsi="Times New Roman" w:cs="Times New Roman"/>
          <w:b/>
          <w:bCs/>
          <w:sz w:val="28"/>
          <w:szCs w:val="28"/>
        </w:rPr>
        <w:t>6. What is a Framework</w:t>
      </w:r>
      <w:r w:rsidRPr="000B2281">
        <w:rPr>
          <w:rFonts w:ascii="Times New Roman" w:eastAsia="Times New Roman" w:hAnsi="Times New Roman" w:cs="Times New Roman"/>
          <w:b/>
          <w:bCs/>
          <w:i/>
          <w:iCs/>
          <w:sz w:val="28"/>
          <w:szCs w:val="28"/>
        </w:rPr>
        <w:t>?</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A framework defines a set of rules or best practices that we can follow in a systematic way to achieve the desired results. There are different types of automation frameworks and the most common ones are:</w:t>
      </w:r>
    </w:p>
    <w:p w:rsidR="000B2281" w:rsidRPr="000B2281" w:rsidRDefault="000512B8" w:rsidP="000B2281">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hyperlink r:id="rId15" w:history="1">
        <w:r w:rsidR="000B2281" w:rsidRPr="000B2281">
          <w:rPr>
            <w:rFonts w:ascii="Times New Roman" w:eastAsia="Times New Roman" w:hAnsi="Times New Roman" w:cs="Times New Roman"/>
            <w:color w:val="0000FF"/>
            <w:sz w:val="28"/>
            <w:szCs w:val="28"/>
            <w:u w:val="single"/>
          </w:rPr>
          <w:t>Data-Driven Testing Framework</w:t>
        </w:r>
      </w:hyperlink>
    </w:p>
    <w:p w:rsidR="000B2281" w:rsidRPr="000B2281" w:rsidRDefault="000B2281" w:rsidP="000B2281">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Keyword Driven Testing Framework</w:t>
      </w:r>
    </w:p>
    <w:p w:rsidR="000B2281" w:rsidRPr="000B2281" w:rsidRDefault="000B2281" w:rsidP="000B2281">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Hybrid Testing Framework</w:t>
      </w:r>
    </w:p>
    <w:p w:rsidR="000B2281" w:rsidRPr="000B2281" w:rsidRDefault="000B2281" w:rsidP="000B2281">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proofErr w:type="spellStart"/>
      <w:r w:rsidRPr="000B2281">
        <w:rPr>
          <w:rFonts w:ascii="Times New Roman" w:eastAsia="Times New Roman" w:hAnsi="Times New Roman" w:cs="Times New Roman"/>
          <w:color w:val="2D3748"/>
          <w:sz w:val="28"/>
          <w:szCs w:val="28"/>
        </w:rPr>
        <w:t>Behavioural</w:t>
      </w:r>
      <w:proofErr w:type="spellEnd"/>
      <w:r w:rsidRPr="000B2281">
        <w:rPr>
          <w:rFonts w:ascii="Times New Roman" w:eastAsia="Times New Roman" w:hAnsi="Times New Roman" w:cs="Times New Roman"/>
          <w:color w:val="2D3748"/>
          <w:sz w:val="28"/>
          <w:szCs w:val="28"/>
        </w:rPr>
        <w:t xml:space="preserve"> Driven Framework</w:t>
      </w:r>
    </w:p>
    <w:p w:rsidR="000B2281" w:rsidRPr="000B2281" w:rsidRDefault="000512B8" w:rsidP="000B2281">
      <w:pPr>
        <w:shd w:val="clear" w:color="auto" w:fill="FFFFFF"/>
        <w:spacing w:after="100" w:afterAutospacing="1" w:line="240" w:lineRule="auto"/>
        <w:rPr>
          <w:rFonts w:ascii="Times New Roman" w:eastAsia="Times New Roman" w:hAnsi="Times New Roman" w:cs="Times New Roman"/>
          <w:color w:val="2D3748"/>
          <w:sz w:val="28"/>
          <w:szCs w:val="28"/>
        </w:rPr>
      </w:pPr>
      <w:hyperlink r:id="rId16" w:history="1">
        <w:r w:rsidR="000B2281" w:rsidRPr="000B2281">
          <w:rPr>
            <w:rFonts w:ascii="Times New Roman" w:eastAsia="Times New Roman" w:hAnsi="Times New Roman" w:cs="Times New Roman"/>
            <w:color w:val="0000FF"/>
            <w:sz w:val="28"/>
            <w:szCs w:val="28"/>
            <w:u w:val="single"/>
          </w:rPr>
          <w:t>Detailed Explanation: Types of Framework</w:t>
        </w:r>
      </w:hyperlink>
    </w:p>
    <w:p w:rsidR="000B2281" w:rsidRPr="000B2281" w:rsidRDefault="000B2281" w:rsidP="000B2281">
      <w:pPr>
        <w:shd w:val="clear" w:color="auto" w:fill="FFFFFF"/>
        <w:spacing w:before="360" w:after="120" w:line="240" w:lineRule="auto"/>
        <w:outlineLvl w:val="2"/>
        <w:rPr>
          <w:rFonts w:ascii="Times New Roman" w:eastAsia="Times New Roman" w:hAnsi="Times New Roman" w:cs="Times New Roman"/>
          <w:sz w:val="28"/>
          <w:szCs w:val="28"/>
        </w:rPr>
      </w:pPr>
      <w:r w:rsidRPr="000B2281">
        <w:rPr>
          <w:rFonts w:ascii="Times New Roman" w:eastAsia="Times New Roman" w:hAnsi="Times New Roman" w:cs="Times New Roman"/>
          <w:b/>
          <w:bCs/>
          <w:sz w:val="28"/>
          <w:szCs w:val="28"/>
        </w:rPr>
        <w:t>7. What type of test cases to be automated?</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 xml:space="preserve">Types of Test Cases </w:t>
      </w:r>
      <w:proofErr w:type="gramStart"/>
      <w:r w:rsidRPr="000B2281">
        <w:rPr>
          <w:rFonts w:ascii="Times New Roman" w:eastAsia="Times New Roman" w:hAnsi="Times New Roman" w:cs="Times New Roman"/>
          <w:color w:val="2D3748"/>
          <w:sz w:val="28"/>
          <w:szCs w:val="28"/>
        </w:rPr>
        <w:t>To</w:t>
      </w:r>
      <w:proofErr w:type="gramEnd"/>
      <w:r w:rsidRPr="000B2281">
        <w:rPr>
          <w:rFonts w:ascii="Times New Roman" w:eastAsia="Times New Roman" w:hAnsi="Times New Roman" w:cs="Times New Roman"/>
          <w:color w:val="2D3748"/>
          <w:sz w:val="28"/>
          <w:szCs w:val="28"/>
        </w:rPr>
        <w:t xml:space="preserve"> Automate are</w:t>
      </w:r>
    </w:p>
    <w:p w:rsidR="000B2281" w:rsidRPr="000B2281" w:rsidRDefault="000B2281" w:rsidP="000B2281">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Data-driven test cases</w:t>
      </w:r>
    </w:p>
    <w:p w:rsidR="000B2281" w:rsidRPr="000B2281" w:rsidRDefault="000B2281" w:rsidP="000B2281">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Test cases with higher complexity</w:t>
      </w:r>
    </w:p>
    <w:p w:rsidR="000B2281" w:rsidRPr="000B2281" w:rsidRDefault="000B2281" w:rsidP="000B2281">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Test case with many database updates</w:t>
      </w:r>
    </w:p>
    <w:p w:rsidR="000B2281" w:rsidRPr="000B2281" w:rsidRDefault="000B2281" w:rsidP="000B2281">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The test execution rate is high</w:t>
      </w:r>
    </w:p>
    <w:p w:rsidR="000B2281" w:rsidRPr="000B2281" w:rsidRDefault="000B2281" w:rsidP="000B2281">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Smoke/Critical tests</w:t>
      </w:r>
    </w:p>
    <w:p w:rsidR="000B2281" w:rsidRPr="000B2281" w:rsidRDefault="000B2281" w:rsidP="000B2281">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Tests with several combinations</w:t>
      </w:r>
    </w:p>
    <w:p w:rsidR="000B2281" w:rsidRPr="000B2281" w:rsidRDefault="000B2281" w:rsidP="000B2281">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Graph test cases</w:t>
      </w:r>
    </w:p>
    <w:p w:rsidR="000B2281" w:rsidRPr="000B2281" w:rsidRDefault="000B2281" w:rsidP="000B2281">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Higher manual execution time</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Read in detail explanation on </w:t>
      </w:r>
      <w:hyperlink r:id="rId17" w:history="1">
        <w:r w:rsidRPr="000B2281">
          <w:rPr>
            <w:rFonts w:ascii="Times New Roman" w:eastAsia="Times New Roman" w:hAnsi="Times New Roman" w:cs="Times New Roman"/>
            <w:color w:val="0000FF"/>
            <w:sz w:val="28"/>
            <w:szCs w:val="28"/>
            <w:u w:val="single"/>
          </w:rPr>
          <w:t>types of test cases to be automated</w:t>
        </w:r>
      </w:hyperlink>
      <w:r w:rsidRPr="000B2281">
        <w:rPr>
          <w:rFonts w:ascii="Times New Roman" w:eastAsia="Times New Roman" w:hAnsi="Times New Roman" w:cs="Times New Roman"/>
          <w:color w:val="2D3748"/>
          <w:sz w:val="28"/>
          <w:szCs w:val="28"/>
        </w:rPr>
        <w:t> here</w:t>
      </w:r>
    </w:p>
    <w:p w:rsidR="000B2281" w:rsidRPr="000B2281" w:rsidRDefault="000B2281" w:rsidP="000B2281">
      <w:pPr>
        <w:shd w:val="clear" w:color="auto" w:fill="FFFFFF"/>
        <w:spacing w:before="360" w:after="120" w:line="240" w:lineRule="auto"/>
        <w:outlineLvl w:val="2"/>
        <w:rPr>
          <w:rFonts w:ascii="Times New Roman" w:eastAsia="Times New Roman" w:hAnsi="Times New Roman" w:cs="Times New Roman"/>
          <w:sz w:val="28"/>
          <w:szCs w:val="28"/>
        </w:rPr>
      </w:pPr>
      <w:r w:rsidRPr="000B2281">
        <w:rPr>
          <w:rFonts w:ascii="Times New Roman" w:eastAsia="Times New Roman" w:hAnsi="Times New Roman" w:cs="Times New Roman"/>
          <w:b/>
          <w:bCs/>
          <w:sz w:val="28"/>
          <w:szCs w:val="28"/>
        </w:rPr>
        <w:t>8. What type of test cases not to be automated?</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 xml:space="preserve">Types of Test Cases Not </w:t>
      </w:r>
      <w:proofErr w:type="gramStart"/>
      <w:r w:rsidRPr="000B2281">
        <w:rPr>
          <w:rFonts w:ascii="Times New Roman" w:eastAsia="Times New Roman" w:hAnsi="Times New Roman" w:cs="Times New Roman"/>
          <w:color w:val="2D3748"/>
          <w:sz w:val="28"/>
          <w:szCs w:val="28"/>
        </w:rPr>
        <w:t>To</w:t>
      </w:r>
      <w:proofErr w:type="gramEnd"/>
      <w:r w:rsidRPr="000B2281">
        <w:rPr>
          <w:rFonts w:ascii="Times New Roman" w:eastAsia="Times New Roman" w:hAnsi="Times New Roman" w:cs="Times New Roman"/>
          <w:color w:val="2D3748"/>
          <w:sz w:val="28"/>
          <w:szCs w:val="28"/>
        </w:rPr>
        <w:t xml:space="preserve"> Be Automated are</w:t>
      </w:r>
    </w:p>
    <w:p w:rsidR="000B2281" w:rsidRPr="000B2281" w:rsidRDefault="000B2281" w:rsidP="000B2281">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Subjective Validation</w:t>
      </w:r>
    </w:p>
    <w:p w:rsidR="000B2281" w:rsidRPr="000B2281" w:rsidRDefault="000B2281" w:rsidP="000B2281">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New Functionalities</w:t>
      </w:r>
    </w:p>
    <w:p w:rsidR="000B2281" w:rsidRPr="000B2281" w:rsidRDefault="000B2281" w:rsidP="000B2281">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Strategic Development</w:t>
      </w:r>
    </w:p>
    <w:p w:rsidR="000B2281" w:rsidRPr="000B2281" w:rsidRDefault="000B2281" w:rsidP="000B2281">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User Experience</w:t>
      </w:r>
    </w:p>
    <w:p w:rsidR="000B2281" w:rsidRPr="000B2281" w:rsidRDefault="000B2281" w:rsidP="000B2281">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Complex Functionality</w:t>
      </w:r>
    </w:p>
    <w:p w:rsidR="000B2281" w:rsidRPr="000B2281" w:rsidRDefault="000B2281" w:rsidP="000B2281">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Quality Control</w:t>
      </w:r>
    </w:p>
    <w:p w:rsidR="000B2281" w:rsidRPr="000B2281" w:rsidRDefault="000B2281" w:rsidP="000B2281">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lastRenderedPageBreak/>
        <w:t>Low return on investment</w:t>
      </w:r>
    </w:p>
    <w:p w:rsidR="000B2281" w:rsidRPr="000B2281" w:rsidRDefault="000B2281" w:rsidP="000B2281">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Installation and setup testing</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Read in detail explanation on </w:t>
      </w:r>
      <w:hyperlink r:id="rId18" w:history="1">
        <w:r w:rsidRPr="000B2281">
          <w:rPr>
            <w:rFonts w:ascii="Times New Roman" w:eastAsia="Times New Roman" w:hAnsi="Times New Roman" w:cs="Times New Roman"/>
            <w:color w:val="0000FF"/>
            <w:sz w:val="28"/>
            <w:szCs w:val="28"/>
            <w:u w:val="single"/>
          </w:rPr>
          <w:t>types of test cases not to be automated</w:t>
        </w:r>
      </w:hyperlink>
      <w:r w:rsidRPr="000B2281">
        <w:rPr>
          <w:rFonts w:ascii="Times New Roman" w:eastAsia="Times New Roman" w:hAnsi="Times New Roman" w:cs="Times New Roman"/>
          <w:color w:val="2D3748"/>
          <w:sz w:val="28"/>
          <w:szCs w:val="28"/>
        </w:rPr>
        <w:t> here</w:t>
      </w:r>
    </w:p>
    <w:p w:rsidR="000B2281" w:rsidRPr="000B2281" w:rsidRDefault="000B2281" w:rsidP="000B2281">
      <w:pPr>
        <w:shd w:val="clear" w:color="auto" w:fill="FFFFFF"/>
        <w:spacing w:before="360" w:after="120" w:line="240" w:lineRule="auto"/>
        <w:outlineLvl w:val="2"/>
        <w:rPr>
          <w:rFonts w:ascii="Times New Roman" w:eastAsia="Times New Roman" w:hAnsi="Times New Roman" w:cs="Times New Roman"/>
          <w:sz w:val="28"/>
          <w:szCs w:val="28"/>
        </w:rPr>
      </w:pPr>
      <w:r w:rsidRPr="000B2281">
        <w:rPr>
          <w:rFonts w:ascii="Times New Roman" w:eastAsia="Times New Roman" w:hAnsi="Times New Roman" w:cs="Times New Roman"/>
          <w:b/>
          <w:bCs/>
          <w:sz w:val="28"/>
          <w:szCs w:val="28"/>
        </w:rPr>
        <w:t>9. What are the advantages of the Test Automation Framework?</w:t>
      </w:r>
    </w:p>
    <w:p w:rsidR="000B2281" w:rsidRPr="000B2281" w:rsidRDefault="000B2281" w:rsidP="000B2281">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Reusability of code.</w:t>
      </w:r>
    </w:p>
    <w:p w:rsidR="000B2281" w:rsidRPr="000B2281" w:rsidRDefault="000B2281" w:rsidP="000B2281">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Easy reporting.</w:t>
      </w:r>
    </w:p>
    <w:p w:rsidR="000B2281" w:rsidRPr="000B2281" w:rsidRDefault="000B2281" w:rsidP="000B2281">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Low-cost maintenance.</w:t>
      </w:r>
    </w:p>
    <w:p w:rsidR="000B2281" w:rsidRPr="000B2281" w:rsidRDefault="000B2281" w:rsidP="000B2281">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Maximum Coverage</w:t>
      </w:r>
    </w:p>
    <w:p w:rsidR="000B2281" w:rsidRPr="000B2281" w:rsidRDefault="000B2281" w:rsidP="000B2281">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Minimal manual intervention</w:t>
      </w:r>
    </w:p>
    <w:p w:rsidR="000B2281" w:rsidRPr="000B2281" w:rsidRDefault="000B2281" w:rsidP="000B2281">
      <w:pPr>
        <w:shd w:val="clear" w:color="auto" w:fill="FFFFFF"/>
        <w:spacing w:before="360" w:after="120" w:line="240" w:lineRule="auto"/>
        <w:outlineLvl w:val="2"/>
        <w:rPr>
          <w:rFonts w:ascii="Times New Roman" w:eastAsia="Times New Roman" w:hAnsi="Times New Roman" w:cs="Times New Roman"/>
          <w:sz w:val="28"/>
          <w:szCs w:val="28"/>
        </w:rPr>
      </w:pPr>
      <w:r w:rsidRPr="000B2281">
        <w:rPr>
          <w:rFonts w:ascii="Times New Roman" w:eastAsia="Times New Roman" w:hAnsi="Times New Roman" w:cs="Times New Roman"/>
          <w:b/>
          <w:bCs/>
          <w:sz w:val="28"/>
          <w:szCs w:val="28"/>
        </w:rPr>
        <w:t>10. Have you created any Framework?</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b/>
          <w:bCs/>
          <w:i/>
          <w:iCs/>
          <w:color w:val="2D3748"/>
          <w:sz w:val="28"/>
          <w:szCs w:val="28"/>
        </w:rPr>
        <w:t>If you are a beginner:</w:t>
      </w:r>
      <w:r w:rsidRPr="000B2281">
        <w:rPr>
          <w:rFonts w:ascii="Times New Roman" w:eastAsia="Times New Roman" w:hAnsi="Times New Roman" w:cs="Times New Roman"/>
          <w:b/>
          <w:bCs/>
          <w:color w:val="2D3748"/>
          <w:sz w:val="28"/>
          <w:szCs w:val="28"/>
        </w:rPr>
        <w:t> </w:t>
      </w:r>
      <w:r w:rsidRPr="000B2281">
        <w:rPr>
          <w:rFonts w:ascii="Times New Roman" w:eastAsia="Times New Roman" w:hAnsi="Times New Roman" w:cs="Times New Roman"/>
          <w:color w:val="2D3748"/>
          <w:sz w:val="28"/>
          <w:szCs w:val="28"/>
        </w:rPr>
        <w:t>You can say “No, I didn’t get a chance to create a framework from the scratch. I have used the framework which is already available. My contribution is mostly in creating test cases by using the existing framework.”</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b/>
          <w:bCs/>
          <w:i/>
          <w:iCs/>
          <w:color w:val="2D3748"/>
          <w:sz w:val="28"/>
          <w:szCs w:val="28"/>
        </w:rPr>
        <w:t xml:space="preserve">If you are </w:t>
      </w:r>
      <w:proofErr w:type="gramStart"/>
      <w:r w:rsidRPr="000B2281">
        <w:rPr>
          <w:rFonts w:ascii="Times New Roman" w:eastAsia="Times New Roman" w:hAnsi="Times New Roman" w:cs="Times New Roman"/>
          <w:b/>
          <w:bCs/>
          <w:i/>
          <w:iCs/>
          <w:color w:val="2D3748"/>
          <w:sz w:val="28"/>
          <w:szCs w:val="28"/>
        </w:rPr>
        <w:t>a beginner but have</w:t>
      </w:r>
      <w:proofErr w:type="gramEnd"/>
      <w:r w:rsidRPr="000B2281">
        <w:rPr>
          <w:rFonts w:ascii="Times New Roman" w:eastAsia="Times New Roman" w:hAnsi="Times New Roman" w:cs="Times New Roman"/>
          <w:b/>
          <w:bCs/>
          <w:i/>
          <w:iCs/>
          <w:color w:val="2D3748"/>
          <w:sz w:val="28"/>
          <w:szCs w:val="28"/>
        </w:rPr>
        <w:t xml:space="preserve"> good knowledge of creating framework:</w:t>
      </w:r>
      <w:r w:rsidRPr="000B2281">
        <w:rPr>
          <w:rFonts w:ascii="Times New Roman" w:eastAsia="Times New Roman" w:hAnsi="Times New Roman" w:cs="Times New Roman"/>
          <w:color w:val="2D3748"/>
          <w:sz w:val="28"/>
          <w:szCs w:val="28"/>
        </w:rPr>
        <w:t> You can say “Yes, I have involved in developing framework along with other automation testers in my company.”</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b/>
          <w:bCs/>
          <w:i/>
          <w:iCs/>
          <w:color w:val="2D3748"/>
          <w:sz w:val="28"/>
          <w:szCs w:val="28"/>
        </w:rPr>
        <w:t>If you are an experienced tester:</w:t>
      </w:r>
      <w:r w:rsidRPr="000B2281">
        <w:rPr>
          <w:rFonts w:ascii="Times New Roman" w:eastAsia="Times New Roman" w:hAnsi="Times New Roman" w:cs="Times New Roman"/>
          <w:b/>
          <w:bCs/>
          <w:color w:val="2D3748"/>
          <w:sz w:val="28"/>
          <w:szCs w:val="28"/>
        </w:rPr>
        <w:t> </w:t>
      </w:r>
      <w:r w:rsidRPr="000B2281">
        <w:rPr>
          <w:rFonts w:ascii="Times New Roman" w:eastAsia="Times New Roman" w:hAnsi="Times New Roman" w:cs="Times New Roman"/>
          <w:color w:val="2D3748"/>
          <w:sz w:val="28"/>
          <w:szCs w:val="28"/>
        </w:rPr>
        <w:t xml:space="preserve">You can say “I have contributed to developing framework.” or </w:t>
      </w:r>
      <w:proofErr w:type="gramStart"/>
      <w:r w:rsidRPr="000B2281">
        <w:rPr>
          <w:rFonts w:ascii="Times New Roman" w:eastAsia="Times New Roman" w:hAnsi="Times New Roman" w:cs="Times New Roman"/>
          <w:color w:val="2D3748"/>
          <w:sz w:val="28"/>
          <w:szCs w:val="28"/>
        </w:rPr>
        <w:t>You</w:t>
      </w:r>
      <w:proofErr w:type="gramEnd"/>
      <w:r w:rsidRPr="000B2281">
        <w:rPr>
          <w:rFonts w:ascii="Times New Roman" w:eastAsia="Times New Roman" w:hAnsi="Times New Roman" w:cs="Times New Roman"/>
          <w:color w:val="2D3748"/>
          <w:sz w:val="28"/>
          <w:szCs w:val="28"/>
        </w:rPr>
        <w:t xml:space="preserve"> can say “Yes, I have created a framework from the scratch. There was no automation process in my previous company. I designed the framework from the scratch.”</w:t>
      </w:r>
    </w:p>
    <w:p w:rsidR="000B2281" w:rsidRPr="000B2281" w:rsidRDefault="000B2281" w:rsidP="000B2281">
      <w:pPr>
        <w:shd w:val="clear" w:color="auto" w:fill="FFFFFF"/>
        <w:spacing w:before="360" w:after="120" w:line="240" w:lineRule="auto"/>
        <w:outlineLvl w:val="2"/>
        <w:rPr>
          <w:rFonts w:ascii="Times New Roman" w:eastAsia="Times New Roman" w:hAnsi="Times New Roman" w:cs="Times New Roman"/>
          <w:sz w:val="28"/>
          <w:szCs w:val="28"/>
        </w:rPr>
      </w:pPr>
      <w:r w:rsidRPr="000B2281">
        <w:rPr>
          <w:rFonts w:ascii="Times New Roman" w:eastAsia="Times New Roman" w:hAnsi="Times New Roman" w:cs="Times New Roman"/>
          <w:b/>
          <w:bCs/>
          <w:sz w:val="28"/>
          <w:szCs w:val="28"/>
        </w:rPr>
        <w:t>11. How would you explain the Selenium test automation framework in the interview?</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Here we have clearly explained each component of the Framework. Check this post to learn more about </w:t>
      </w:r>
      <w:hyperlink r:id="rId19" w:history="1">
        <w:r w:rsidRPr="000B2281">
          <w:rPr>
            <w:rFonts w:ascii="Times New Roman" w:eastAsia="Times New Roman" w:hAnsi="Times New Roman" w:cs="Times New Roman"/>
            <w:color w:val="0000FF"/>
            <w:sz w:val="28"/>
            <w:szCs w:val="28"/>
            <w:u w:val="single"/>
          </w:rPr>
          <w:t>how to explain the selenium test automation framework to the interviewer</w:t>
        </w:r>
      </w:hyperlink>
      <w:r w:rsidRPr="000B2281">
        <w:rPr>
          <w:rFonts w:ascii="Times New Roman" w:eastAsia="Times New Roman" w:hAnsi="Times New Roman" w:cs="Times New Roman"/>
          <w:color w:val="2D3748"/>
          <w:sz w:val="28"/>
          <w:szCs w:val="28"/>
        </w:rPr>
        <w:t>.</w:t>
      </w:r>
    </w:p>
    <w:p w:rsidR="000B2281" w:rsidRPr="000B2281" w:rsidRDefault="000B2281" w:rsidP="000B2281">
      <w:pPr>
        <w:shd w:val="clear" w:color="auto" w:fill="FFFFFF"/>
        <w:spacing w:before="360" w:after="120" w:line="240" w:lineRule="auto"/>
        <w:outlineLvl w:val="2"/>
        <w:rPr>
          <w:rFonts w:ascii="Times New Roman" w:eastAsia="Times New Roman" w:hAnsi="Times New Roman" w:cs="Times New Roman"/>
          <w:sz w:val="28"/>
          <w:szCs w:val="28"/>
        </w:rPr>
      </w:pPr>
      <w:r w:rsidRPr="000B2281">
        <w:rPr>
          <w:rFonts w:ascii="Times New Roman" w:eastAsia="Times New Roman" w:hAnsi="Times New Roman" w:cs="Times New Roman"/>
          <w:b/>
          <w:bCs/>
          <w:sz w:val="28"/>
          <w:szCs w:val="28"/>
        </w:rPr>
        <w:t>12. Why do you prefer Selenium Automation Tool?</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I prefer Selenium Automation Tool because some of the benefits of Selenium to do automation testing are</w:t>
      </w:r>
    </w:p>
    <w:p w:rsidR="000B2281" w:rsidRPr="000B2281" w:rsidRDefault="000B2281" w:rsidP="000B2281">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b/>
          <w:bCs/>
          <w:color w:val="2D3748"/>
          <w:sz w:val="28"/>
          <w:szCs w:val="28"/>
        </w:rPr>
        <w:t>Free and open source –</w:t>
      </w:r>
      <w:r w:rsidRPr="000B2281">
        <w:rPr>
          <w:rFonts w:ascii="Times New Roman" w:eastAsia="Times New Roman" w:hAnsi="Times New Roman" w:cs="Times New Roman"/>
          <w:color w:val="2D3748"/>
          <w:sz w:val="28"/>
          <w:szCs w:val="28"/>
        </w:rPr>
        <w:t> It is a free open source tool. There is no need to allot budget for this tool</w:t>
      </w:r>
    </w:p>
    <w:p w:rsidR="000B2281" w:rsidRPr="000B2281" w:rsidRDefault="000B2281" w:rsidP="000B2281">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b/>
          <w:bCs/>
          <w:color w:val="2D3748"/>
          <w:sz w:val="28"/>
          <w:szCs w:val="28"/>
        </w:rPr>
        <w:lastRenderedPageBreak/>
        <w:t>Help –</w:t>
      </w:r>
      <w:r w:rsidRPr="000B2281">
        <w:rPr>
          <w:rFonts w:ascii="Times New Roman" w:eastAsia="Times New Roman" w:hAnsi="Times New Roman" w:cs="Times New Roman"/>
          <w:color w:val="2D3748"/>
          <w:sz w:val="28"/>
          <w:szCs w:val="28"/>
        </w:rPr>
        <w:t> Have large user base and helping communities.</w:t>
      </w:r>
    </w:p>
    <w:p w:rsidR="000B2281" w:rsidRPr="000B2281" w:rsidRDefault="000512B8" w:rsidP="000B2281">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hyperlink r:id="rId20" w:history="1">
        <w:r w:rsidR="000B2281" w:rsidRPr="000B2281">
          <w:rPr>
            <w:rFonts w:ascii="Times New Roman" w:eastAsia="Times New Roman" w:hAnsi="Times New Roman" w:cs="Times New Roman"/>
            <w:b/>
            <w:bCs/>
            <w:color w:val="0000FF"/>
            <w:sz w:val="28"/>
            <w:szCs w:val="28"/>
            <w:u w:val="single"/>
          </w:rPr>
          <w:t>Cross-browser compatibility</w:t>
        </w:r>
      </w:hyperlink>
      <w:r w:rsidR="000B2281" w:rsidRPr="000B2281">
        <w:rPr>
          <w:rFonts w:ascii="Times New Roman" w:eastAsia="Times New Roman" w:hAnsi="Times New Roman" w:cs="Times New Roman"/>
          <w:b/>
          <w:bCs/>
          <w:color w:val="2D3748"/>
          <w:sz w:val="28"/>
          <w:szCs w:val="28"/>
        </w:rPr>
        <w:t> –</w:t>
      </w:r>
      <w:r w:rsidR="000B2281" w:rsidRPr="000B2281">
        <w:rPr>
          <w:rFonts w:ascii="Times New Roman" w:eastAsia="Times New Roman" w:hAnsi="Times New Roman" w:cs="Times New Roman"/>
          <w:color w:val="2D3748"/>
          <w:sz w:val="28"/>
          <w:szCs w:val="28"/>
        </w:rPr>
        <w:t> It works on almost all popular browsers such as Chrome, Firefox, Internet Explorer, and Safari.</w:t>
      </w:r>
    </w:p>
    <w:p w:rsidR="000B2281" w:rsidRPr="000B2281" w:rsidRDefault="000B2281" w:rsidP="000B2281">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b/>
          <w:bCs/>
          <w:color w:val="2D3748"/>
          <w:sz w:val="28"/>
          <w:szCs w:val="28"/>
        </w:rPr>
        <w:t>Cross Platform compatibility –</w:t>
      </w:r>
      <w:r w:rsidRPr="000B2281">
        <w:rPr>
          <w:rFonts w:ascii="Times New Roman" w:eastAsia="Times New Roman" w:hAnsi="Times New Roman" w:cs="Times New Roman"/>
          <w:color w:val="2D3748"/>
          <w:sz w:val="28"/>
          <w:szCs w:val="28"/>
        </w:rPr>
        <w:t xml:space="preserve"> It works on platforms such as Windows, Linux, </w:t>
      </w:r>
      <w:proofErr w:type="gramStart"/>
      <w:r w:rsidRPr="000B2281">
        <w:rPr>
          <w:rFonts w:ascii="Times New Roman" w:eastAsia="Times New Roman" w:hAnsi="Times New Roman" w:cs="Times New Roman"/>
          <w:color w:val="2D3748"/>
          <w:sz w:val="28"/>
          <w:szCs w:val="28"/>
        </w:rPr>
        <w:t>Mac</w:t>
      </w:r>
      <w:proofErr w:type="gramEnd"/>
      <w:r w:rsidRPr="000B2281">
        <w:rPr>
          <w:rFonts w:ascii="Times New Roman" w:eastAsia="Times New Roman" w:hAnsi="Times New Roman" w:cs="Times New Roman"/>
          <w:color w:val="2D3748"/>
          <w:sz w:val="28"/>
          <w:szCs w:val="28"/>
        </w:rPr>
        <w:t>.</w:t>
      </w:r>
    </w:p>
    <w:p w:rsidR="000B2281" w:rsidRPr="000B2281" w:rsidRDefault="000B2281" w:rsidP="000B2281">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b/>
          <w:bCs/>
          <w:color w:val="2D3748"/>
          <w:sz w:val="28"/>
          <w:szCs w:val="28"/>
        </w:rPr>
        <w:t>Multiple programming languages –</w:t>
      </w:r>
      <w:r w:rsidRPr="000B2281">
        <w:rPr>
          <w:rFonts w:ascii="Times New Roman" w:eastAsia="Times New Roman" w:hAnsi="Times New Roman" w:cs="Times New Roman"/>
          <w:color w:val="2D3748"/>
          <w:sz w:val="28"/>
          <w:szCs w:val="28"/>
        </w:rPr>
        <w:t> It supports programming languages such as </w:t>
      </w:r>
      <w:hyperlink r:id="rId21" w:history="1">
        <w:r w:rsidRPr="000B2281">
          <w:rPr>
            <w:rFonts w:ascii="Times New Roman" w:eastAsia="Times New Roman" w:hAnsi="Times New Roman" w:cs="Times New Roman"/>
            <w:color w:val="0000FF"/>
            <w:sz w:val="28"/>
            <w:szCs w:val="28"/>
            <w:u w:val="single"/>
          </w:rPr>
          <w:t>Java</w:t>
        </w:r>
      </w:hyperlink>
      <w:r w:rsidRPr="000B2281">
        <w:rPr>
          <w:rFonts w:ascii="Times New Roman" w:eastAsia="Times New Roman" w:hAnsi="Times New Roman" w:cs="Times New Roman"/>
          <w:color w:val="2D3748"/>
          <w:sz w:val="28"/>
          <w:szCs w:val="28"/>
        </w:rPr>
        <w:t xml:space="preserve">, </w:t>
      </w:r>
      <w:proofErr w:type="spellStart"/>
      <w:r w:rsidRPr="000B2281">
        <w:rPr>
          <w:rFonts w:ascii="Times New Roman" w:eastAsia="Times New Roman" w:hAnsi="Times New Roman" w:cs="Times New Roman"/>
          <w:color w:val="2D3748"/>
          <w:sz w:val="28"/>
          <w:szCs w:val="28"/>
        </w:rPr>
        <w:t>Phyton</w:t>
      </w:r>
      <w:proofErr w:type="spellEnd"/>
      <w:r w:rsidRPr="000B2281">
        <w:rPr>
          <w:rFonts w:ascii="Times New Roman" w:eastAsia="Times New Roman" w:hAnsi="Times New Roman" w:cs="Times New Roman"/>
          <w:color w:val="2D3748"/>
          <w:sz w:val="28"/>
          <w:szCs w:val="28"/>
        </w:rPr>
        <w:t xml:space="preserve">, Perl, </w:t>
      </w:r>
      <w:proofErr w:type="spellStart"/>
      <w:r w:rsidRPr="000B2281">
        <w:rPr>
          <w:rFonts w:ascii="Times New Roman" w:eastAsia="Times New Roman" w:hAnsi="Times New Roman" w:cs="Times New Roman"/>
          <w:color w:val="2D3748"/>
          <w:sz w:val="28"/>
          <w:szCs w:val="28"/>
        </w:rPr>
        <w:t>Php</w:t>
      </w:r>
      <w:proofErr w:type="spellEnd"/>
      <w:r w:rsidRPr="000B2281">
        <w:rPr>
          <w:rFonts w:ascii="Times New Roman" w:eastAsia="Times New Roman" w:hAnsi="Times New Roman" w:cs="Times New Roman"/>
          <w:color w:val="2D3748"/>
          <w:sz w:val="28"/>
          <w:szCs w:val="28"/>
        </w:rPr>
        <w:t>, C#, Ruby, etc.,</w:t>
      </w:r>
    </w:p>
    <w:p w:rsidR="000B2281" w:rsidRPr="000B2281" w:rsidRDefault="000B2281" w:rsidP="000B2281">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b/>
          <w:bCs/>
          <w:color w:val="2D3748"/>
          <w:sz w:val="28"/>
          <w:szCs w:val="28"/>
        </w:rPr>
        <w:t>Parallel Execution –</w:t>
      </w:r>
      <w:r w:rsidRPr="000B2281">
        <w:rPr>
          <w:rFonts w:ascii="Times New Roman" w:eastAsia="Times New Roman" w:hAnsi="Times New Roman" w:cs="Times New Roman"/>
          <w:color w:val="2D3748"/>
          <w:sz w:val="28"/>
          <w:szCs w:val="28"/>
        </w:rPr>
        <w:t> Selenium Grid supports parallel execution of Selenium Scripts.</w:t>
      </w:r>
    </w:p>
    <w:p w:rsidR="000B2281" w:rsidRPr="000B2281" w:rsidRDefault="000B2281" w:rsidP="000B2281">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b/>
          <w:bCs/>
          <w:color w:val="2D3748"/>
          <w:sz w:val="28"/>
          <w:szCs w:val="28"/>
        </w:rPr>
        <w:t>Continuous Integration –</w:t>
      </w:r>
      <w:r w:rsidRPr="000B2281">
        <w:rPr>
          <w:rFonts w:ascii="Times New Roman" w:eastAsia="Times New Roman" w:hAnsi="Times New Roman" w:cs="Times New Roman"/>
          <w:color w:val="2D3748"/>
          <w:sz w:val="28"/>
          <w:szCs w:val="28"/>
        </w:rPr>
        <w:t> We can achieve nightly execution using Jenkins.</w:t>
      </w:r>
    </w:p>
    <w:p w:rsidR="000B2281" w:rsidRPr="000B2281" w:rsidRDefault="000B2281" w:rsidP="000B2281">
      <w:pPr>
        <w:shd w:val="clear" w:color="auto" w:fill="FFFFFF"/>
        <w:spacing w:before="360" w:after="120" w:line="240" w:lineRule="auto"/>
        <w:outlineLvl w:val="2"/>
        <w:rPr>
          <w:rFonts w:ascii="Times New Roman" w:eastAsia="Times New Roman" w:hAnsi="Times New Roman" w:cs="Times New Roman"/>
          <w:sz w:val="28"/>
          <w:szCs w:val="28"/>
        </w:rPr>
      </w:pPr>
      <w:r w:rsidRPr="000B2281">
        <w:rPr>
          <w:rFonts w:ascii="Times New Roman" w:eastAsia="Times New Roman" w:hAnsi="Times New Roman" w:cs="Times New Roman"/>
          <w:b/>
          <w:bCs/>
          <w:sz w:val="28"/>
          <w:szCs w:val="28"/>
        </w:rPr>
        <w:t>13. What is Selenium?</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Selenium is an open source (free) automated testing suite to test web applications. It supports different platforms and browsers. It has gained a lot of popularity in terms of web-based automated testing and giving a great competition to the famous commercial tool HP QTP (Quick Test Professional) AKA HP UFT (Unified Functional Testing).</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Selenium is a set of different software tools. Each tool has a different approach in supporting web based automation testing.</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It has four components namely,</w:t>
      </w:r>
    </w:p>
    <w:p w:rsidR="000B2281" w:rsidRPr="000B2281" w:rsidRDefault="000B2281" w:rsidP="000B2281">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Selenium IDE (Selenium Integrated Development Environment)</w:t>
      </w:r>
    </w:p>
    <w:p w:rsidR="000B2281" w:rsidRPr="000B2281" w:rsidRDefault="000B2281" w:rsidP="000B2281">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Selenium RC (Selenium Remote Control)</w:t>
      </w:r>
    </w:p>
    <w:p w:rsidR="000B2281" w:rsidRPr="000B2281" w:rsidRDefault="000B2281" w:rsidP="000B2281">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 xml:space="preserve">Selenium </w:t>
      </w:r>
      <w:proofErr w:type="spellStart"/>
      <w:r w:rsidRPr="000B2281">
        <w:rPr>
          <w:rFonts w:ascii="Times New Roman" w:eastAsia="Times New Roman" w:hAnsi="Times New Roman" w:cs="Times New Roman"/>
          <w:color w:val="2D3748"/>
          <w:sz w:val="28"/>
          <w:szCs w:val="28"/>
        </w:rPr>
        <w:t>WebDriver</w:t>
      </w:r>
      <w:proofErr w:type="spellEnd"/>
    </w:p>
    <w:p w:rsidR="000B2281" w:rsidRPr="000B2281" w:rsidRDefault="000B2281" w:rsidP="000B2281">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Selenium Grid</w:t>
      </w:r>
    </w:p>
    <w:p w:rsidR="000B2281" w:rsidRPr="000B2281" w:rsidRDefault="000B2281" w:rsidP="000B2281">
      <w:pPr>
        <w:shd w:val="clear" w:color="auto" w:fill="FFFFFF"/>
        <w:spacing w:before="360" w:after="120" w:line="240" w:lineRule="auto"/>
        <w:outlineLvl w:val="2"/>
        <w:rPr>
          <w:rFonts w:ascii="Times New Roman" w:eastAsia="Times New Roman" w:hAnsi="Times New Roman" w:cs="Times New Roman"/>
          <w:sz w:val="28"/>
          <w:szCs w:val="28"/>
        </w:rPr>
      </w:pPr>
      <w:r w:rsidRPr="000B2281">
        <w:rPr>
          <w:rFonts w:ascii="Times New Roman" w:eastAsia="Times New Roman" w:hAnsi="Times New Roman" w:cs="Times New Roman"/>
          <w:b/>
          <w:bCs/>
          <w:sz w:val="28"/>
          <w:szCs w:val="28"/>
        </w:rPr>
        <w:t>14. What is Selenium IDE?</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 xml:space="preserve">Selenium IDE (Integrated Development Environment) is a Firefox plugin. It is the simplest framework in the Selenium Suite. It allows us to record and playback the scripts. Even though we can create scripts using Selenium IDE, we need to use Selenium RC or Selenium </w:t>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 xml:space="preserve"> to write more advanced and robust test cases.</w:t>
      </w:r>
    </w:p>
    <w:p w:rsidR="000B2281" w:rsidRPr="000B2281" w:rsidRDefault="000B2281" w:rsidP="000B2281">
      <w:pPr>
        <w:shd w:val="clear" w:color="auto" w:fill="FFFFFF"/>
        <w:spacing w:before="360" w:after="120" w:line="240" w:lineRule="auto"/>
        <w:outlineLvl w:val="2"/>
        <w:rPr>
          <w:rFonts w:ascii="Times New Roman" w:eastAsia="Times New Roman" w:hAnsi="Times New Roman" w:cs="Times New Roman"/>
          <w:sz w:val="28"/>
          <w:szCs w:val="28"/>
        </w:rPr>
      </w:pPr>
      <w:r w:rsidRPr="000B2281">
        <w:rPr>
          <w:rFonts w:ascii="Times New Roman" w:eastAsia="Times New Roman" w:hAnsi="Times New Roman" w:cs="Times New Roman"/>
          <w:b/>
          <w:bCs/>
          <w:sz w:val="28"/>
          <w:szCs w:val="28"/>
        </w:rPr>
        <w:t xml:space="preserve">15. What is </w:t>
      </w:r>
      <w:proofErr w:type="spellStart"/>
      <w:r w:rsidRPr="000B2281">
        <w:rPr>
          <w:rFonts w:ascii="Times New Roman" w:eastAsia="Times New Roman" w:hAnsi="Times New Roman" w:cs="Times New Roman"/>
          <w:b/>
          <w:bCs/>
          <w:sz w:val="28"/>
          <w:szCs w:val="28"/>
        </w:rPr>
        <w:t>Selenese</w:t>
      </w:r>
      <w:proofErr w:type="spellEnd"/>
      <w:r w:rsidRPr="000B2281">
        <w:rPr>
          <w:rFonts w:ascii="Times New Roman" w:eastAsia="Times New Roman" w:hAnsi="Times New Roman" w:cs="Times New Roman"/>
          <w:b/>
          <w:bCs/>
          <w:sz w:val="28"/>
          <w:szCs w:val="28"/>
        </w:rPr>
        <w:t>?</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proofErr w:type="spellStart"/>
      <w:r w:rsidRPr="000B2281">
        <w:rPr>
          <w:rFonts w:ascii="Times New Roman" w:eastAsia="Times New Roman" w:hAnsi="Times New Roman" w:cs="Times New Roman"/>
          <w:color w:val="2D3748"/>
          <w:sz w:val="28"/>
          <w:szCs w:val="28"/>
        </w:rPr>
        <w:t>Selenese</w:t>
      </w:r>
      <w:proofErr w:type="spellEnd"/>
      <w:r w:rsidRPr="000B2281">
        <w:rPr>
          <w:rFonts w:ascii="Times New Roman" w:eastAsia="Times New Roman" w:hAnsi="Times New Roman" w:cs="Times New Roman"/>
          <w:color w:val="2D3748"/>
          <w:sz w:val="28"/>
          <w:szCs w:val="28"/>
        </w:rPr>
        <w:t xml:space="preserve"> is the language that is used to write test scripts in Selenium IDE.</w:t>
      </w:r>
    </w:p>
    <w:p w:rsidR="000B2281" w:rsidRPr="000B2281" w:rsidRDefault="000B2281" w:rsidP="000B2281">
      <w:pPr>
        <w:shd w:val="clear" w:color="auto" w:fill="FFFFFF"/>
        <w:spacing w:before="360" w:after="120" w:line="240" w:lineRule="auto"/>
        <w:outlineLvl w:val="2"/>
        <w:rPr>
          <w:rFonts w:ascii="Times New Roman" w:eastAsia="Times New Roman" w:hAnsi="Times New Roman" w:cs="Times New Roman"/>
          <w:sz w:val="28"/>
          <w:szCs w:val="28"/>
        </w:rPr>
      </w:pPr>
      <w:r w:rsidRPr="000B2281">
        <w:rPr>
          <w:rFonts w:ascii="Times New Roman" w:eastAsia="Times New Roman" w:hAnsi="Times New Roman" w:cs="Times New Roman"/>
          <w:b/>
          <w:bCs/>
          <w:sz w:val="28"/>
          <w:szCs w:val="28"/>
        </w:rPr>
        <w:t>16. Which is the only browser that supports Selenium IDE to be used?</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proofErr w:type="gramStart"/>
      <w:r w:rsidRPr="000B2281">
        <w:rPr>
          <w:rFonts w:ascii="Times New Roman" w:eastAsia="Times New Roman" w:hAnsi="Times New Roman" w:cs="Times New Roman"/>
          <w:color w:val="2D3748"/>
          <w:sz w:val="28"/>
          <w:szCs w:val="28"/>
        </w:rPr>
        <w:lastRenderedPageBreak/>
        <w:t>Firefox and Chrome.</w:t>
      </w:r>
      <w:proofErr w:type="gramEnd"/>
      <w:r w:rsidRPr="000B2281">
        <w:rPr>
          <w:rFonts w:ascii="Times New Roman" w:eastAsia="Times New Roman" w:hAnsi="Times New Roman" w:cs="Times New Roman"/>
          <w:color w:val="2D3748"/>
          <w:sz w:val="28"/>
          <w:szCs w:val="28"/>
        </w:rPr>
        <w:t xml:space="preserve"> However, as Selenium IDE is community-powered, regular updates and compatibility with new browser versions cannot be ensured.</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Back in 2017 when it no longer worked with Firefox’s latest version, users switched to </w:t>
      </w:r>
      <w:proofErr w:type="spellStart"/>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"https://www.softwaretestingmaterial.com/go/katalon-selenium-interview-questions/" \o "Katalon Selenium Interview Questions" \t "_blank"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Katalon</w:t>
      </w:r>
      <w:proofErr w:type="spellEnd"/>
      <w:r w:rsidRPr="000B2281">
        <w:rPr>
          <w:rFonts w:ascii="Times New Roman" w:eastAsia="Times New Roman" w:hAnsi="Times New Roman" w:cs="Times New Roman"/>
          <w:color w:val="0000FF"/>
          <w:sz w:val="28"/>
          <w:szCs w:val="28"/>
          <w:u w:val="single"/>
        </w:rPr>
        <w:t xml:space="preserve"> Recorder</w:t>
      </w:r>
      <w:r w:rsidRPr="000B2281">
        <w:rPr>
          <w:rFonts w:ascii="Times New Roman" w:eastAsia="Times New Roman" w:hAnsi="Times New Roman" w:cs="Times New Roman"/>
          <w:color w:val="2D3748"/>
          <w:sz w:val="28"/>
          <w:szCs w:val="28"/>
        </w:rPr>
        <w:fldChar w:fldCharType="end"/>
      </w:r>
      <w:r w:rsidRPr="000B2281">
        <w:rPr>
          <w:rFonts w:ascii="Times New Roman" w:eastAsia="Times New Roman" w:hAnsi="Times New Roman" w:cs="Times New Roman"/>
          <w:color w:val="2D3748"/>
          <w:sz w:val="28"/>
          <w:szCs w:val="28"/>
        </w:rPr>
        <w:t xml:space="preserve">. It supports the same commands, extension scripts, data-driven testing, and advanced test reporting platform with </w:t>
      </w:r>
      <w:proofErr w:type="spellStart"/>
      <w:r w:rsidRPr="000B2281">
        <w:rPr>
          <w:rFonts w:ascii="Times New Roman" w:eastAsia="Times New Roman" w:hAnsi="Times New Roman" w:cs="Times New Roman"/>
          <w:color w:val="2D3748"/>
          <w:sz w:val="28"/>
          <w:szCs w:val="28"/>
        </w:rPr>
        <w:t>TestOps</w:t>
      </w:r>
      <w:proofErr w:type="spellEnd"/>
      <w:r w:rsidRPr="000B2281">
        <w:rPr>
          <w:rFonts w:ascii="Times New Roman" w:eastAsia="Times New Roman" w:hAnsi="Times New Roman" w:cs="Times New Roman"/>
          <w:color w:val="2D3748"/>
          <w:sz w:val="28"/>
          <w:szCs w:val="28"/>
        </w:rPr>
        <w:t>.</w:t>
      </w:r>
    </w:p>
    <w:p w:rsidR="000B2281" w:rsidRPr="000B2281" w:rsidRDefault="000B2281" w:rsidP="000B2281">
      <w:pPr>
        <w:shd w:val="clear" w:color="auto" w:fill="FFFFFF"/>
        <w:spacing w:after="100" w:line="240" w:lineRule="auto"/>
        <w:rPr>
          <w:rFonts w:ascii="Times New Roman" w:eastAsia="Times New Roman" w:hAnsi="Times New Roman" w:cs="Times New Roman"/>
          <w:b/>
          <w:bCs/>
          <w:i/>
          <w:iCs/>
          <w:color w:val="000000"/>
          <w:sz w:val="28"/>
          <w:szCs w:val="28"/>
        </w:rPr>
      </w:pPr>
      <w:r w:rsidRPr="000B2281">
        <w:rPr>
          <w:rFonts w:ascii="Times New Roman" w:eastAsia="Times New Roman" w:hAnsi="Times New Roman" w:cs="Times New Roman"/>
          <w:b/>
          <w:bCs/>
          <w:i/>
          <w:iCs/>
          <w:color w:val="000000"/>
          <w:sz w:val="28"/>
          <w:szCs w:val="28"/>
        </w:rPr>
        <w:t>Check out </w:t>
      </w:r>
      <w:hyperlink r:id="rId22" w:history="1">
        <w:r w:rsidRPr="000B2281">
          <w:rPr>
            <w:rFonts w:ascii="Times New Roman" w:eastAsia="Times New Roman" w:hAnsi="Times New Roman" w:cs="Times New Roman"/>
            <w:b/>
            <w:bCs/>
            <w:i/>
            <w:iCs/>
            <w:color w:val="0000FF"/>
            <w:sz w:val="28"/>
            <w:szCs w:val="28"/>
            <w:u w:val="single"/>
          </w:rPr>
          <w:t>Best Chrome Extensions for Software Testers</w:t>
        </w:r>
      </w:hyperlink>
    </w:p>
    <w:p w:rsidR="000B2281" w:rsidRPr="000B2281" w:rsidRDefault="000B2281" w:rsidP="000B2281">
      <w:pPr>
        <w:shd w:val="clear" w:color="auto" w:fill="FFFFFF"/>
        <w:spacing w:before="360" w:after="120" w:line="240" w:lineRule="auto"/>
        <w:outlineLvl w:val="2"/>
        <w:rPr>
          <w:rFonts w:ascii="Times New Roman" w:eastAsia="Times New Roman" w:hAnsi="Times New Roman" w:cs="Times New Roman"/>
          <w:sz w:val="28"/>
          <w:szCs w:val="28"/>
        </w:rPr>
      </w:pPr>
      <w:r w:rsidRPr="000B2281">
        <w:rPr>
          <w:rFonts w:ascii="Times New Roman" w:eastAsia="Times New Roman" w:hAnsi="Times New Roman" w:cs="Times New Roman"/>
          <w:b/>
          <w:bCs/>
          <w:sz w:val="28"/>
          <w:szCs w:val="28"/>
        </w:rPr>
        <w:t>17. What is Selenium RC?</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proofErr w:type="gramStart"/>
      <w:r w:rsidRPr="000B2281">
        <w:rPr>
          <w:rFonts w:ascii="Times New Roman" w:eastAsia="Times New Roman" w:hAnsi="Times New Roman" w:cs="Times New Roman"/>
          <w:color w:val="2D3748"/>
          <w:sz w:val="28"/>
          <w:szCs w:val="28"/>
        </w:rPr>
        <w:t>Selenium RC AKA Selenium Remote control / Selenium 1.</w:t>
      </w:r>
      <w:proofErr w:type="gramEnd"/>
      <w:r w:rsidRPr="000B2281">
        <w:rPr>
          <w:rFonts w:ascii="Times New Roman" w:eastAsia="Times New Roman" w:hAnsi="Times New Roman" w:cs="Times New Roman"/>
          <w:color w:val="2D3748"/>
          <w:sz w:val="28"/>
          <w:szCs w:val="28"/>
        </w:rPr>
        <w:t xml:space="preserve"> Selenium Remote Control was the main Selenium project for a long time before the </w:t>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 xml:space="preserve"> merge brought up Selenium 2. Selenium 1 is still actively supported (in maintenance mode). It relies on JavaScript for automation. It supports Java, </w:t>
      </w:r>
      <w:proofErr w:type="spellStart"/>
      <w:r w:rsidRPr="000B2281">
        <w:rPr>
          <w:rFonts w:ascii="Times New Roman" w:eastAsia="Times New Roman" w:hAnsi="Times New Roman" w:cs="Times New Roman"/>
          <w:color w:val="2D3748"/>
          <w:sz w:val="28"/>
          <w:szCs w:val="28"/>
        </w:rPr>
        <w:t>Javascript</w:t>
      </w:r>
      <w:proofErr w:type="spellEnd"/>
      <w:r w:rsidRPr="000B2281">
        <w:rPr>
          <w:rFonts w:ascii="Times New Roman" w:eastAsia="Times New Roman" w:hAnsi="Times New Roman" w:cs="Times New Roman"/>
          <w:color w:val="2D3748"/>
          <w:sz w:val="28"/>
          <w:szCs w:val="28"/>
        </w:rPr>
        <w:t xml:space="preserve">, Ruby, PHP, </w:t>
      </w:r>
      <w:proofErr w:type="gramStart"/>
      <w:r w:rsidRPr="000B2281">
        <w:rPr>
          <w:rFonts w:ascii="Times New Roman" w:eastAsia="Times New Roman" w:hAnsi="Times New Roman" w:cs="Times New Roman"/>
          <w:color w:val="2D3748"/>
          <w:sz w:val="28"/>
          <w:szCs w:val="28"/>
        </w:rPr>
        <w:t>Python, Perl, and C#</w:t>
      </w:r>
      <w:proofErr w:type="gramEnd"/>
      <w:r w:rsidRPr="000B2281">
        <w:rPr>
          <w:rFonts w:ascii="Times New Roman" w:eastAsia="Times New Roman" w:hAnsi="Times New Roman" w:cs="Times New Roman"/>
          <w:color w:val="2D3748"/>
          <w:sz w:val="28"/>
          <w:szCs w:val="28"/>
        </w:rPr>
        <w:t>. It supports almost every browser out there.</w:t>
      </w:r>
    </w:p>
    <w:p w:rsidR="000B2281" w:rsidRPr="000B2281" w:rsidRDefault="000B2281" w:rsidP="000B2281">
      <w:pPr>
        <w:shd w:val="clear" w:color="auto" w:fill="FFFFFF"/>
        <w:spacing w:before="360" w:after="120" w:line="240" w:lineRule="auto"/>
        <w:outlineLvl w:val="2"/>
        <w:rPr>
          <w:rFonts w:ascii="Times New Roman" w:eastAsia="Times New Roman" w:hAnsi="Times New Roman" w:cs="Times New Roman"/>
          <w:sz w:val="28"/>
          <w:szCs w:val="28"/>
        </w:rPr>
      </w:pPr>
      <w:r w:rsidRPr="000B2281">
        <w:rPr>
          <w:rFonts w:ascii="Times New Roman" w:eastAsia="Times New Roman" w:hAnsi="Times New Roman" w:cs="Times New Roman"/>
          <w:b/>
          <w:bCs/>
          <w:sz w:val="28"/>
          <w:szCs w:val="28"/>
        </w:rPr>
        <w:t xml:space="preserve">18. What is Selenium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 xml:space="preserve">Selenium </w:t>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 xml:space="preserve"> AKA Selenium 2 is a browser automation framework that accepts commands and sends them to a browser. It is implemented through a browser-specific driver. It controls the browser by directly communicating with it. Selenium </w:t>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 xml:space="preserve"> supports Java, C#, PHP, Python, Perl, Ruby.</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Learn </w:t>
      </w:r>
      <w:hyperlink r:id="rId23" w:history="1">
        <w:r w:rsidRPr="000B2281">
          <w:rPr>
            <w:rFonts w:ascii="Times New Roman" w:eastAsia="Times New Roman" w:hAnsi="Times New Roman" w:cs="Times New Roman"/>
            <w:color w:val="0000FF"/>
            <w:sz w:val="28"/>
            <w:szCs w:val="28"/>
            <w:u w:val="single"/>
          </w:rPr>
          <w:t xml:space="preserve">Selenium </w:t>
        </w:r>
        <w:proofErr w:type="spellStart"/>
        <w:r w:rsidRPr="000B2281">
          <w:rPr>
            <w:rFonts w:ascii="Times New Roman" w:eastAsia="Times New Roman" w:hAnsi="Times New Roman" w:cs="Times New Roman"/>
            <w:color w:val="0000FF"/>
            <w:sz w:val="28"/>
            <w:szCs w:val="28"/>
            <w:u w:val="single"/>
          </w:rPr>
          <w:t>WebDriver</w:t>
        </w:r>
        <w:proofErr w:type="spellEnd"/>
        <w:r w:rsidRPr="000B2281">
          <w:rPr>
            <w:rFonts w:ascii="Times New Roman" w:eastAsia="Times New Roman" w:hAnsi="Times New Roman" w:cs="Times New Roman"/>
            <w:color w:val="0000FF"/>
            <w:sz w:val="28"/>
            <w:szCs w:val="28"/>
            <w:u w:val="single"/>
          </w:rPr>
          <w:t xml:space="preserve"> Architecture</w:t>
        </w:r>
      </w:hyperlink>
    </w:p>
    <w:p w:rsidR="000B2281" w:rsidRPr="000B2281" w:rsidRDefault="000B2281" w:rsidP="000B2281">
      <w:pPr>
        <w:shd w:val="clear" w:color="auto" w:fill="FFFFFF"/>
        <w:spacing w:before="360" w:after="120" w:line="240" w:lineRule="auto"/>
        <w:outlineLvl w:val="2"/>
        <w:rPr>
          <w:rFonts w:ascii="Times New Roman" w:eastAsia="Times New Roman" w:hAnsi="Times New Roman" w:cs="Times New Roman"/>
          <w:sz w:val="28"/>
          <w:szCs w:val="28"/>
        </w:rPr>
      </w:pPr>
      <w:r w:rsidRPr="000B2281">
        <w:rPr>
          <w:rFonts w:ascii="Times New Roman" w:eastAsia="Times New Roman" w:hAnsi="Times New Roman" w:cs="Times New Roman"/>
          <w:b/>
          <w:bCs/>
          <w:sz w:val="28"/>
          <w:szCs w:val="28"/>
        </w:rPr>
        <w:t>19. What is the difference between Selenium 3 and Selenium 4?</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 xml:space="preserve">We all know that Selenium 4 was released as a stable version on October 13, 2021. So here in this post, we have covered Selenium 4 Interview Questions &amp; Answers. First </w:t>
      </w:r>
      <w:proofErr w:type="gramStart"/>
      <w:r w:rsidRPr="000B2281">
        <w:rPr>
          <w:rFonts w:ascii="Times New Roman" w:eastAsia="Times New Roman" w:hAnsi="Times New Roman" w:cs="Times New Roman"/>
          <w:color w:val="2D3748"/>
          <w:sz w:val="28"/>
          <w:szCs w:val="28"/>
        </w:rPr>
        <w:t>Let’s</w:t>
      </w:r>
      <w:proofErr w:type="gramEnd"/>
      <w:r w:rsidRPr="000B2281">
        <w:rPr>
          <w:rFonts w:ascii="Times New Roman" w:eastAsia="Times New Roman" w:hAnsi="Times New Roman" w:cs="Times New Roman"/>
          <w:color w:val="2D3748"/>
          <w:sz w:val="28"/>
          <w:szCs w:val="28"/>
        </w:rPr>
        <w:t xml:space="preserve"> see the difference between Selenium 3 and Selenium 4.</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b/>
          <w:bCs/>
          <w:color w:val="2D3748"/>
          <w:sz w:val="28"/>
          <w:szCs w:val="28"/>
        </w:rPr>
        <w:t>Selenium 3 –</w:t>
      </w:r>
      <w:r w:rsidRPr="000B2281">
        <w:rPr>
          <w:rFonts w:ascii="Times New Roman" w:eastAsia="Times New Roman" w:hAnsi="Times New Roman" w:cs="Times New Roman"/>
          <w:color w:val="2D3748"/>
          <w:sz w:val="28"/>
          <w:szCs w:val="28"/>
        </w:rPr>
        <w:t xml:space="preserve"> JSON wire protocol was used to communicate between the Selenium </w:t>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 xml:space="preserve"> APIs and the browser native APIs. All the requests and responses communicated across the protocol were encoded &amp; decoded. </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b/>
          <w:bCs/>
          <w:color w:val="2D3748"/>
          <w:sz w:val="28"/>
          <w:szCs w:val="28"/>
        </w:rPr>
        <w:t>Selenium 4 –</w:t>
      </w:r>
      <w:r w:rsidRPr="000B2281">
        <w:rPr>
          <w:rFonts w:ascii="Times New Roman" w:eastAsia="Times New Roman" w:hAnsi="Times New Roman" w:cs="Times New Roman"/>
          <w:color w:val="2D3748"/>
          <w:sz w:val="28"/>
          <w:szCs w:val="28"/>
        </w:rPr>
        <w:t> Follows the W3C standard protocol. Due to this request and the response communicated across the protocol doesn’t require the encoding and decoding API.</w:t>
      </w:r>
    </w:p>
    <w:p w:rsidR="000B2281" w:rsidRPr="000B2281" w:rsidRDefault="000B2281" w:rsidP="000B2281">
      <w:pPr>
        <w:shd w:val="clear" w:color="auto" w:fill="FFFFFF"/>
        <w:spacing w:after="100" w:line="240" w:lineRule="auto"/>
        <w:rPr>
          <w:rFonts w:ascii="Times New Roman" w:eastAsia="Times New Roman" w:hAnsi="Times New Roman" w:cs="Times New Roman"/>
          <w:b/>
          <w:bCs/>
          <w:i/>
          <w:iCs/>
          <w:color w:val="000000"/>
          <w:sz w:val="28"/>
          <w:szCs w:val="28"/>
        </w:rPr>
      </w:pPr>
      <w:r w:rsidRPr="000B2281">
        <w:rPr>
          <w:rFonts w:ascii="Times New Roman" w:eastAsia="Times New Roman" w:hAnsi="Times New Roman" w:cs="Times New Roman"/>
          <w:b/>
          <w:bCs/>
          <w:i/>
          <w:iCs/>
          <w:color w:val="000000"/>
          <w:sz w:val="28"/>
          <w:szCs w:val="28"/>
        </w:rPr>
        <w:t>Checkout </w:t>
      </w:r>
      <w:hyperlink r:id="rId24" w:history="1">
        <w:r w:rsidRPr="000B2281">
          <w:rPr>
            <w:rFonts w:ascii="Times New Roman" w:eastAsia="Times New Roman" w:hAnsi="Times New Roman" w:cs="Times New Roman"/>
            <w:b/>
            <w:bCs/>
            <w:i/>
            <w:iCs/>
            <w:color w:val="0000FF"/>
            <w:sz w:val="28"/>
            <w:szCs w:val="28"/>
            <w:u w:val="single"/>
          </w:rPr>
          <w:t>new features of Selenium 4</w:t>
        </w:r>
      </w:hyperlink>
    </w:p>
    <w:p w:rsidR="000B2281" w:rsidRPr="000B2281" w:rsidRDefault="000B2281" w:rsidP="000B2281">
      <w:pPr>
        <w:shd w:val="clear" w:color="auto" w:fill="FFFFFF"/>
        <w:spacing w:before="360" w:after="120" w:line="240" w:lineRule="auto"/>
        <w:outlineLvl w:val="2"/>
        <w:rPr>
          <w:rFonts w:ascii="Times New Roman" w:eastAsia="Times New Roman" w:hAnsi="Times New Roman" w:cs="Times New Roman"/>
          <w:sz w:val="28"/>
          <w:szCs w:val="28"/>
        </w:rPr>
      </w:pPr>
      <w:r w:rsidRPr="000B2281">
        <w:rPr>
          <w:rFonts w:ascii="Times New Roman" w:eastAsia="Times New Roman" w:hAnsi="Times New Roman" w:cs="Times New Roman"/>
          <w:b/>
          <w:bCs/>
          <w:sz w:val="28"/>
          <w:szCs w:val="28"/>
        </w:rPr>
        <w:lastRenderedPageBreak/>
        <w:t>20. What is Selenium Grid?</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Selenium Grid is a tool used together with Selenium RC to run tests on different machines against different browsers in parallel. That is, running multiple tests at the same time against different machines running different browsers and operating systems.</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In simple words, it is used to distribute your test execution on multiple platforms and environments concurrently.</w:t>
      </w:r>
    </w:p>
    <w:p w:rsidR="000B2281" w:rsidRPr="000B2281" w:rsidRDefault="000B2281" w:rsidP="000B2281">
      <w:pPr>
        <w:shd w:val="clear" w:color="auto" w:fill="FFFFFF"/>
        <w:spacing w:before="360" w:after="120" w:line="240" w:lineRule="auto"/>
        <w:outlineLvl w:val="2"/>
        <w:rPr>
          <w:rFonts w:ascii="Times New Roman" w:eastAsia="Times New Roman" w:hAnsi="Times New Roman" w:cs="Times New Roman"/>
          <w:sz w:val="28"/>
          <w:szCs w:val="28"/>
        </w:rPr>
      </w:pPr>
      <w:r w:rsidRPr="000B2281">
        <w:rPr>
          <w:rFonts w:ascii="Times New Roman" w:eastAsia="Times New Roman" w:hAnsi="Times New Roman" w:cs="Times New Roman"/>
          <w:b/>
          <w:bCs/>
          <w:sz w:val="28"/>
          <w:szCs w:val="28"/>
        </w:rPr>
        <w:t>21. When do you use Selenium Grid?</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Selenium Grid can be used to execute same or different test scripts on multiple platforms and browsers concurrently so as to achieve distributed test execution</w:t>
      </w:r>
    </w:p>
    <w:p w:rsidR="000B2281" w:rsidRPr="000B2281" w:rsidRDefault="000B2281" w:rsidP="000B2281">
      <w:pPr>
        <w:shd w:val="clear" w:color="auto" w:fill="FFFFFF"/>
        <w:spacing w:before="360" w:after="120" w:line="240" w:lineRule="auto"/>
        <w:outlineLvl w:val="2"/>
        <w:rPr>
          <w:rFonts w:ascii="Times New Roman" w:eastAsia="Times New Roman" w:hAnsi="Times New Roman" w:cs="Times New Roman"/>
          <w:sz w:val="28"/>
          <w:szCs w:val="28"/>
        </w:rPr>
      </w:pPr>
      <w:r w:rsidRPr="000B2281">
        <w:rPr>
          <w:rFonts w:ascii="Times New Roman" w:eastAsia="Times New Roman" w:hAnsi="Times New Roman" w:cs="Times New Roman"/>
          <w:b/>
          <w:bCs/>
          <w:sz w:val="28"/>
          <w:szCs w:val="28"/>
        </w:rPr>
        <w:t>22. What are the advantages of Selenium Grid?</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It allows running test cases in parallel thereby saving test execution time.</w:t>
      </w:r>
      <w:r w:rsidRPr="000B2281">
        <w:rPr>
          <w:rFonts w:ascii="Times New Roman" w:eastAsia="Times New Roman" w:hAnsi="Times New Roman" w:cs="Times New Roman"/>
          <w:color w:val="2D3748"/>
          <w:sz w:val="28"/>
          <w:szCs w:val="28"/>
        </w:rPr>
        <w:br/>
        <w:t>It allows multi-browser testing</w:t>
      </w:r>
      <w:r w:rsidRPr="000B2281">
        <w:rPr>
          <w:rFonts w:ascii="Times New Roman" w:eastAsia="Times New Roman" w:hAnsi="Times New Roman" w:cs="Times New Roman"/>
          <w:color w:val="2D3748"/>
          <w:sz w:val="28"/>
          <w:szCs w:val="28"/>
        </w:rPr>
        <w:br/>
      </w:r>
      <w:proofErr w:type="gramStart"/>
      <w:r w:rsidRPr="000B2281">
        <w:rPr>
          <w:rFonts w:ascii="Times New Roman" w:eastAsia="Times New Roman" w:hAnsi="Times New Roman" w:cs="Times New Roman"/>
          <w:color w:val="2D3748"/>
          <w:sz w:val="28"/>
          <w:szCs w:val="28"/>
        </w:rPr>
        <w:t>It</w:t>
      </w:r>
      <w:proofErr w:type="gramEnd"/>
      <w:r w:rsidRPr="000B2281">
        <w:rPr>
          <w:rFonts w:ascii="Times New Roman" w:eastAsia="Times New Roman" w:hAnsi="Times New Roman" w:cs="Times New Roman"/>
          <w:color w:val="2D3748"/>
          <w:sz w:val="28"/>
          <w:szCs w:val="28"/>
        </w:rPr>
        <w:t xml:space="preserve"> allows us to execute test cases on multi-platform</w:t>
      </w:r>
    </w:p>
    <w:p w:rsidR="000B2281" w:rsidRPr="000B2281" w:rsidRDefault="000B2281" w:rsidP="000B2281">
      <w:pPr>
        <w:shd w:val="clear" w:color="auto" w:fill="FFFFFF"/>
        <w:spacing w:before="360" w:after="120" w:line="240" w:lineRule="auto"/>
        <w:outlineLvl w:val="2"/>
        <w:rPr>
          <w:rFonts w:ascii="Times New Roman" w:eastAsia="Times New Roman" w:hAnsi="Times New Roman" w:cs="Times New Roman"/>
          <w:sz w:val="28"/>
          <w:szCs w:val="28"/>
        </w:rPr>
      </w:pPr>
      <w:r w:rsidRPr="000B2281">
        <w:rPr>
          <w:rFonts w:ascii="Times New Roman" w:eastAsia="Times New Roman" w:hAnsi="Times New Roman" w:cs="Times New Roman"/>
          <w:b/>
          <w:bCs/>
          <w:sz w:val="28"/>
          <w:szCs w:val="28"/>
        </w:rPr>
        <w:t>23. What is a hub in Selenium Grid?</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A hub is a server or a central point that controls the test executions on different machines.</w:t>
      </w:r>
    </w:p>
    <w:p w:rsidR="000B2281" w:rsidRPr="000B2281" w:rsidRDefault="000B2281" w:rsidP="000B2281">
      <w:pPr>
        <w:shd w:val="clear" w:color="auto" w:fill="FFFFFF"/>
        <w:spacing w:before="360" w:after="120" w:line="240" w:lineRule="auto"/>
        <w:outlineLvl w:val="2"/>
        <w:rPr>
          <w:rFonts w:ascii="Times New Roman" w:eastAsia="Times New Roman" w:hAnsi="Times New Roman" w:cs="Times New Roman"/>
          <w:sz w:val="28"/>
          <w:szCs w:val="28"/>
        </w:rPr>
      </w:pPr>
      <w:r w:rsidRPr="000B2281">
        <w:rPr>
          <w:rFonts w:ascii="Times New Roman" w:eastAsia="Times New Roman" w:hAnsi="Times New Roman" w:cs="Times New Roman"/>
          <w:b/>
          <w:bCs/>
          <w:sz w:val="28"/>
          <w:szCs w:val="28"/>
        </w:rPr>
        <w:t>24. What is a node in Selenium Grid?</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Node is the machine which is attached to the hub. There can be multiple nodes in Selenium Grid.</w:t>
      </w:r>
    </w:p>
    <w:p w:rsidR="000B2281" w:rsidRPr="000B2281" w:rsidRDefault="000B2281" w:rsidP="000B2281">
      <w:pPr>
        <w:shd w:val="clear" w:color="auto" w:fill="FFFFFF"/>
        <w:spacing w:before="360" w:after="120" w:line="240" w:lineRule="auto"/>
        <w:outlineLvl w:val="2"/>
        <w:rPr>
          <w:rFonts w:ascii="Times New Roman" w:eastAsia="Times New Roman" w:hAnsi="Times New Roman" w:cs="Times New Roman"/>
          <w:sz w:val="28"/>
          <w:szCs w:val="28"/>
        </w:rPr>
      </w:pPr>
      <w:r w:rsidRPr="000B2281">
        <w:rPr>
          <w:rFonts w:ascii="Times New Roman" w:eastAsia="Times New Roman" w:hAnsi="Times New Roman" w:cs="Times New Roman"/>
          <w:b/>
          <w:bCs/>
          <w:sz w:val="28"/>
          <w:szCs w:val="28"/>
        </w:rPr>
        <w:t xml:space="preserve">25. What are the types of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 xml:space="preserve"> APIs available in Selenium?</w:t>
      </w:r>
    </w:p>
    <w:p w:rsidR="000B2281" w:rsidRPr="000B2281" w:rsidRDefault="000B2281" w:rsidP="000B2281">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Firefox Driver</w:t>
      </w:r>
    </w:p>
    <w:p w:rsidR="000B2281" w:rsidRPr="000B2281" w:rsidRDefault="000B2281" w:rsidP="000B2281">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Gecko Driver</w:t>
      </w:r>
    </w:p>
    <w:p w:rsidR="000B2281" w:rsidRPr="000B2281" w:rsidRDefault="000B2281" w:rsidP="000B2281">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proofErr w:type="spellStart"/>
      <w:r w:rsidRPr="000B2281">
        <w:rPr>
          <w:rFonts w:ascii="Times New Roman" w:eastAsia="Times New Roman" w:hAnsi="Times New Roman" w:cs="Times New Roman"/>
          <w:color w:val="2D3748"/>
          <w:sz w:val="28"/>
          <w:szCs w:val="28"/>
        </w:rPr>
        <w:t>InternetExplorer</w:t>
      </w:r>
      <w:proofErr w:type="spellEnd"/>
      <w:r w:rsidRPr="000B2281">
        <w:rPr>
          <w:rFonts w:ascii="Times New Roman" w:eastAsia="Times New Roman" w:hAnsi="Times New Roman" w:cs="Times New Roman"/>
          <w:color w:val="2D3748"/>
          <w:sz w:val="28"/>
          <w:szCs w:val="28"/>
        </w:rPr>
        <w:t xml:space="preserve"> Driver</w:t>
      </w:r>
    </w:p>
    <w:p w:rsidR="000B2281" w:rsidRPr="000B2281" w:rsidRDefault="000B2281" w:rsidP="000B2281">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Chrome Driver</w:t>
      </w:r>
    </w:p>
    <w:p w:rsidR="000B2281" w:rsidRPr="000B2281" w:rsidRDefault="000B2281" w:rsidP="000B2281">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proofErr w:type="spellStart"/>
      <w:r w:rsidRPr="000B2281">
        <w:rPr>
          <w:rFonts w:ascii="Times New Roman" w:eastAsia="Times New Roman" w:hAnsi="Times New Roman" w:cs="Times New Roman"/>
          <w:color w:val="2D3748"/>
          <w:sz w:val="28"/>
          <w:szCs w:val="28"/>
        </w:rPr>
        <w:t>HTMLUnit</w:t>
      </w:r>
      <w:proofErr w:type="spellEnd"/>
      <w:r w:rsidRPr="000B2281">
        <w:rPr>
          <w:rFonts w:ascii="Times New Roman" w:eastAsia="Times New Roman" w:hAnsi="Times New Roman" w:cs="Times New Roman"/>
          <w:color w:val="2D3748"/>
          <w:sz w:val="28"/>
          <w:szCs w:val="28"/>
        </w:rPr>
        <w:t xml:space="preserve"> Driver</w:t>
      </w:r>
    </w:p>
    <w:p w:rsidR="000B2281" w:rsidRPr="000B2281" w:rsidRDefault="000B2281" w:rsidP="000B2281">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Opera Driver</w:t>
      </w:r>
    </w:p>
    <w:p w:rsidR="000B2281" w:rsidRPr="000B2281" w:rsidRDefault="000B2281" w:rsidP="000B2281">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Safari Driver</w:t>
      </w:r>
    </w:p>
    <w:p w:rsidR="000B2281" w:rsidRPr="000B2281" w:rsidRDefault="000B2281" w:rsidP="000B2281">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Android Driver</w:t>
      </w:r>
    </w:p>
    <w:p w:rsidR="000B2281" w:rsidRPr="000B2281" w:rsidRDefault="000B2281" w:rsidP="000B2281">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iPhone Driver</w:t>
      </w:r>
    </w:p>
    <w:p w:rsidR="000B2281" w:rsidRPr="000B2281" w:rsidRDefault="000B2281" w:rsidP="000B2281">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proofErr w:type="spellStart"/>
      <w:r w:rsidRPr="000B2281">
        <w:rPr>
          <w:rFonts w:ascii="Times New Roman" w:eastAsia="Times New Roman" w:hAnsi="Times New Roman" w:cs="Times New Roman"/>
          <w:color w:val="2D3748"/>
          <w:sz w:val="28"/>
          <w:szCs w:val="28"/>
        </w:rPr>
        <w:t>EventFiringWebDriver</w:t>
      </w:r>
      <w:proofErr w:type="spellEnd"/>
    </w:p>
    <w:p w:rsidR="000B2281" w:rsidRPr="000B2281" w:rsidRDefault="000B2281" w:rsidP="000B2281">
      <w:pPr>
        <w:shd w:val="clear" w:color="auto" w:fill="FFFFFF"/>
        <w:spacing w:before="360" w:after="120" w:line="240" w:lineRule="auto"/>
        <w:outlineLvl w:val="2"/>
        <w:rPr>
          <w:rFonts w:ascii="Times New Roman" w:eastAsia="Times New Roman" w:hAnsi="Times New Roman" w:cs="Times New Roman"/>
          <w:sz w:val="28"/>
          <w:szCs w:val="28"/>
        </w:rPr>
      </w:pPr>
      <w:r w:rsidRPr="000B2281">
        <w:rPr>
          <w:rFonts w:ascii="Times New Roman" w:eastAsia="Times New Roman" w:hAnsi="Times New Roman" w:cs="Times New Roman"/>
          <w:b/>
          <w:bCs/>
          <w:sz w:val="28"/>
          <w:szCs w:val="28"/>
        </w:rPr>
        <w:lastRenderedPageBreak/>
        <w:t xml:space="preserve">26. Which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 xml:space="preserve"> implementation claims to be the fastest?</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 xml:space="preserve">The fastest implementation of </w:t>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 xml:space="preserve"> is the </w:t>
      </w:r>
      <w:proofErr w:type="spellStart"/>
      <w:r w:rsidRPr="000B2281">
        <w:rPr>
          <w:rFonts w:ascii="Times New Roman" w:eastAsia="Times New Roman" w:hAnsi="Times New Roman" w:cs="Times New Roman"/>
          <w:color w:val="2D3748"/>
          <w:sz w:val="28"/>
          <w:szCs w:val="28"/>
        </w:rPr>
        <w:t>HTMLUnitDriver</w:t>
      </w:r>
      <w:proofErr w:type="spellEnd"/>
      <w:r w:rsidRPr="000B2281">
        <w:rPr>
          <w:rFonts w:ascii="Times New Roman" w:eastAsia="Times New Roman" w:hAnsi="Times New Roman" w:cs="Times New Roman"/>
          <w:color w:val="2D3748"/>
          <w:sz w:val="28"/>
          <w:szCs w:val="28"/>
        </w:rPr>
        <w:t xml:space="preserve">. It is because the </w:t>
      </w:r>
      <w:proofErr w:type="spellStart"/>
      <w:r w:rsidRPr="000B2281">
        <w:rPr>
          <w:rFonts w:ascii="Times New Roman" w:eastAsia="Times New Roman" w:hAnsi="Times New Roman" w:cs="Times New Roman"/>
          <w:color w:val="2D3748"/>
          <w:sz w:val="28"/>
          <w:szCs w:val="28"/>
        </w:rPr>
        <w:t>HTMLUnitDriver</w:t>
      </w:r>
      <w:proofErr w:type="spellEnd"/>
      <w:r w:rsidRPr="000B2281">
        <w:rPr>
          <w:rFonts w:ascii="Times New Roman" w:eastAsia="Times New Roman" w:hAnsi="Times New Roman" w:cs="Times New Roman"/>
          <w:color w:val="2D3748"/>
          <w:sz w:val="28"/>
          <w:szCs w:val="28"/>
        </w:rPr>
        <w:t xml:space="preserve"> does not execute tests in the browser. Starting a browser and running test cases took more time compared to running the scripts without a browser. </w:t>
      </w:r>
      <w:proofErr w:type="spellStart"/>
      <w:r w:rsidRPr="000B2281">
        <w:rPr>
          <w:rFonts w:ascii="Times New Roman" w:eastAsia="Times New Roman" w:hAnsi="Times New Roman" w:cs="Times New Roman"/>
          <w:color w:val="2D3748"/>
          <w:sz w:val="28"/>
          <w:szCs w:val="28"/>
        </w:rPr>
        <w:t>HTMLUnitDriver</w:t>
      </w:r>
      <w:proofErr w:type="spellEnd"/>
      <w:r w:rsidRPr="000B2281">
        <w:rPr>
          <w:rFonts w:ascii="Times New Roman" w:eastAsia="Times New Roman" w:hAnsi="Times New Roman" w:cs="Times New Roman"/>
          <w:color w:val="2D3748"/>
          <w:sz w:val="28"/>
          <w:szCs w:val="28"/>
        </w:rPr>
        <w:t xml:space="preserve"> took a simple HTTP request-response mechanism for test case execution.</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Learn more on </w:t>
      </w:r>
      <w:hyperlink r:id="rId25" w:history="1">
        <w:r w:rsidRPr="000B2281">
          <w:rPr>
            <w:rFonts w:ascii="Times New Roman" w:eastAsia="Times New Roman" w:hAnsi="Times New Roman" w:cs="Times New Roman"/>
            <w:color w:val="0000FF"/>
            <w:sz w:val="28"/>
            <w:szCs w:val="28"/>
            <w:u w:val="single"/>
          </w:rPr>
          <w:t xml:space="preserve">How </w:t>
        </w:r>
        <w:proofErr w:type="gramStart"/>
        <w:r w:rsidRPr="000B2281">
          <w:rPr>
            <w:rFonts w:ascii="Times New Roman" w:eastAsia="Times New Roman" w:hAnsi="Times New Roman" w:cs="Times New Roman"/>
            <w:color w:val="0000FF"/>
            <w:sz w:val="28"/>
            <w:szCs w:val="28"/>
            <w:u w:val="single"/>
          </w:rPr>
          <w:t>To</w:t>
        </w:r>
        <w:proofErr w:type="gramEnd"/>
        <w:r w:rsidRPr="000B2281">
          <w:rPr>
            <w:rFonts w:ascii="Times New Roman" w:eastAsia="Times New Roman" w:hAnsi="Times New Roman" w:cs="Times New Roman"/>
            <w:color w:val="0000FF"/>
            <w:sz w:val="28"/>
            <w:szCs w:val="28"/>
            <w:u w:val="single"/>
          </w:rPr>
          <w:t xml:space="preserve"> Do Headless Browser Testing using Selenium </w:t>
        </w:r>
        <w:proofErr w:type="spellStart"/>
        <w:r w:rsidRPr="000B2281">
          <w:rPr>
            <w:rFonts w:ascii="Times New Roman" w:eastAsia="Times New Roman" w:hAnsi="Times New Roman" w:cs="Times New Roman"/>
            <w:color w:val="0000FF"/>
            <w:sz w:val="28"/>
            <w:szCs w:val="28"/>
            <w:u w:val="single"/>
          </w:rPr>
          <w:t>WebDriver</w:t>
        </w:r>
        <w:proofErr w:type="spellEnd"/>
      </w:hyperlink>
    </w:p>
    <w:p w:rsidR="000B2281" w:rsidRPr="000B2281" w:rsidRDefault="000B2281" w:rsidP="000B2281">
      <w:pPr>
        <w:shd w:val="clear" w:color="auto" w:fill="FFFFFF"/>
        <w:spacing w:before="360" w:after="120" w:line="240" w:lineRule="auto"/>
        <w:outlineLvl w:val="2"/>
        <w:rPr>
          <w:rFonts w:ascii="Times New Roman" w:eastAsia="Times New Roman" w:hAnsi="Times New Roman" w:cs="Times New Roman"/>
          <w:sz w:val="28"/>
          <w:szCs w:val="28"/>
        </w:rPr>
      </w:pPr>
      <w:r w:rsidRPr="000B2281">
        <w:rPr>
          <w:rFonts w:ascii="Times New Roman" w:eastAsia="Times New Roman" w:hAnsi="Times New Roman" w:cs="Times New Roman"/>
          <w:b/>
          <w:bCs/>
          <w:sz w:val="28"/>
          <w:szCs w:val="28"/>
        </w:rPr>
        <w:t xml:space="preserve">27. What are the Programming Languages supported by Selenium </w:t>
      </w:r>
      <w:proofErr w:type="spellStart"/>
      <w:r w:rsidRPr="000B2281">
        <w:rPr>
          <w:rFonts w:ascii="Times New Roman" w:eastAsia="Times New Roman" w:hAnsi="Times New Roman" w:cs="Times New Roman"/>
          <w:b/>
          <w:bCs/>
          <w:sz w:val="28"/>
          <w:szCs w:val="28"/>
        </w:rPr>
        <w:t>WebDiver</w:t>
      </w:r>
      <w:proofErr w:type="spellEnd"/>
      <w:r w:rsidRPr="000B2281">
        <w:rPr>
          <w:rFonts w:ascii="Times New Roman" w:eastAsia="Times New Roman" w:hAnsi="Times New Roman" w:cs="Times New Roman"/>
          <w:b/>
          <w:bCs/>
          <w:sz w:val="28"/>
          <w:szCs w:val="28"/>
        </w:rPr>
        <w:t>?</w:t>
      </w:r>
    </w:p>
    <w:p w:rsidR="000B2281" w:rsidRPr="000B2281" w:rsidRDefault="000512B8" w:rsidP="000B2281">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hyperlink r:id="rId26" w:history="1">
        <w:r w:rsidR="000B2281" w:rsidRPr="000B2281">
          <w:rPr>
            <w:rFonts w:ascii="Times New Roman" w:eastAsia="Times New Roman" w:hAnsi="Times New Roman" w:cs="Times New Roman"/>
            <w:color w:val="0000FF"/>
            <w:sz w:val="28"/>
            <w:szCs w:val="28"/>
            <w:u w:val="single"/>
          </w:rPr>
          <w:t>Java</w:t>
        </w:r>
      </w:hyperlink>
    </w:p>
    <w:p w:rsidR="000B2281" w:rsidRPr="000B2281" w:rsidRDefault="000B2281" w:rsidP="000B2281">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C#</w:t>
      </w:r>
    </w:p>
    <w:p w:rsidR="000B2281" w:rsidRPr="000B2281" w:rsidRDefault="000B2281" w:rsidP="000B2281">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Python</w:t>
      </w:r>
    </w:p>
    <w:p w:rsidR="000B2281" w:rsidRPr="000B2281" w:rsidRDefault="000B2281" w:rsidP="000B2281">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Ruby</w:t>
      </w:r>
    </w:p>
    <w:p w:rsidR="000B2281" w:rsidRPr="000B2281" w:rsidRDefault="000B2281" w:rsidP="000B2281">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Perl</w:t>
      </w:r>
    </w:p>
    <w:p w:rsidR="000B2281" w:rsidRPr="000B2281" w:rsidRDefault="000B2281" w:rsidP="000B2281">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PHP</w:t>
      </w:r>
    </w:p>
    <w:p w:rsidR="000B2281" w:rsidRPr="000B2281" w:rsidRDefault="000B2281" w:rsidP="000B2281">
      <w:pPr>
        <w:shd w:val="clear" w:color="auto" w:fill="FFFFFF"/>
        <w:spacing w:before="360" w:after="120" w:line="240" w:lineRule="auto"/>
        <w:outlineLvl w:val="2"/>
        <w:rPr>
          <w:rFonts w:ascii="Times New Roman" w:eastAsia="Times New Roman" w:hAnsi="Times New Roman" w:cs="Times New Roman"/>
          <w:sz w:val="28"/>
          <w:szCs w:val="28"/>
        </w:rPr>
      </w:pPr>
      <w:r w:rsidRPr="000B2281">
        <w:rPr>
          <w:rFonts w:ascii="Times New Roman" w:eastAsia="Times New Roman" w:hAnsi="Times New Roman" w:cs="Times New Roman"/>
          <w:b/>
          <w:bCs/>
          <w:sz w:val="28"/>
          <w:szCs w:val="28"/>
        </w:rPr>
        <w:t>28. Which language is not supported by selenium?</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 xml:space="preserve">Selenium supports all major programming languages such as Java, C#, Perl, Python, Ruby, PHP, </w:t>
      </w:r>
      <w:proofErr w:type="spellStart"/>
      <w:r w:rsidRPr="000B2281">
        <w:rPr>
          <w:rFonts w:ascii="Times New Roman" w:eastAsia="Times New Roman" w:hAnsi="Times New Roman" w:cs="Times New Roman"/>
          <w:color w:val="2D3748"/>
          <w:sz w:val="28"/>
          <w:szCs w:val="28"/>
        </w:rPr>
        <w:t>Scala</w:t>
      </w:r>
      <w:proofErr w:type="spellEnd"/>
      <w:r w:rsidRPr="000B2281">
        <w:rPr>
          <w:rFonts w:ascii="Times New Roman" w:eastAsia="Times New Roman" w:hAnsi="Times New Roman" w:cs="Times New Roman"/>
          <w:color w:val="2D3748"/>
          <w:sz w:val="28"/>
          <w:szCs w:val="28"/>
        </w:rPr>
        <w:t xml:space="preserve"> and Groovy. As of today, others are not compatible.</w:t>
      </w:r>
    </w:p>
    <w:p w:rsidR="000B2281" w:rsidRPr="000B2281" w:rsidRDefault="000B2281" w:rsidP="000B2281">
      <w:pPr>
        <w:shd w:val="clear" w:color="auto" w:fill="FFFFFF"/>
        <w:spacing w:before="360" w:after="120" w:line="240" w:lineRule="auto"/>
        <w:outlineLvl w:val="2"/>
        <w:rPr>
          <w:rFonts w:ascii="Times New Roman" w:eastAsia="Times New Roman" w:hAnsi="Times New Roman" w:cs="Times New Roman"/>
          <w:sz w:val="28"/>
          <w:szCs w:val="28"/>
        </w:rPr>
      </w:pPr>
      <w:r w:rsidRPr="000B2281">
        <w:rPr>
          <w:rFonts w:ascii="Times New Roman" w:eastAsia="Times New Roman" w:hAnsi="Times New Roman" w:cs="Times New Roman"/>
          <w:b/>
          <w:bCs/>
          <w:sz w:val="28"/>
          <w:szCs w:val="28"/>
        </w:rPr>
        <w:t xml:space="preserve">29. What are the Operating Systems supported by Selenium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w:t>
      </w:r>
    </w:p>
    <w:p w:rsidR="000B2281" w:rsidRPr="000B2281" w:rsidRDefault="000B2281" w:rsidP="000B2281">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Windows</w:t>
      </w:r>
    </w:p>
    <w:p w:rsidR="000B2281" w:rsidRPr="000B2281" w:rsidRDefault="000B2281" w:rsidP="000B2281">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Linux</w:t>
      </w:r>
    </w:p>
    <w:p w:rsidR="000B2281" w:rsidRPr="000B2281" w:rsidRDefault="000B2281" w:rsidP="000B2281">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Mac OS X</w:t>
      </w:r>
    </w:p>
    <w:p w:rsidR="000B2281" w:rsidRPr="000B2281" w:rsidRDefault="000B2281" w:rsidP="000B2281">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proofErr w:type="spellStart"/>
      <w:r w:rsidRPr="000B2281">
        <w:rPr>
          <w:rFonts w:ascii="Times New Roman" w:eastAsia="Times New Roman" w:hAnsi="Times New Roman" w:cs="Times New Roman"/>
          <w:color w:val="2D3748"/>
          <w:sz w:val="28"/>
          <w:szCs w:val="28"/>
        </w:rPr>
        <w:t>iOS</w:t>
      </w:r>
      <w:proofErr w:type="spellEnd"/>
    </w:p>
    <w:p w:rsidR="000B2281" w:rsidRPr="000B2281" w:rsidRDefault="000B2281" w:rsidP="000B2281">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Android</w:t>
      </w:r>
    </w:p>
    <w:p w:rsidR="000B2281" w:rsidRPr="000B2281" w:rsidRDefault="000B2281" w:rsidP="000B2281">
      <w:pPr>
        <w:shd w:val="clear" w:color="auto" w:fill="FFFFFF"/>
        <w:spacing w:before="360" w:after="120" w:line="240" w:lineRule="auto"/>
        <w:outlineLvl w:val="2"/>
        <w:rPr>
          <w:rFonts w:ascii="Times New Roman" w:eastAsia="Times New Roman" w:hAnsi="Times New Roman" w:cs="Times New Roman"/>
          <w:sz w:val="28"/>
          <w:szCs w:val="28"/>
        </w:rPr>
      </w:pPr>
      <w:r w:rsidRPr="000B2281">
        <w:rPr>
          <w:rFonts w:ascii="Times New Roman" w:eastAsia="Times New Roman" w:hAnsi="Times New Roman" w:cs="Times New Roman"/>
          <w:b/>
          <w:bCs/>
          <w:sz w:val="28"/>
          <w:szCs w:val="28"/>
        </w:rPr>
        <w:t>30. What are the testing types that can be supported by selenium?</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Testing types that can be supported by Selenium are as follows:</w:t>
      </w:r>
    </w:p>
    <w:p w:rsidR="000B2281" w:rsidRPr="000B2281" w:rsidRDefault="000B2281" w:rsidP="000B2281">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Functional Testing</w:t>
      </w:r>
    </w:p>
    <w:p w:rsidR="000B2281" w:rsidRPr="000B2281" w:rsidRDefault="000B2281" w:rsidP="000B2281">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Regression Testing</w:t>
      </w:r>
    </w:p>
    <w:p w:rsidR="000B2281" w:rsidRPr="000B2281" w:rsidRDefault="000B2281" w:rsidP="000B2281">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Retesting</w:t>
      </w:r>
    </w:p>
    <w:p w:rsidR="000B2281" w:rsidRPr="000B2281" w:rsidRDefault="000B2281" w:rsidP="000B2281">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Acceptance Testing</w:t>
      </w:r>
    </w:p>
    <w:p w:rsidR="000B2281" w:rsidRPr="000B2281" w:rsidRDefault="000B2281" w:rsidP="000B2281">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End-to-End Testing</w:t>
      </w:r>
    </w:p>
    <w:p w:rsidR="000B2281" w:rsidRPr="000B2281" w:rsidRDefault="000B2281" w:rsidP="000B2281">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lastRenderedPageBreak/>
        <w:t>Smoke Testing</w:t>
      </w:r>
    </w:p>
    <w:p w:rsidR="000B2281" w:rsidRPr="000B2281" w:rsidRDefault="000B2281" w:rsidP="000B2281">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Sanity Testing</w:t>
      </w:r>
    </w:p>
    <w:p w:rsidR="000B2281" w:rsidRPr="000B2281" w:rsidRDefault="000B2281" w:rsidP="000B2281">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Responsive Testing</w:t>
      </w:r>
    </w:p>
    <w:p w:rsidR="000B2281" w:rsidRPr="000B2281" w:rsidRDefault="000B2281" w:rsidP="000B2281">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Cross Browser Testing</w:t>
      </w:r>
    </w:p>
    <w:p w:rsidR="000B2281" w:rsidRPr="000B2281" w:rsidRDefault="000B2281" w:rsidP="000B2281">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UI Testing</w:t>
      </w:r>
    </w:p>
    <w:p w:rsidR="000B2281" w:rsidRPr="000B2281" w:rsidRDefault="000B2281" w:rsidP="000B2281">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Integration Testing</w:t>
      </w:r>
    </w:p>
    <w:p w:rsidR="000B2281" w:rsidRPr="000B2281" w:rsidRDefault="000B2281" w:rsidP="000B2281">
      <w:pPr>
        <w:shd w:val="clear" w:color="auto" w:fill="FFFFFF"/>
        <w:spacing w:before="360" w:after="120" w:line="240" w:lineRule="auto"/>
        <w:outlineLvl w:val="2"/>
        <w:rPr>
          <w:rFonts w:ascii="Times New Roman" w:eastAsia="Times New Roman" w:hAnsi="Times New Roman" w:cs="Times New Roman"/>
          <w:sz w:val="28"/>
          <w:szCs w:val="28"/>
        </w:rPr>
      </w:pPr>
      <w:r w:rsidRPr="000B2281">
        <w:rPr>
          <w:rFonts w:ascii="Times New Roman" w:eastAsia="Times New Roman" w:hAnsi="Times New Roman" w:cs="Times New Roman"/>
          <w:b/>
          <w:bCs/>
          <w:sz w:val="28"/>
          <w:szCs w:val="28"/>
        </w:rPr>
        <w:t>31. How many parameters can selenium commands have at minimum?</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There are four parameters that you have to pass in Selenium are</w:t>
      </w:r>
    </w:p>
    <w:p w:rsidR="000B2281" w:rsidRPr="000B2281" w:rsidRDefault="000B2281" w:rsidP="000B2281">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Host</w:t>
      </w:r>
    </w:p>
    <w:p w:rsidR="000B2281" w:rsidRPr="000B2281" w:rsidRDefault="000B2281" w:rsidP="000B2281">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Port Number</w:t>
      </w:r>
    </w:p>
    <w:p w:rsidR="000B2281" w:rsidRPr="000B2281" w:rsidRDefault="000B2281" w:rsidP="000B2281">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Browser</w:t>
      </w:r>
    </w:p>
    <w:p w:rsidR="000B2281" w:rsidRPr="000B2281" w:rsidRDefault="000B2281" w:rsidP="000B2281">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URL</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b/>
          <w:bCs/>
          <w:color w:val="2D3748"/>
          <w:sz w:val="28"/>
          <w:szCs w:val="28"/>
        </w:rPr>
        <w:t>Host:</w:t>
      </w:r>
      <w:r w:rsidRPr="000B2281">
        <w:rPr>
          <w:rFonts w:ascii="Times New Roman" w:eastAsia="Times New Roman" w:hAnsi="Times New Roman" w:cs="Times New Roman"/>
          <w:color w:val="2D3748"/>
          <w:sz w:val="28"/>
          <w:szCs w:val="28"/>
        </w:rPr>
        <w:t> It is the parameter which we use to bind Selenium to a specific IP. Usually, we run selenium tests on our local machine so the value will be ‘</w:t>
      </w:r>
      <w:proofErr w:type="spellStart"/>
      <w:r w:rsidRPr="000B2281">
        <w:rPr>
          <w:rFonts w:ascii="Times New Roman" w:eastAsia="Times New Roman" w:hAnsi="Times New Roman" w:cs="Times New Roman"/>
          <w:color w:val="2D3748"/>
          <w:sz w:val="28"/>
          <w:szCs w:val="28"/>
        </w:rPr>
        <w:t>localhost</w:t>
      </w:r>
      <w:proofErr w:type="spellEnd"/>
      <w:r w:rsidRPr="000B2281">
        <w:rPr>
          <w:rFonts w:ascii="Times New Roman" w:eastAsia="Times New Roman" w:hAnsi="Times New Roman" w:cs="Times New Roman"/>
          <w:color w:val="2D3748"/>
          <w:sz w:val="28"/>
          <w:szCs w:val="28"/>
        </w:rPr>
        <w:t xml:space="preserve">’. You can </w:t>
      </w:r>
      <w:proofErr w:type="spellStart"/>
      <w:r w:rsidRPr="000B2281">
        <w:rPr>
          <w:rFonts w:ascii="Times New Roman" w:eastAsia="Times New Roman" w:hAnsi="Times New Roman" w:cs="Times New Roman"/>
          <w:color w:val="2D3748"/>
          <w:sz w:val="28"/>
          <w:szCs w:val="28"/>
        </w:rPr>
        <w:t>sepcify</w:t>
      </w:r>
      <w:proofErr w:type="spellEnd"/>
      <w:r w:rsidRPr="000B2281">
        <w:rPr>
          <w:rFonts w:ascii="Times New Roman" w:eastAsia="Times New Roman" w:hAnsi="Times New Roman" w:cs="Times New Roman"/>
          <w:color w:val="2D3748"/>
          <w:sz w:val="28"/>
          <w:szCs w:val="28"/>
        </w:rPr>
        <w:t xml:space="preserve"> IP address instead of </w:t>
      </w:r>
      <w:proofErr w:type="spellStart"/>
      <w:r w:rsidRPr="000B2281">
        <w:rPr>
          <w:rFonts w:ascii="Times New Roman" w:eastAsia="Times New Roman" w:hAnsi="Times New Roman" w:cs="Times New Roman"/>
          <w:color w:val="2D3748"/>
          <w:sz w:val="28"/>
          <w:szCs w:val="28"/>
        </w:rPr>
        <w:t>localhost</w:t>
      </w:r>
      <w:proofErr w:type="spellEnd"/>
      <w:r w:rsidRPr="000B2281">
        <w:rPr>
          <w:rFonts w:ascii="Times New Roman" w:eastAsia="Times New Roman" w:hAnsi="Times New Roman" w:cs="Times New Roman"/>
          <w:color w:val="2D3748"/>
          <w:sz w:val="28"/>
          <w:szCs w:val="28"/>
        </w:rPr>
        <w:t>.</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proofErr w:type="gramStart"/>
      <w:r w:rsidRPr="000B2281">
        <w:rPr>
          <w:rFonts w:ascii="Times New Roman" w:eastAsia="Times New Roman" w:hAnsi="Times New Roman" w:cs="Times New Roman"/>
          <w:color w:val="2D3748"/>
          <w:sz w:val="28"/>
          <w:szCs w:val="28"/>
        </w:rPr>
        <w:t>java</w:t>
      </w:r>
      <w:proofErr w:type="gramEnd"/>
      <w:r w:rsidRPr="000B2281">
        <w:rPr>
          <w:rFonts w:ascii="Times New Roman" w:eastAsia="Times New Roman" w:hAnsi="Times New Roman" w:cs="Times New Roman"/>
          <w:color w:val="2D3748"/>
          <w:sz w:val="28"/>
          <w:szCs w:val="28"/>
        </w:rPr>
        <w:t xml:space="preserve"> -jar &lt;selenium server standalone jar name&gt; -host &lt;Your IP Address&gt;</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b/>
          <w:bCs/>
          <w:color w:val="2D3748"/>
          <w:sz w:val="28"/>
          <w:szCs w:val="28"/>
        </w:rPr>
        <w:t>Port Number:</w:t>
      </w:r>
      <w:r w:rsidRPr="000B2281">
        <w:rPr>
          <w:rFonts w:ascii="Times New Roman" w:eastAsia="Times New Roman" w:hAnsi="Times New Roman" w:cs="Times New Roman"/>
          <w:color w:val="2D3748"/>
          <w:sz w:val="28"/>
          <w:szCs w:val="28"/>
        </w:rPr>
        <w:t> TCP/IP port which is used to connect selenium tests to the selenium grid hub. Default port hub is 4444.</w:t>
      </w:r>
      <w:r w:rsidRPr="000B2281">
        <w:rPr>
          <w:rFonts w:ascii="Times New Roman" w:eastAsia="Times New Roman" w:hAnsi="Times New Roman" w:cs="Times New Roman"/>
          <w:color w:val="2D3748"/>
          <w:sz w:val="28"/>
          <w:szCs w:val="28"/>
        </w:rPr>
        <w:br/>
      </w:r>
      <w:proofErr w:type="gramStart"/>
      <w:r w:rsidRPr="000B2281">
        <w:rPr>
          <w:rFonts w:ascii="Times New Roman" w:eastAsia="Times New Roman" w:hAnsi="Times New Roman" w:cs="Times New Roman"/>
          <w:color w:val="2D3748"/>
          <w:sz w:val="28"/>
          <w:szCs w:val="28"/>
        </w:rPr>
        <w:t>java</w:t>
      </w:r>
      <w:proofErr w:type="gramEnd"/>
      <w:r w:rsidRPr="000B2281">
        <w:rPr>
          <w:rFonts w:ascii="Times New Roman" w:eastAsia="Times New Roman" w:hAnsi="Times New Roman" w:cs="Times New Roman"/>
          <w:color w:val="2D3748"/>
          <w:sz w:val="28"/>
          <w:szCs w:val="28"/>
        </w:rPr>
        <w:t xml:space="preserve"> -jar &lt;selenium server standalone jar name&gt; -role hub -port 4444</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 xml:space="preserve">Make sure no other application in your system is using this port. You may face an exception like Exception in thread “main” </w:t>
      </w:r>
      <w:proofErr w:type="spellStart"/>
      <w:r w:rsidRPr="000B2281">
        <w:rPr>
          <w:rFonts w:ascii="Times New Roman" w:eastAsia="Times New Roman" w:hAnsi="Times New Roman" w:cs="Times New Roman"/>
          <w:color w:val="2D3748"/>
          <w:sz w:val="28"/>
          <w:szCs w:val="28"/>
        </w:rPr>
        <w:t>java.net.BindException</w:t>
      </w:r>
      <w:proofErr w:type="spellEnd"/>
      <w:r w:rsidRPr="000B2281">
        <w:rPr>
          <w:rFonts w:ascii="Times New Roman" w:eastAsia="Times New Roman" w:hAnsi="Times New Roman" w:cs="Times New Roman"/>
          <w:color w:val="2D3748"/>
          <w:sz w:val="28"/>
          <w:szCs w:val="28"/>
        </w:rPr>
        <w:t>: Selenium is already running on port 4444. Or some other service is.</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If this occurs you can either shutdown the other process that is using port 4444, or you can tell Selenium-Grid to use a different port for its hub. Use the -port option for changing the port used by the hub.</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proofErr w:type="gramStart"/>
      <w:r w:rsidRPr="000B2281">
        <w:rPr>
          <w:rFonts w:ascii="Times New Roman" w:eastAsia="Times New Roman" w:hAnsi="Times New Roman" w:cs="Times New Roman"/>
          <w:color w:val="2D3748"/>
          <w:sz w:val="28"/>
          <w:szCs w:val="28"/>
        </w:rPr>
        <w:t>java</w:t>
      </w:r>
      <w:proofErr w:type="gramEnd"/>
      <w:r w:rsidRPr="000B2281">
        <w:rPr>
          <w:rFonts w:ascii="Times New Roman" w:eastAsia="Times New Roman" w:hAnsi="Times New Roman" w:cs="Times New Roman"/>
          <w:color w:val="2D3748"/>
          <w:sz w:val="28"/>
          <w:szCs w:val="28"/>
        </w:rPr>
        <w:t xml:space="preserve"> -jar &lt;selenium server standalone jar name&gt; -role hub -port 4441</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b/>
          <w:bCs/>
          <w:color w:val="2D3748"/>
          <w:sz w:val="28"/>
          <w:szCs w:val="28"/>
        </w:rPr>
        <w:t>Browser:</w:t>
      </w:r>
      <w:r w:rsidRPr="000B2281">
        <w:rPr>
          <w:rFonts w:ascii="Times New Roman" w:eastAsia="Times New Roman" w:hAnsi="Times New Roman" w:cs="Times New Roman"/>
          <w:color w:val="2D3748"/>
          <w:sz w:val="28"/>
          <w:szCs w:val="28"/>
        </w:rPr>
        <w:t xml:space="preserve"> To pass the browser </w:t>
      </w:r>
      <w:proofErr w:type="gramStart"/>
      <w:r w:rsidRPr="000B2281">
        <w:rPr>
          <w:rFonts w:ascii="Times New Roman" w:eastAsia="Times New Roman" w:hAnsi="Times New Roman" w:cs="Times New Roman"/>
          <w:color w:val="2D3748"/>
          <w:sz w:val="28"/>
          <w:szCs w:val="28"/>
        </w:rPr>
        <w:t>which has to execute our selenium scripts</w:t>
      </w:r>
      <w:proofErr w:type="gramEnd"/>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b/>
          <w:bCs/>
          <w:color w:val="2D3748"/>
          <w:sz w:val="28"/>
          <w:szCs w:val="28"/>
        </w:rPr>
        <w:t>URL:</w:t>
      </w:r>
      <w:r w:rsidRPr="000B2281">
        <w:rPr>
          <w:rFonts w:ascii="Times New Roman" w:eastAsia="Times New Roman" w:hAnsi="Times New Roman" w:cs="Times New Roman"/>
          <w:color w:val="2D3748"/>
          <w:sz w:val="28"/>
          <w:szCs w:val="28"/>
        </w:rPr>
        <w:t> To pass the application URL</w:t>
      </w:r>
    </w:p>
    <w:p w:rsidR="000B2281" w:rsidRPr="000B2281" w:rsidRDefault="000B2281" w:rsidP="000B2281">
      <w:pPr>
        <w:shd w:val="clear" w:color="auto" w:fill="FFFFFF"/>
        <w:spacing w:before="360" w:after="120" w:line="240" w:lineRule="auto"/>
        <w:outlineLvl w:val="2"/>
        <w:rPr>
          <w:rFonts w:ascii="Times New Roman" w:eastAsia="Times New Roman" w:hAnsi="Times New Roman" w:cs="Times New Roman"/>
          <w:sz w:val="28"/>
          <w:szCs w:val="28"/>
        </w:rPr>
      </w:pPr>
      <w:r w:rsidRPr="000B2281">
        <w:rPr>
          <w:rFonts w:ascii="Times New Roman" w:eastAsia="Times New Roman" w:hAnsi="Times New Roman" w:cs="Times New Roman"/>
          <w:b/>
          <w:bCs/>
          <w:sz w:val="28"/>
          <w:szCs w:val="28"/>
        </w:rPr>
        <w:lastRenderedPageBreak/>
        <w:t xml:space="preserve">32. What are the Open-source Frameworks supported by Selenium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w:t>
      </w:r>
    </w:p>
    <w:p w:rsidR="000B2281" w:rsidRPr="000B2281" w:rsidRDefault="000B2281" w:rsidP="000B2281">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proofErr w:type="spellStart"/>
      <w:r w:rsidRPr="000B2281">
        <w:rPr>
          <w:rFonts w:ascii="Times New Roman" w:eastAsia="Times New Roman" w:hAnsi="Times New Roman" w:cs="Times New Roman"/>
          <w:color w:val="2D3748"/>
          <w:sz w:val="28"/>
          <w:szCs w:val="28"/>
        </w:rPr>
        <w:t>JUnit</w:t>
      </w:r>
      <w:proofErr w:type="spellEnd"/>
    </w:p>
    <w:p w:rsidR="000B2281" w:rsidRPr="000B2281" w:rsidRDefault="000B2281" w:rsidP="000B2281">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proofErr w:type="spellStart"/>
      <w:r w:rsidRPr="000B2281">
        <w:rPr>
          <w:rFonts w:ascii="Times New Roman" w:eastAsia="Times New Roman" w:hAnsi="Times New Roman" w:cs="Times New Roman"/>
          <w:color w:val="2D3748"/>
          <w:sz w:val="28"/>
          <w:szCs w:val="28"/>
        </w:rPr>
        <w:t>TestNG</w:t>
      </w:r>
      <w:proofErr w:type="spellEnd"/>
    </w:p>
    <w:p w:rsidR="000B2281" w:rsidRPr="000B2281" w:rsidRDefault="000B2281" w:rsidP="000B2281">
      <w:pPr>
        <w:shd w:val="clear" w:color="auto" w:fill="FFFFFF"/>
        <w:spacing w:after="100" w:line="240" w:lineRule="auto"/>
        <w:rPr>
          <w:rFonts w:ascii="Times New Roman" w:eastAsia="Times New Roman" w:hAnsi="Times New Roman" w:cs="Times New Roman"/>
          <w:b/>
          <w:bCs/>
          <w:i/>
          <w:iCs/>
          <w:color w:val="000000"/>
          <w:sz w:val="28"/>
          <w:szCs w:val="28"/>
        </w:rPr>
      </w:pPr>
      <w:r w:rsidRPr="000B2281">
        <w:rPr>
          <w:rFonts w:ascii="Times New Roman" w:eastAsia="Times New Roman" w:hAnsi="Times New Roman" w:cs="Times New Roman"/>
          <w:b/>
          <w:bCs/>
          <w:i/>
          <w:iCs/>
          <w:color w:val="000000"/>
          <w:sz w:val="28"/>
          <w:szCs w:val="28"/>
        </w:rPr>
        <w:t>Read: </w:t>
      </w:r>
      <w:proofErr w:type="spellStart"/>
      <w:r w:rsidRPr="000B2281">
        <w:rPr>
          <w:rFonts w:ascii="Times New Roman" w:eastAsia="Times New Roman" w:hAnsi="Times New Roman" w:cs="Times New Roman"/>
          <w:b/>
          <w:bCs/>
          <w:i/>
          <w:iCs/>
          <w:color w:val="000000"/>
          <w:sz w:val="28"/>
          <w:szCs w:val="28"/>
        </w:rPr>
        <w:fldChar w:fldCharType="begin"/>
      </w:r>
      <w:r w:rsidRPr="000B2281">
        <w:rPr>
          <w:rFonts w:ascii="Times New Roman" w:eastAsia="Times New Roman" w:hAnsi="Times New Roman" w:cs="Times New Roman"/>
          <w:b/>
          <w:bCs/>
          <w:i/>
          <w:iCs/>
          <w:color w:val="000000"/>
          <w:sz w:val="28"/>
          <w:szCs w:val="28"/>
        </w:rPr>
        <w:instrText xml:space="preserve"> HYPERLINK "https://www.softwaretestingmaterial.com/testng-tutorial/" </w:instrText>
      </w:r>
      <w:r w:rsidRPr="000B2281">
        <w:rPr>
          <w:rFonts w:ascii="Times New Roman" w:eastAsia="Times New Roman" w:hAnsi="Times New Roman" w:cs="Times New Roman"/>
          <w:b/>
          <w:bCs/>
          <w:i/>
          <w:iCs/>
          <w:color w:val="000000"/>
          <w:sz w:val="28"/>
          <w:szCs w:val="28"/>
        </w:rPr>
        <w:fldChar w:fldCharType="separate"/>
      </w:r>
      <w:r w:rsidRPr="000B2281">
        <w:rPr>
          <w:rFonts w:ascii="Times New Roman" w:eastAsia="Times New Roman" w:hAnsi="Times New Roman" w:cs="Times New Roman"/>
          <w:b/>
          <w:bCs/>
          <w:i/>
          <w:iCs/>
          <w:color w:val="0000FF"/>
          <w:sz w:val="28"/>
          <w:szCs w:val="28"/>
          <w:u w:val="single"/>
        </w:rPr>
        <w:t>TestNG</w:t>
      </w:r>
      <w:proofErr w:type="spellEnd"/>
      <w:r w:rsidRPr="000B2281">
        <w:rPr>
          <w:rFonts w:ascii="Times New Roman" w:eastAsia="Times New Roman" w:hAnsi="Times New Roman" w:cs="Times New Roman"/>
          <w:b/>
          <w:bCs/>
          <w:i/>
          <w:iCs/>
          <w:color w:val="0000FF"/>
          <w:sz w:val="28"/>
          <w:szCs w:val="28"/>
          <w:u w:val="single"/>
        </w:rPr>
        <w:t xml:space="preserve"> Complete Tutorial</w:t>
      </w:r>
      <w:r w:rsidRPr="000B2281">
        <w:rPr>
          <w:rFonts w:ascii="Times New Roman" w:eastAsia="Times New Roman" w:hAnsi="Times New Roman" w:cs="Times New Roman"/>
          <w:b/>
          <w:bCs/>
          <w:i/>
          <w:iCs/>
          <w:color w:val="000000"/>
          <w:sz w:val="28"/>
          <w:szCs w:val="28"/>
        </w:rPr>
        <w:fldChar w:fldCharType="end"/>
      </w:r>
    </w:p>
    <w:p w:rsidR="000B2281" w:rsidRPr="000B2281" w:rsidRDefault="000B2281" w:rsidP="000B2281">
      <w:pPr>
        <w:shd w:val="clear" w:color="auto" w:fill="FFFFFF"/>
        <w:spacing w:before="360" w:after="120" w:line="240" w:lineRule="auto"/>
        <w:outlineLvl w:val="2"/>
        <w:rPr>
          <w:rFonts w:ascii="Times New Roman" w:eastAsia="Times New Roman" w:hAnsi="Times New Roman" w:cs="Times New Roman"/>
          <w:sz w:val="28"/>
          <w:szCs w:val="28"/>
        </w:rPr>
      </w:pPr>
      <w:r w:rsidRPr="000B2281">
        <w:rPr>
          <w:rFonts w:ascii="Times New Roman" w:eastAsia="Times New Roman" w:hAnsi="Times New Roman" w:cs="Times New Roman"/>
          <w:b/>
          <w:bCs/>
          <w:sz w:val="28"/>
          <w:szCs w:val="28"/>
        </w:rPr>
        <w:t>33. What are the Locators available in Selenium?</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 xml:space="preserve">In Selenium </w:t>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 there are 8 different types of locators:</w:t>
      </w:r>
    </w:p>
    <w:p w:rsidR="000B2281" w:rsidRPr="000B2281" w:rsidRDefault="000B2281" w:rsidP="000B2281">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ID – </w:t>
      </w:r>
      <w:hyperlink r:id="rId27" w:history="1">
        <w:r w:rsidRPr="000B2281">
          <w:rPr>
            <w:rFonts w:ascii="Times New Roman" w:eastAsia="Times New Roman" w:hAnsi="Times New Roman" w:cs="Times New Roman"/>
            <w:color w:val="0000FF"/>
            <w:sz w:val="28"/>
            <w:szCs w:val="28"/>
            <w:u w:val="single"/>
          </w:rPr>
          <w:t>Practical example</w:t>
        </w:r>
      </w:hyperlink>
    </w:p>
    <w:p w:rsidR="000B2281" w:rsidRPr="000B2281" w:rsidRDefault="000B2281" w:rsidP="000B2281">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proofErr w:type="spellStart"/>
      <w:r w:rsidRPr="000B2281">
        <w:rPr>
          <w:rFonts w:ascii="Times New Roman" w:eastAsia="Times New Roman" w:hAnsi="Times New Roman" w:cs="Times New Roman"/>
          <w:color w:val="2D3748"/>
          <w:sz w:val="28"/>
          <w:szCs w:val="28"/>
        </w:rPr>
        <w:t>ClassName</w:t>
      </w:r>
      <w:proofErr w:type="spellEnd"/>
      <w:r w:rsidRPr="000B2281">
        <w:rPr>
          <w:rFonts w:ascii="Times New Roman" w:eastAsia="Times New Roman" w:hAnsi="Times New Roman" w:cs="Times New Roman"/>
          <w:color w:val="2D3748"/>
          <w:sz w:val="28"/>
          <w:szCs w:val="28"/>
        </w:rPr>
        <w:t xml:space="preserve"> – </w:t>
      </w:r>
      <w:hyperlink r:id="rId28" w:history="1">
        <w:r w:rsidRPr="000B2281">
          <w:rPr>
            <w:rFonts w:ascii="Times New Roman" w:eastAsia="Times New Roman" w:hAnsi="Times New Roman" w:cs="Times New Roman"/>
            <w:color w:val="0000FF"/>
            <w:sz w:val="28"/>
            <w:szCs w:val="28"/>
            <w:u w:val="single"/>
          </w:rPr>
          <w:t>Practical example</w:t>
        </w:r>
      </w:hyperlink>
    </w:p>
    <w:p w:rsidR="000B2281" w:rsidRPr="000B2281" w:rsidRDefault="000B2281" w:rsidP="000B2281">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Name – </w:t>
      </w:r>
      <w:hyperlink r:id="rId29" w:history="1">
        <w:r w:rsidRPr="000B2281">
          <w:rPr>
            <w:rFonts w:ascii="Times New Roman" w:eastAsia="Times New Roman" w:hAnsi="Times New Roman" w:cs="Times New Roman"/>
            <w:color w:val="0000FF"/>
            <w:sz w:val="28"/>
            <w:szCs w:val="28"/>
            <w:u w:val="single"/>
          </w:rPr>
          <w:t>Practical example</w:t>
        </w:r>
      </w:hyperlink>
    </w:p>
    <w:p w:rsidR="000B2281" w:rsidRPr="000B2281" w:rsidRDefault="000B2281" w:rsidP="000B2281">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proofErr w:type="spellStart"/>
      <w:r w:rsidRPr="000B2281">
        <w:rPr>
          <w:rFonts w:ascii="Times New Roman" w:eastAsia="Times New Roman" w:hAnsi="Times New Roman" w:cs="Times New Roman"/>
          <w:color w:val="2D3748"/>
          <w:sz w:val="28"/>
          <w:szCs w:val="28"/>
        </w:rPr>
        <w:t>TagName</w:t>
      </w:r>
      <w:proofErr w:type="spellEnd"/>
      <w:r w:rsidRPr="000B2281">
        <w:rPr>
          <w:rFonts w:ascii="Times New Roman" w:eastAsia="Times New Roman" w:hAnsi="Times New Roman" w:cs="Times New Roman"/>
          <w:color w:val="2D3748"/>
          <w:sz w:val="28"/>
          <w:szCs w:val="28"/>
        </w:rPr>
        <w:t xml:space="preserve"> – </w:t>
      </w:r>
      <w:hyperlink r:id="rId30" w:history="1">
        <w:r w:rsidRPr="000B2281">
          <w:rPr>
            <w:rFonts w:ascii="Times New Roman" w:eastAsia="Times New Roman" w:hAnsi="Times New Roman" w:cs="Times New Roman"/>
            <w:color w:val="0000FF"/>
            <w:sz w:val="28"/>
            <w:szCs w:val="28"/>
            <w:u w:val="single"/>
          </w:rPr>
          <w:t>Practical example</w:t>
        </w:r>
      </w:hyperlink>
    </w:p>
    <w:p w:rsidR="000B2281" w:rsidRPr="000B2281" w:rsidRDefault="000B2281" w:rsidP="000B2281">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proofErr w:type="spellStart"/>
      <w:r w:rsidRPr="000B2281">
        <w:rPr>
          <w:rFonts w:ascii="Times New Roman" w:eastAsia="Times New Roman" w:hAnsi="Times New Roman" w:cs="Times New Roman"/>
          <w:color w:val="2D3748"/>
          <w:sz w:val="28"/>
          <w:szCs w:val="28"/>
        </w:rPr>
        <w:t>LinkText</w:t>
      </w:r>
      <w:proofErr w:type="spellEnd"/>
      <w:r w:rsidRPr="000B2281">
        <w:rPr>
          <w:rFonts w:ascii="Times New Roman" w:eastAsia="Times New Roman" w:hAnsi="Times New Roman" w:cs="Times New Roman"/>
          <w:color w:val="2D3748"/>
          <w:sz w:val="28"/>
          <w:szCs w:val="28"/>
        </w:rPr>
        <w:t xml:space="preserve"> – </w:t>
      </w:r>
      <w:hyperlink r:id="rId31" w:history="1">
        <w:r w:rsidRPr="000B2281">
          <w:rPr>
            <w:rFonts w:ascii="Times New Roman" w:eastAsia="Times New Roman" w:hAnsi="Times New Roman" w:cs="Times New Roman"/>
            <w:color w:val="0000FF"/>
            <w:sz w:val="28"/>
            <w:szCs w:val="28"/>
            <w:u w:val="single"/>
          </w:rPr>
          <w:t>Practical example</w:t>
        </w:r>
      </w:hyperlink>
    </w:p>
    <w:p w:rsidR="000B2281" w:rsidRPr="000B2281" w:rsidRDefault="000B2281" w:rsidP="000B2281">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proofErr w:type="spellStart"/>
      <w:r w:rsidRPr="000B2281">
        <w:rPr>
          <w:rFonts w:ascii="Times New Roman" w:eastAsia="Times New Roman" w:hAnsi="Times New Roman" w:cs="Times New Roman"/>
          <w:color w:val="2D3748"/>
          <w:sz w:val="28"/>
          <w:szCs w:val="28"/>
        </w:rPr>
        <w:t>PartialLinkText</w:t>
      </w:r>
      <w:proofErr w:type="spellEnd"/>
      <w:r w:rsidRPr="000B2281">
        <w:rPr>
          <w:rFonts w:ascii="Times New Roman" w:eastAsia="Times New Roman" w:hAnsi="Times New Roman" w:cs="Times New Roman"/>
          <w:color w:val="2D3748"/>
          <w:sz w:val="28"/>
          <w:szCs w:val="28"/>
        </w:rPr>
        <w:t xml:space="preserve"> – </w:t>
      </w:r>
      <w:hyperlink r:id="rId32" w:history="1">
        <w:r w:rsidRPr="000B2281">
          <w:rPr>
            <w:rFonts w:ascii="Times New Roman" w:eastAsia="Times New Roman" w:hAnsi="Times New Roman" w:cs="Times New Roman"/>
            <w:color w:val="0000FF"/>
            <w:sz w:val="28"/>
            <w:szCs w:val="28"/>
            <w:u w:val="single"/>
          </w:rPr>
          <w:t>Practical example</w:t>
        </w:r>
      </w:hyperlink>
    </w:p>
    <w:p w:rsidR="000B2281" w:rsidRPr="000B2281" w:rsidRDefault="000B2281" w:rsidP="000B2281">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proofErr w:type="spellStart"/>
      <w:r w:rsidRPr="000B2281">
        <w:rPr>
          <w:rFonts w:ascii="Times New Roman" w:eastAsia="Times New Roman" w:hAnsi="Times New Roman" w:cs="Times New Roman"/>
          <w:color w:val="2D3748"/>
          <w:sz w:val="28"/>
          <w:szCs w:val="28"/>
        </w:rPr>
        <w:t>XPath</w:t>
      </w:r>
      <w:proofErr w:type="spellEnd"/>
      <w:r w:rsidRPr="000B2281">
        <w:rPr>
          <w:rFonts w:ascii="Times New Roman" w:eastAsia="Times New Roman" w:hAnsi="Times New Roman" w:cs="Times New Roman"/>
          <w:color w:val="2D3748"/>
          <w:sz w:val="28"/>
          <w:szCs w:val="28"/>
        </w:rPr>
        <w:t xml:space="preserve"> – </w:t>
      </w:r>
      <w:hyperlink r:id="rId33" w:history="1">
        <w:r w:rsidRPr="000B2281">
          <w:rPr>
            <w:rFonts w:ascii="Times New Roman" w:eastAsia="Times New Roman" w:hAnsi="Times New Roman" w:cs="Times New Roman"/>
            <w:color w:val="0000FF"/>
            <w:sz w:val="28"/>
            <w:szCs w:val="28"/>
            <w:u w:val="single"/>
          </w:rPr>
          <w:t>Practical example</w:t>
        </w:r>
      </w:hyperlink>
    </w:p>
    <w:p w:rsidR="000B2281" w:rsidRPr="000B2281" w:rsidRDefault="000B2281" w:rsidP="000B2281">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CSS Selector – </w:t>
      </w:r>
      <w:hyperlink r:id="rId34" w:history="1">
        <w:r w:rsidRPr="000B2281">
          <w:rPr>
            <w:rFonts w:ascii="Times New Roman" w:eastAsia="Times New Roman" w:hAnsi="Times New Roman" w:cs="Times New Roman"/>
            <w:color w:val="0000FF"/>
            <w:sz w:val="28"/>
            <w:szCs w:val="28"/>
            <w:u w:val="single"/>
          </w:rPr>
          <w:t>Practical example</w:t>
        </w:r>
      </w:hyperlink>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Click here to see the detailed post on </w:t>
      </w:r>
      <w:hyperlink r:id="rId35" w:history="1">
        <w:r w:rsidRPr="000B2281">
          <w:rPr>
            <w:rFonts w:ascii="Times New Roman" w:eastAsia="Times New Roman" w:hAnsi="Times New Roman" w:cs="Times New Roman"/>
            <w:color w:val="0000FF"/>
            <w:sz w:val="28"/>
            <w:szCs w:val="28"/>
            <w:u w:val="single"/>
          </w:rPr>
          <w:t>Locators</w:t>
        </w:r>
      </w:hyperlink>
      <w:r w:rsidRPr="000B2281">
        <w:rPr>
          <w:rFonts w:ascii="Times New Roman" w:eastAsia="Times New Roman" w:hAnsi="Times New Roman" w:cs="Times New Roman"/>
          <w:color w:val="2D3748"/>
          <w:sz w:val="28"/>
          <w:szCs w:val="28"/>
        </w:rPr>
        <w:t>.</w:t>
      </w:r>
    </w:p>
    <w:p w:rsidR="000B2281" w:rsidRPr="000B2281" w:rsidRDefault="000B2281" w:rsidP="000B2281">
      <w:pPr>
        <w:shd w:val="clear" w:color="auto" w:fill="FFFFFF"/>
        <w:spacing w:before="360" w:after="120" w:line="240" w:lineRule="auto"/>
        <w:outlineLvl w:val="2"/>
        <w:rPr>
          <w:rFonts w:ascii="Times New Roman" w:eastAsia="Times New Roman" w:hAnsi="Times New Roman" w:cs="Times New Roman"/>
          <w:sz w:val="28"/>
          <w:szCs w:val="28"/>
        </w:rPr>
      </w:pPr>
      <w:r w:rsidRPr="000B2281">
        <w:rPr>
          <w:rFonts w:ascii="Times New Roman" w:eastAsia="Times New Roman" w:hAnsi="Times New Roman" w:cs="Times New Roman"/>
          <w:b/>
          <w:bCs/>
          <w:sz w:val="28"/>
          <w:szCs w:val="28"/>
        </w:rPr>
        <w:t xml:space="preserve">34. What is an </w:t>
      </w:r>
      <w:proofErr w:type="spellStart"/>
      <w:r w:rsidRPr="000B2281">
        <w:rPr>
          <w:rFonts w:ascii="Times New Roman" w:eastAsia="Times New Roman" w:hAnsi="Times New Roman" w:cs="Times New Roman"/>
          <w:b/>
          <w:bCs/>
          <w:sz w:val="28"/>
          <w:szCs w:val="28"/>
        </w:rPr>
        <w:t>XPath</w:t>
      </w:r>
      <w:proofErr w:type="spellEnd"/>
      <w:r w:rsidRPr="000B2281">
        <w:rPr>
          <w:rFonts w:ascii="Times New Roman" w:eastAsia="Times New Roman" w:hAnsi="Times New Roman" w:cs="Times New Roman"/>
          <w:b/>
          <w:bCs/>
          <w:sz w:val="28"/>
          <w:szCs w:val="28"/>
        </w:rPr>
        <w:t>?</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proofErr w:type="spellStart"/>
      <w:r w:rsidRPr="000B2281">
        <w:rPr>
          <w:rFonts w:ascii="Times New Roman" w:eastAsia="Times New Roman" w:hAnsi="Times New Roman" w:cs="Times New Roman"/>
          <w:color w:val="2D3748"/>
          <w:sz w:val="28"/>
          <w:szCs w:val="28"/>
        </w:rPr>
        <w:t>XPath</w:t>
      </w:r>
      <w:proofErr w:type="spellEnd"/>
      <w:r w:rsidRPr="000B2281">
        <w:rPr>
          <w:rFonts w:ascii="Times New Roman" w:eastAsia="Times New Roman" w:hAnsi="Times New Roman" w:cs="Times New Roman"/>
          <w:color w:val="2D3748"/>
          <w:sz w:val="28"/>
          <w:szCs w:val="28"/>
        </w:rPr>
        <w:t xml:space="preserve"> is used to locate the elements. Using </w:t>
      </w:r>
      <w:proofErr w:type="spellStart"/>
      <w:r w:rsidRPr="000B2281">
        <w:rPr>
          <w:rFonts w:ascii="Times New Roman" w:eastAsia="Times New Roman" w:hAnsi="Times New Roman" w:cs="Times New Roman"/>
          <w:color w:val="2D3748"/>
          <w:sz w:val="28"/>
          <w:szCs w:val="28"/>
        </w:rPr>
        <w:t>XPath</w:t>
      </w:r>
      <w:proofErr w:type="spellEnd"/>
      <w:r w:rsidRPr="000B2281">
        <w:rPr>
          <w:rFonts w:ascii="Times New Roman" w:eastAsia="Times New Roman" w:hAnsi="Times New Roman" w:cs="Times New Roman"/>
          <w:color w:val="2D3748"/>
          <w:sz w:val="28"/>
          <w:szCs w:val="28"/>
        </w:rPr>
        <w:t>, we could navigate through elements and attributes in an XML document to locate web elements such as textbox, button, checkbox, Image etc., in a web page.</w:t>
      </w:r>
    </w:p>
    <w:p w:rsidR="000B2281" w:rsidRPr="000B2281" w:rsidRDefault="000512B8" w:rsidP="000B2281">
      <w:pPr>
        <w:shd w:val="clear" w:color="auto" w:fill="FFFFFF"/>
        <w:spacing w:after="100" w:afterAutospacing="1" w:line="240" w:lineRule="auto"/>
        <w:rPr>
          <w:rFonts w:ascii="Times New Roman" w:eastAsia="Times New Roman" w:hAnsi="Times New Roman" w:cs="Times New Roman"/>
          <w:color w:val="2D3748"/>
          <w:sz w:val="28"/>
          <w:szCs w:val="28"/>
        </w:rPr>
      </w:pPr>
      <w:hyperlink r:id="rId36" w:history="1">
        <w:r w:rsidR="000B2281" w:rsidRPr="000B2281">
          <w:rPr>
            <w:rFonts w:ascii="Times New Roman" w:eastAsia="Times New Roman" w:hAnsi="Times New Roman" w:cs="Times New Roman"/>
            <w:color w:val="0000FF"/>
            <w:sz w:val="28"/>
            <w:szCs w:val="28"/>
            <w:u w:val="single"/>
          </w:rPr>
          <w:t xml:space="preserve">Learn How </w:t>
        </w:r>
        <w:proofErr w:type="gramStart"/>
        <w:r w:rsidR="000B2281" w:rsidRPr="000B2281">
          <w:rPr>
            <w:rFonts w:ascii="Times New Roman" w:eastAsia="Times New Roman" w:hAnsi="Times New Roman" w:cs="Times New Roman"/>
            <w:color w:val="0000FF"/>
            <w:sz w:val="28"/>
            <w:szCs w:val="28"/>
            <w:u w:val="single"/>
          </w:rPr>
          <w:t>To</w:t>
        </w:r>
        <w:proofErr w:type="gramEnd"/>
        <w:r w:rsidR="000B2281" w:rsidRPr="000B2281">
          <w:rPr>
            <w:rFonts w:ascii="Times New Roman" w:eastAsia="Times New Roman" w:hAnsi="Times New Roman" w:cs="Times New Roman"/>
            <w:color w:val="0000FF"/>
            <w:sz w:val="28"/>
            <w:szCs w:val="28"/>
            <w:u w:val="single"/>
          </w:rPr>
          <w:t xml:space="preserve"> Write Dynamic </w:t>
        </w:r>
        <w:proofErr w:type="spellStart"/>
        <w:r w:rsidR="000B2281" w:rsidRPr="000B2281">
          <w:rPr>
            <w:rFonts w:ascii="Times New Roman" w:eastAsia="Times New Roman" w:hAnsi="Times New Roman" w:cs="Times New Roman"/>
            <w:color w:val="0000FF"/>
            <w:sz w:val="28"/>
            <w:szCs w:val="28"/>
            <w:u w:val="single"/>
          </w:rPr>
          <w:t>XPath</w:t>
        </w:r>
        <w:proofErr w:type="spellEnd"/>
      </w:hyperlink>
    </w:p>
    <w:p w:rsidR="000B2281" w:rsidRPr="000B2281" w:rsidRDefault="000B2281" w:rsidP="000B2281">
      <w:pPr>
        <w:shd w:val="clear" w:color="auto" w:fill="FFFFFF"/>
        <w:spacing w:before="360" w:after="120" w:line="240" w:lineRule="auto"/>
        <w:outlineLvl w:val="2"/>
        <w:rPr>
          <w:rFonts w:ascii="Times New Roman" w:eastAsia="Times New Roman" w:hAnsi="Times New Roman" w:cs="Times New Roman"/>
          <w:sz w:val="28"/>
          <w:szCs w:val="28"/>
        </w:rPr>
      </w:pPr>
      <w:r w:rsidRPr="000B2281">
        <w:rPr>
          <w:rFonts w:ascii="Times New Roman" w:eastAsia="Times New Roman" w:hAnsi="Times New Roman" w:cs="Times New Roman"/>
          <w:b/>
          <w:bCs/>
          <w:sz w:val="28"/>
          <w:szCs w:val="28"/>
        </w:rPr>
        <w:t xml:space="preserve">35. When you use these locators ID, Name, </w:t>
      </w:r>
      <w:proofErr w:type="spellStart"/>
      <w:r w:rsidRPr="000B2281">
        <w:rPr>
          <w:rFonts w:ascii="Times New Roman" w:eastAsia="Times New Roman" w:hAnsi="Times New Roman" w:cs="Times New Roman"/>
          <w:b/>
          <w:bCs/>
          <w:sz w:val="28"/>
          <w:szCs w:val="28"/>
        </w:rPr>
        <w:t>XPath</w:t>
      </w:r>
      <w:proofErr w:type="spellEnd"/>
      <w:r w:rsidRPr="000B2281">
        <w:rPr>
          <w:rFonts w:ascii="Times New Roman" w:eastAsia="Times New Roman" w:hAnsi="Times New Roman" w:cs="Times New Roman"/>
          <w:b/>
          <w:bCs/>
          <w:sz w:val="28"/>
          <w:szCs w:val="28"/>
        </w:rPr>
        <w:t xml:space="preserve">, </w:t>
      </w:r>
      <w:proofErr w:type="gramStart"/>
      <w:r w:rsidRPr="000B2281">
        <w:rPr>
          <w:rFonts w:ascii="Times New Roman" w:eastAsia="Times New Roman" w:hAnsi="Times New Roman" w:cs="Times New Roman"/>
          <w:b/>
          <w:bCs/>
          <w:sz w:val="28"/>
          <w:szCs w:val="28"/>
        </w:rPr>
        <w:t>Or</w:t>
      </w:r>
      <w:proofErr w:type="gramEnd"/>
      <w:r w:rsidRPr="000B2281">
        <w:rPr>
          <w:rFonts w:ascii="Times New Roman" w:eastAsia="Times New Roman" w:hAnsi="Times New Roman" w:cs="Times New Roman"/>
          <w:b/>
          <w:bCs/>
          <w:sz w:val="28"/>
          <w:szCs w:val="28"/>
        </w:rPr>
        <w:t xml:space="preserve"> CSS Selector?</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b/>
          <w:bCs/>
          <w:color w:val="2D3748"/>
          <w:sz w:val="28"/>
          <w:szCs w:val="28"/>
        </w:rPr>
        <w:t>ID</w:t>
      </w:r>
      <w:r w:rsidRPr="000B2281">
        <w:rPr>
          <w:rFonts w:ascii="Times New Roman" w:eastAsia="Times New Roman" w:hAnsi="Times New Roman" w:cs="Times New Roman"/>
          <w:color w:val="2D3748"/>
          <w:sz w:val="28"/>
          <w:szCs w:val="28"/>
        </w:rPr>
        <w:t> &amp; </w:t>
      </w:r>
      <w:r w:rsidRPr="000B2281">
        <w:rPr>
          <w:rFonts w:ascii="Times New Roman" w:eastAsia="Times New Roman" w:hAnsi="Times New Roman" w:cs="Times New Roman"/>
          <w:b/>
          <w:bCs/>
          <w:color w:val="2D3748"/>
          <w:sz w:val="28"/>
          <w:szCs w:val="28"/>
        </w:rPr>
        <w:t>Name</w:t>
      </w:r>
      <w:r w:rsidRPr="000B2281">
        <w:rPr>
          <w:rFonts w:ascii="Times New Roman" w:eastAsia="Times New Roman" w:hAnsi="Times New Roman" w:cs="Times New Roman"/>
          <w:color w:val="2D3748"/>
          <w:sz w:val="28"/>
          <w:szCs w:val="28"/>
        </w:rPr>
        <w:t> locators will be used when there are unique identifiers &amp; unique names available on the web page.</w:t>
      </w:r>
      <w:r w:rsidRPr="000B2281">
        <w:rPr>
          <w:rFonts w:ascii="Times New Roman" w:eastAsia="Times New Roman" w:hAnsi="Times New Roman" w:cs="Times New Roman"/>
          <w:color w:val="2D3748"/>
          <w:sz w:val="28"/>
          <w:szCs w:val="28"/>
        </w:rPr>
        <w:br/>
      </w:r>
      <w:r w:rsidRPr="000B2281">
        <w:rPr>
          <w:rFonts w:ascii="Times New Roman" w:eastAsia="Times New Roman" w:hAnsi="Times New Roman" w:cs="Times New Roman"/>
          <w:b/>
          <w:bCs/>
          <w:color w:val="2D3748"/>
          <w:sz w:val="28"/>
          <w:szCs w:val="28"/>
        </w:rPr>
        <w:t>CSS Selector</w:t>
      </w:r>
      <w:r w:rsidRPr="000B2281">
        <w:rPr>
          <w:rFonts w:ascii="Times New Roman" w:eastAsia="Times New Roman" w:hAnsi="Times New Roman" w:cs="Times New Roman"/>
          <w:color w:val="2D3748"/>
          <w:sz w:val="28"/>
          <w:szCs w:val="28"/>
        </w:rPr>
        <w:t> can be used for performance and when ID &amp; Name locators are not unique.</w:t>
      </w:r>
      <w:r w:rsidRPr="000B2281">
        <w:rPr>
          <w:rFonts w:ascii="Times New Roman" w:eastAsia="Times New Roman" w:hAnsi="Times New Roman" w:cs="Times New Roman"/>
          <w:color w:val="2D3748"/>
          <w:sz w:val="28"/>
          <w:szCs w:val="28"/>
        </w:rPr>
        <w:br/>
      </w:r>
      <w:proofErr w:type="spellStart"/>
      <w:r w:rsidRPr="000B2281">
        <w:rPr>
          <w:rFonts w:ascii="Times New Roman" w:eastAsia="Times New Roman" w:hAnsi="Times New Roman" w:cs="Times New Roman"/>
          <w:b/>
          <w:bCs/>
          <w:color w:val="2D3748"/>
          <w:sz w:val="28"/>
          <w:szCs w:val="28"/>
        </w:rPr>
        <w:t>XPath</w:t>
      </w:r>
      <w:proofErr w:type="spellEnd"/>
      <w:r w:rsidRPr="000B2281">
        <w:rPr>
          <w:rFonts w:ascii="Times New Roman" w:eastAsia="Times New Roman" w:hAnsi="Times New Roman" w:cs="Times New Roman"/>
          <w:color w:val="2D3748"/>
          <w:sz w:val="28"/>
          <w:szCs w:val="28"/>
        </w:rPr>
        <w:t xml:space="preserve"> is used when there </w:t>
      </w:r>
      <w:proofErr w:type="gramStart"/>
      <w:r w:rsidRPr="000B2281">
        <w:rPr>
          <w:rFonts w:ascii="Times New Roman" w:eastAsia="Times New Roman" w:hAnsi="Times New Roman" w:cs="Times New Roman"/>
          <w:color w:val="2D3748"/>
          <w:sz w:val="28"/>
          <w:szCs w:val="28"/>
        </w:rPr>
        <w:t>is no preferred locators</w:t>
      </w:r>
      <w:proofErr w:type="gramEnd"/>
      <w:r w:rsidRPr="000B2281">
        <w:rPr>
          <w:rFonts w:ascii="Times New Roman" w:eastAsia="Times New Roman" w:hAnsi="Times New Roman" w:cs="Times New Roman"/>
          <w:color w:val="2D3748"/>
          <w:sz w:val="28"/>
          <w:szCs w:val="28"/>
        </w:rPr>
        <w:t>.</w:t>
      </w:r>
    </w:p>
    <w:p w:rsidR="000B2281" w:rsidRPr="000B2281" w:rsidRDefault="000B2281" w:rsidP="000B2281">
      <w:pPr>
        <w:shd w:val="clear" w:color="auto" w:fill="FFFFFF"/>
        <w:spacing w:before="360" w:after="120" w:line="240" w:lineRule="auto"/>
        <w:outlineLvl w:val="2"/>
        <w:rPr>
          <w:rFonts w:ascii="Times New Roman" w:eastAsia="Times New Roman" w:hAnsi="Times New Roman" w:cs="Times New Roman"/>
          <w:sz w:val="28"/>
          <w:szCs w:val="28"/>
        </w:rPr>
      </w:pPr>
      <w:r w:rsidRPr="000B2281">
        <w:rPr>
          <w:rFonts w:ascii="Times New Roman" w:eastAsia="Times New Roman" w:hAnsi="Times New Roman" w:cs="Times New Roman"/>
          <w:b/>
          <w:bCs/>
          <w:sz w:val="28"/>
          <w:szCs w:val="28"/>
        </w:rPr>
        <w:t>36. What is the difference between “/” and “//” </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b/>
          <w:bCs/>
          <w:color w:val="2D3748"/>
          <w:sz w:val="28"/>
          <w:szCs w:val="28"/>
        </w:rPr>
        <w:lastRenderedPageBreak/>
        <w:t>Single Slash “/” – </w:t>
      </w:r>
      <w:r w:rsidRPr="000B2281">
        <w:rPr>
          <w:rFonts w:ascii="Times New Roman" w:eastAsia="Times New Roman" w:hAnsi="Times New Roman" w:cs="Times New Roman"/>
          <w:color w:val="2D3748"/>
          <w:sz w:val="28"/>
          <w:szCs w:val="28"/>
        </w:rPr>
        <w:t xml:space="preserve">Single slash is used to create </w:t>
      </w:r>
      <w:proofErr w:type="spellStart"/>
      <w:r w:rsidRPr="000B2281">
        <w:rPr>
          <w:rFonts w:ascii="Times New Roman" w:eastAsia="Times New Roman" w:hAnsi="Times New Roman" w:cs="Times New Roman"/>
          <w:color w:val="2D3748"/>
          <w:sz w:val="28"/>
          <w:szCs w:val="28"/>
        </w:rPr>
        <w:t>XPath</w:t>
      </w:r>
      <w:proofErr w:type="spellEnd"/>
      <w:r w:rsidRPr="000B2281">
        <w:rPr>
          <w:rFonts w:ascii="Times New Roman" w:eastAsia="Times New Roman" w:hAnsi="Times New Roman" w:cs="Times New Roman"/>
          <w:color w:val="2D3748"/>
          <w:sz w:val="28"/>
          <w:szCs w:val="28"/>
        </w:rPr>
        <w:t xml:space="preserve"> with absolute path i.e. the </w:t>
      </w:r>
      <w:proofErr w:type="spellStart"/>
      <w:r w:rsidRPr="000B2281">
        <w:rPr>
          <w:rFonts w:ascii="Times New Roman" w:eastAsia="Times New Roman" w:hAnsi="Times New Roman" w:cs="Times New Roman"/>
          <w:color w:val="2D3748"/>
          <w:sz w:val="28"/>
          <w:szCs w:val="28"/>
        </w:rPr>
        <w:t>XPath</w:t>
      </w:r>
      <w:proofErr w:type="spellEnd"/>
      <w:r w:rsidRPr="000B2281">
        <w:rPr>
          <w:rFonts w:ascii="Times New Roman" w:eastAsia="Times New Roman" w:hAnsi="Times New Roman" w:cs="Times New Roman"/>
          <w:color w:val="2D3748"/>
          <w:sz w:val="28"/>
          <w:szCs w:val="28"/>
        </w:rPr>
        <w:t xml:space="preserve"> would be created to start selection from the document node/start node.</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b/>
          <w:bCs/>
          <w:color w:val="2D3748"/>
          <w:sz w:val="28"/>
          <w:szCs w:val="28"/>
        </w:rPr>
        <w:t>Double Slash “//” –</w:t>
      </w:r>
      <w:r w:rsidRPr="000B2281">
        <w:rPr>
          <w:rFonts w:ascii="Times New Roman" w:eastAsia="Times New Roman" w:hAnsi="Times New Roman" w:cs="Times New Roman"/>
          <w:color w:val="2D3748"/>
          <w:sz w:val="28"/>
          <w:szCs w:val="28"/>
        </w:rPr>
        <w:t xml:space="preserve"> Double slash is used to create </w:t>
      </w:r>
      <w:proofErr w:type="spellStart"/>
      <w:r w:rsidRPr="000B2281">
        <w:rPr>
          <w:rFonts w:ascii="Times New Roman" w:eastAsia="Times New Roman" w:hAnsi="Times New Roman" w:cs="Times New Roman"/>
          <w:color w:val="2D3748"/>
          <w:sz w:val="28"/>
          <w:szCs w:val="28"/>
        </w:rPr>
        <w:t>XPath</w:t>
      </w:r>
      <w:proofErr w:type="spellEnd"/>
      <w:r w:rsidRPr="000B2281">
        <w:rPr>
          <w:rFonts w:ascii="Times New Roman" w:eastAsia="Times New Roman" w:hAnsi="Times New Roman" w:cs="Times New Roman"/>
          <w:color w:val="2D3748"/>
          <w:sz w:val="28"/>
          <w:szCs w:val="28"/>
        </w:rPr>
        <w:t xml:space="preserve"> with relative path i.e. the </w:t>
      </w:r>
      <w:proofErr w:type="spellStart"/>
      <w:r w:rsidRPr="000B2281">
        <w:rPr>
          <w:rFonts w:ascii="Times New Roman" w:eastAsia="Times New Roman" w:hAnsi="Times New Roman" w:cs="Times New Roman"/>
          <w:color w:val="2D3748"/>
          <w:sz w:val="28"/>
          <w:szCs w:val="28"/>
        </w:rPr>
        <w:t>XPath</w:t>
      </w:r>
      <w:proofErr w:type="spellEnd"/>
      <w:r w:rsidRPr="000B2281">
        <w:rPr>
          <w:rFonts w:ascii="Times New Roman" w:eastAsia="Times New Roman" w:hAnsi="Times New Roman" w:cs="Times New Roman"/>
          <w:color w:val="2D3748"/>
          <w:sz w:val="28"/>
          <w:szCs w:val="28"/>
        </w:rPr>
        <w:t xml:space="preserve"> would be created to start selection from anywhere within the document.</w:t>
      </w:r>
    </w:p>
    <w:p w:rsidR="000B2281" w:rsidRPr="000B2281" w:rsidRDefault="000B2281" w:rsidP="000B2281">
      <w:pPr>
        <w:shd w:val="clear" w:color="auto" w:fill="FFFFFF"/>
        <w:spacing w:before="360" w:after="120" w:line="240" w:lineRule="auto"/>
        <w:outlineLvl w:val="2"/>
        <w:rPr>
          <w:rFonts w:ascii="Times New Roman" w:eastAsia="Times New Roman" w:hAnsi="Times New Roman" w:cs="Times New Roman"/>
          <w:sz w:val="28"/>
          <w:szCs w:val="28"/>
        </w:rPr>
      </w:pPr>
      <w:r w:rsidRPr="000B2281">
        <w:rPr>
          <w:rFonts w:ascii="Times New Roman" w:eastAsia="Times New Roman" w:hAnsi="Times New Roman" w:cs="Times New Roman"/>
          <w:b/>
          <w:bCs/>
          <w:sz w:val="28"/>
          <w:szCs w:val="28"/>
        </w:rPr>
        <w:t>37. What is the difference between Absolute Path and Relative Path?</w:t>
      </w:r>
    </w:p>
    <w:p w:rsidR="000B2281" w:rsidRPr="000B2281" w:rsidRDefault="000B2281" w:rsidP="000B2281">
      <w:pPr>
        <w:shd w:val="clear" w:color="auto" w:fill="FFFFFF"/>
        <w:spacing w:after="100" w:afterAutospacing="1" w:line="240" w:lineRule="auto"/>
        <w:rPr>
          <w:rFonts w:ascii="Times New Roman" w:eastAsia="Times New Roman" w:hAnsi="Times New Roman" w:cs="Times New Roman"/>
          <w:color w:val="2D3748"/>
          <w:sz w:val="28"/>
          <w:szCs w:val="28"/>
        </w:rPr>
      </w:pPr>
      <w:r w:rsidRPr="000B2281">
        <w:rPr>
          <w:rFonts w:ascii="Times New Roman" w:eastAsia="Times New Roman" w:hAnsi="Times New Roman" w:cs="Times New Roman"/>
          <w:color w:val="2D3748"/>
          <w:sz w:val="28"/>
          <w:szCs w:val="28"/>
        </w:rPr>
        <w:t xml:space="preserve">Absolute </w:t>
      </w:r>
      <w:proofErr w:type="spellStart"/>
      <w:r w:rsidRPr="000B2281">
        <w:rPr>
          <w:rFonts w:ascii="Times New Roman" w:eastAsia="Times New Roman" w:hAnsi="Times New Roman" w:cs="Times New Roman"/>
          <w:color w:val="2D3748"/>
          <w:sz w:val="28"/>
          <w:szCs w:val="28"/>
        </w:rPr>
        <w:t>XPath</w:t>
      </w:r>
      <w:proofErr w:type="spellEnd"/>
      <w:r w:rsidRPr="000B2281">
        <w:rPr>
          <w:rFonts w:ascii="Times New Roman" w:eastAsia="Times New Roman" w:hAnsi="Times New Roman" w:cs="Times New Roman"/>
          <w:color w:val="2D3748"/>
          <w:sz w:val="28"/>
          <w:szCs w:val="28"/>
        </w:rPr>
        <w:t xml:space="preserve"> starts from the root node and ends with desired descendant element’s node. It starts with top HTML node and ends with input node. It starts with a single forward </w:t>
      </w:r>
      <w:proofErr w:type="gramStart"/>
      <w:r w:rsidRPr="000B2281">
        <w:rPr>
          <w:rFonts w:ascii="Times New Roman" w:eastAsia="Times New Roman" w:hAnsi="Times New Roman" w:cs="Times New Roman"/>
          <w:color w:val="2D3748"/>
          <w:sz w:val="28"/>
          <w:szCs w:val="28"/>
        </w:rPr>
        <w:t>slash(</w:t>
      </w:r>
      <w:proofErr w:type="gramEnd"/>
      <w:r w:rsidRPr="000B2281">
        <w:rPr>
          <w:rFonts w:ascii="Times New Roman" w:eastAsia="Times New Roman" w:hAnsi="Times New Roman" w:cs="Times New Roman"/>
          <w:color w:val="2D3748"/>
          <w:sz w:val="28"/>
          <w:szCs w:val="28"/>
        </w:rPr>
        <w:t>/) as shown below.</w:t>
      </w:r>
    </w:p>
    <w:p w:rsidR="000B2281" w:rsidRPr="000B2281" w:rsidRDefault="000B2281" w:rsidP="000B2281">
      <w:pPr>
        <w:spacing w:after="180" w:line="240" w:lineRule="auto"/>
        <w:rPr>
          <w:ins w:id="2" w:author="Unknown"/>
          <w:rFonts w:ascii="Times New Roman" w:eastAsia="Times New Roman" w:hAnsi="Times New Roman" w:cs="Times New Roman"/>
          <w:color w:val="2D3748"/>
          <w:sz w:val="28"/>
          <w:szCs w:val="28"/>
        </w:rPr>
      </w:pPr>
      <w:ins w:id="3" w:author="Unknown">
        <w:r w:rsidRPr="000B2281">
          <w:rPr>
            <w:rFonts w:ascii="Times New Roman" w:eastAsia="Times New Roman" w:hAnsi="Times New Roman" w:cs="Times New Roman"/>
            <w:color w:val="2D3748"/>
            <w:sz w:val="28"/>
            <w:szCs w:val="2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style="width:136.5pt;height:60.75pt" o:ole="">
              <v:imagedata r:id="rId37" o:title=""/>
            </v:shape>
            <w:control r:id="rId38" w:name="DefaultOcxName" w:shapeid="_x0000_i1117"/>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235"/>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tc>
        <w:tc>
          <w:tcPr>
            <w:tcW w:w="11422"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/html/body/div[3]/div[1]/form/table/</w:t>
            </w:r>
            <w:proofErr w:type="spellStart"/>
            <w:r w:rsidRPr="000B2281">
              <w:rPr>
                <w:rFonts w:ascii="Times New Roman" w:eastAsia="Times New Roman" w:hAnsi="Times New Roman" w:cs="Times New Roman"/>
                <w:color w:val="000000"/>
                <w:sz w:val="28"/>
                <w:szCs w:val="28"/>
              </w:rPr>
              <w:t>tbody</w:t>
            </w:r>
            <w:proofErr w:type="spellEnd"/>
            <w:r w:rsidRPr="000B2281">
              <w:rPr>
                <w:rFonts w:ascii="Times New Roman" w:eastAsia="Times New Roman" w:hAnsi="Times New Roman" w:cs="Times New Roman"/>
                <w:color w:val="000000"/>
                <w:sz w:val="28"/>
                <w:szCs w:val="28"/>
              </w:rPr>
              <w:t>/</w:t>
            </w:r>
            <w:proofErr w:type="spellStart"/>
            <w:r w:rsidRPr="000B2281">
              <w:rPr>
                <w:rFonts w:ascii="Times New Roman" w:eastAsia="Times New Roman" w:hAnsi="Times New Roman" w:cs="Times New Roman"/>
                <w:color w:val="000000"/>
                <w:sz w:val="28"/>
                <w:szCs w:val="28"/>
              </w:rPr>
              <w:t>tr</w:t>
            </w:r>
            <w:proofErr w:type="spellEnd"/>
            <w:r w:rsidRPr="000B2281">
              <w:rPr>
                <w:rFonts w:ascii="Times New Roman" w:eastAsia="Times New Roman" w:hAnsi="Times New Roman" w:cs="Times New Roman"/>
                <w:color w:val="000000"/>
                <w:sz w:val="28"/>
                <w:szCs w:val="28"/>
              </w:rPr>
              <w:t>[1]/td/input</w:t>
            </w:r>
          </w:p>
        </w:tc>
      </w:tr>
    </w:tbl>
    <w:p w:rsidR="000B2281" w:rsidRPr="000B2281" w:rsidRDefault="000B2281" w:rsidP="000B2281">
      <w:pPr>
        <w:shd w:val="clear" w:color="auto" w:fill="FFFFFF"/>
        <w:spacing w:after="100" w:afterAutospacing="1" w:line="240" w:lineRule="auto"/>
        <w:rPr>
          <w:ins w:id="4" w:author="Unknown"/>
          <w:rFonts w:ascii="Times New Roman" w:eastAsia="Times New Roman" w:hAnsi="Times New Roman" w:cs="Times New Roman"/>
          <w:color w:val="2D3748"/>
          <w:sz w:val="28"/>
          <w:szCs w:val="28"/>
        </w:rPr>
      </w:pPr>
      <w:ins w:id="5" w:author="Unknown">
        <w:r w:rsidRPr="000B2281">
          <w:rPr>
            <w:rFonts w:ascii="Times New Roman" w:eastAsia="Times New Roman" w:hAnsi="Times New Roman" w:cs="Times New Roman"/>
            <w:color w:val="2D3748"/>
            <w:sz w:val="28"/>
            <w:szCs w:val="28"/>
          </w:rPr>
          <w:t xml:space="preserve">Relative </w:t>
        </w:r>
        <w:proofErr w:type="spellStart"/>
        <w:r w:rsidRPr="000B2281">
          <w:rPr>
            <w:rFonts w:ascii="Times New Roman" w:eastAsia="Times New Roman" w:hAnsi="Times New Roman" w:cs="Times New Roman"/>
            <w:color w:val="2D3748"/>
            <w:sz w:val="28"/>
            <w:szCs w:val="28"/>
          </w:rPr>
          <w:t>XPath</w:t>
        </w:r>
        <w:proofErr w:type="spellEnd"/>
        <w:r w:rsidRPr="000B2281">
          <w:rPr>
            <w:rFonts w:ascii="Times New Roman" w:eastAsia="Times New Roman" w:hAnsi="Times New Roman" w:cs="Times New Roman"/>
            <w:color w:val="2D3748"/>
            <w:sz w:val="28"/>
            <w:szCs w:val="28"/>
          </w:rPr>
          <w:t xml:space="preserve"> starts from any node in between the HTML page to the current element’s </w:t>
        </w:r>
        <w:proofErr w:type="gramStart"/>
        <w:r w:rsidRPr="000B2281">
          <w:rPr>
            <w:rFonts w:ascii="Times New Roman" w:eastAsia="Times New Roman" w:hAnsi="Times New Roman" w:cs="Times New Roman"/>
            <w:color w:val="2D3748"/>
            <w:sz w:val="28"/>
            <w:szCs w:val="28"/>
          </w:rPr>
          <w:t>node(</w:t>
        </w:r>
        <w:proofErr w:type="gramEnd"/>
        <w:r w:rsidRPr="000B2281">
          <w:rPr>
            <w:rFonts w:ascii="Times New Roman" w:eastAsia="Times New Roman" w:hAnsi="Times New Roman" w:cs="Times New Roman"/>
            <w:color w:val="2D3748"/>
            <w:sz w:val="28"/>
            <w:szCs w:val="28"/>
          </w:rPr>
          <w:t>last node of the element). It starts with a double forward </w:t>
        </w:r>
        <w:proofErr w:type="gramStart"/>
        <w:r w:rsidRPr="000B2281">
          <w:rPr>
            <w:rFonts w:ascii="Times New Roman" w:eastAsia="Times New Roman" w:hAnsi="Times New Roman" w:cs="Times New Roman"/>
            <w:color w:val="2D3748"/>
            <w:sz w:val="28"/>
            <w:szCs w:val="28"/>
          </w:rPr>
          <w:t>slash(</w:t>
        </w:r>
        <w:proofErr w:type="gramEnd"/>
        <w:r w:rsidRPr="000B2281">
          <w:rPr>
            <w:rFonts w:ascii="Times New Roman" w:eastAsia="Times New Roman" w:hAnsi="Times New Roman" w:cs="Times New Roman"/>
            <w:color w:val="2D3748"/>
            <w:sz w:val="28"/>
            <w:szCs w:val="28"/>
          </w:rPr>
          <w:t>//) as shown below.</w:t>
        </w:r>
      </w:ins>
    </w:p>
    <w:p w:rsidR="000B2281" w:rsidRPr="000B2281" w:rsidRDefault="000B2281" w:rsidP="000B2281">
      <w:pPr>
        <w:spacing w:after="180" w:line="240" w:lineRule="auto"/>
        <w:rPr>
          <w:ins w:id="6" w:author="Unknown"/>
          <w:rFonts w:ascii="Times New Roman" w:eastAsia="Times New Roman" w:hAnsi="Times New Roman" w:cs="Times New Roman"/>
          <w:color w:val="2D3748"/>
          <w:sz w:val="28"/>
          <w:szCs w:val="28"/>
        </w:rPr>
      </w:pPr>
      <w:ins w:id="7" w:author="Unknown">
        <w:r w:rsidRPr="000B2281">
          <w:rPr>
            <w:rFonts w:ascii="Times New Roman" w:eastAsia="Times New Roman" w:hAnsi="Times New Roman" w:cs="Times New Roman"/>
            <w:color w:val="2D3748"/>
            <w:sz w:val="28"/>
            <w:szCs w:val="28"/>
          </w:rPr>
          <w:object w:dxaOrig="225" w:dyaOrig="225">
            <v:shape id="_x0000_i1120" type="#_x0000_t75" style="width:136.5pt;height:60.75pt" o:ole="">
              <v:imagedata r:id="rId37" o:title=""/>
            </v:shape>
            <w:control r:id="rId39" w:name="DefaultOcxName1" w:shapeid="_x0000_i1120"/>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235"/>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tc>
        <w:tc>
          <w:tcPr>
            <w:tcW w:w="11422"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//input[@id='email']</w:t>
            </w:r>
          </w:p>
        </w:tc>
      </w:tr>
    </w:tbl>
    <w:p w:rsidR="000B2281" w:rsidRPr="000B2281" w:rsidRDefault="000B2281" w:rsidP="000B2281">
      <w:pPr>
        <w:shd w:val="clear" w:color="auto" w:fill="FFFFFF"/>
        <w:spacing w:before="360" w:after="120" w:line="240" w:lineRule="auto"/>
        <w:outlineLvl w:val="2"/>
        <w:rPr>
          <w:ins w:id="8" w:author="Unknown"/>
          <w:rFonts w:ascii="Times New Roman" w:eastAsia="Times New Roman" w:hAnsi="Times New Roman" w:cs="Times New Roman"/>
          <w:sz w:val="28"/>
          <w:szCs w:val="28"/>
        </w:rPr>
      </w:pPr>
      <w:ins w:id="9" w:author="Unknown">
        <w:r w:rsidRPr="000B2281">
          <w:rPr>
            <w:rFonts w:ascii="Times New Roman" w:eastAsia="Times New Roman" w:hAnsi="Times New Roman" w:cs="Times New Roman"/>
            <w:b/>
            <w:bCs/>
            <w:sz w:val="28"/>
            <w:szCs w:val="28"/>
          </w:rPr>
          <w:t xml:space="preserve">38. What should you do when even </w:t>
        </w:r>
        <w:proofErr w:type="spellStart"/>
        <w:r w:rsidRPr="000B2281">
          <w:rPr>
            <w:rFonts w:ascii="Times New Roman" w:eastAsia="Times New Roman" w:hAnsi="Times New Roman" w:cs="Times New Roman"/>
            <w:b/>
            <w:bCs/>
            <w:sz w:val="28"/>
            <w:szCs w:val="28"/>
          </w:rPr>
          <w:t>XPath</w:t>
        </w:r>
        <w:proofErr w:type="spellEnd"/>
        <w:r w:rsidRPr="000B2281">
          <w:rPr>
            <w:rFonts w:ascii="Times New Roman" w:eastAsia="Times New Roman" w:hAnsi="Times New Roman" w:cs="Times New Roman"/>
            <w:b/>
            <w:bCs/>
            <w:sz w:val="28"/>
            <w:szCs w:val="28"/>
          </w:rPr>
          <w:t xml:space="preserve"> functions can’t identify the web element?</w:t>
        </w:r>
      </w:ins>
    </w:p>
    <w:p w:rsidR="000B2281" w:rsidRPr="000B2281" w:rsidRDefault="000B2281" w:rsidP="000B2281">
      <w:pPr>
        <w:shd w:val="clear" w:color="auto" w:fill="FFFFFF"/>
        <w:spacing w:after="100" w:afterAutospacing="1" w:line="240" w:lineRule="auto"/>
        <w:rPr>
          <w:ins w:id="10" w:author="Unknown"/>
          <w:rFonts w:ascii="Times New Roman" w:eastAsia="Times New Roman" w:hAnsi="Times New Roman" w:cs="Times New Roman"/>
          <w:color w:val="2D3748"/>
          <w:sz w:val="28"/>
          <w:szCs w:val="28"/>
        </w:rPr>
      </w:pPr>
      <w:ins w:id="11" w:author="Unknown">
        <w:r w:rsidRPr="000B2281">
          <w:rPr>
            <w:rFonts w:ascii="Times New Roman" w:eastAsia="Times New Roman" w:hAnsi="Times New Roman" w:cs="Times New Roman"/>
            <w:color w:val="2D3748"/>
            <w:sz w:val="28"/>
            <w:szCs w:val="28"/>
          </w:rPr>
          <w:t xml:space="preserve">In the early stages of software </w:t>
        </w:r>
        <w:proofErr w:type="spellStart"/>
        <w:r w:rsidRPr="000B2281">
          <w:rPr>
            <w:rFonts w:ascii="Times New Roman" w:eastAsia="Times New Roman" w:hAnsi="Times New Roman" w:cs="Times New Roman"/>
            <w:color w:val="2D3748"/>
            <w:sz w:val="28"/>
            <w:szCs w:val="28"/>
          </w:rPr>
          <w:t>developement</w:t>
        </w:r>
        <w:proofErr w:type="spellEnd"/>
        <w:r w:rsidRPr="000B2281">
          <w:rPr>
            <w:rFonts w:ascii="Times New Roman" w:eastAsia="Times New Roman" w:hAnsi="Times New Roman" w:cs="Times New Roman"/>
            <w:color w:val="2D3748"/>
            <w:sz w:val="28"/>
            <w:szCs w:val="28"/>
          </w:rPr>
          <w:t xml:space="preserve">, developers change identifiers and elements quite often. During the execution, the web elements may change dynamically and we cannot identify the web elements. To overcome this we use </w:t>
        </w:r>
        <w:proofErr w:type="spellStart"/>
        <w:r w:rsidRPr="000B2281">
          <w:rPr>
            <w:rFonts w:ascii="Times New Roman" w:eastAsia="Times New Roman" w:hAnsi="Times New Roman" w:cs="Times New Roman"/>
            <w:color w:val="2D3748"/>
            <w:sz w:val="28"/>
            <w:szCs w:val="28"/>
          </w:rPr>
          <w:t>XPath</w:t>
        </w:r>
        <w:proofErr w:type="spellEnd"/>
        <w:r w:rsidRPr="000B2281">
          <w:rPr>
            <w:rFonts w:ascii="Times New Roman" w:eastAsia="Times New Roman" w:hAnsi="Times New Roman" w:cs="Times New Roman"/>
            <w:color w:val="2D3748"/>
            <w:sz w:val="28"/>
            <w:szCs w:val="28"/>
          </w:rPr>
          <w:t xml:space="preserve"> axes along with </w:t>
        </w:r>
        <w:proofErr w:type="spellStart"/>
        <w:r w:rsidRPr="000B2281">
          <w:rPr>
            <w:rFonts w:ascii="Times New Roman" w:eastAsia="Times New Roman" w:hAnsi="Times New Roman" w:cs="Times New Roman"/>
            <w:color w:val="2D3748"/>
            <w:sz w:val="28"/>
            <w:szCs w:val="28"/>
          </w:rPr>
          <w:t>XPath</w:t>
        </w:r>
        <w:proofErr w:type="spellEnd"/>
        <w:r w:rsidRPr="000B2281">
          <w:rPr>
            <w:rFonts w:ascii="Times New Roman" w:eastAsia="Times New Roman" w:hAnsi="Times New Roman" w:cs="Times New Roman"/>
            <w:color w:val="2D3748"/>
            <w:sz w:val="28"/>
            <w:szCs w:val="28"/>
          </w:rPr>
          <w:t xml:space="preserve"> functions.</w:t>
        </w:r>
      </w:ins>
    </w:p>
    <w:p w:rsidR="000B2281" w:rsidRPr="000B2281" w:rsidRDefault="000B2281" w:rsidP="000B2281">
      <w:pPr>
        <w:shd w:val="clear" w:color="auto" w:fill="FFFFFF"/>
        <w:spacing w:before="360" w:after="120" w:line="240" w:lineRule="auto"/>
        <w:outlineLvl w:val="2"/>
        <w:rPr>
          <w:ins w:id="12" w:author="Unknown"/>
          <w:rFonts w:ascii="Times New Roman" w:eastAsia="Times New Roman" w:hAnsi="Times New Roman" w:cs="Times New Roman"/>
          <w:sz w:val="28"/>
          <w:szCs w:val="28"/>
        </w:rPr>
      </w:pPr>
      <w:ins w:id="13" w:author="Unknown">
        <w:r w:rsidRPr="000B2281">
          <w:rPr>
            <w:rFonts w:ascii="Times New Roman" w:eastAsia="Times New Roman" w:hAnsi="Times New Roman" w:cs="Times New Roman"/>
            <w:b/>
            <w:bCs/>
            <w:sz w:val="28"/>
            <w:szCs w:val="28"/>
          </w:rPr>
          <w:t xml:space="preserve">39. What are </w:t>
        </w:r>
        <w:proofErr w:type="spellStart"/>
        <w:r w:rsidRPr="000B2281">
          <w:rPr>
            <w:rFonts w:ascii="Times New Roman" w:eastAsia="Times New Roman" w:hAnsi="Times New Roman" w:cs="Times New Roman"/>
            <w:b/>
            <w:bCs/>
            <w:sz w:val="28"/>
            <w:szCs w:val="28"/>
          </w:rPr>
          <w:t>XPath</w:t>
        </w:r>
        <w:proofErr w:type="spellEnd"/>
        <w:r w:rsidRPr="000B2281">
          <w:rPr>
            <w:rFonts w:ascii="Times New Roman" w:eastAsia="Times New Roman" w:hAnsi="Times New Roman" w:cs="Times New Roman"/>
            <w:b/>
            <w:bCs/>
            <w:sz w:val="28"/>
            <w:szCs w:val="28"/>
          </w:rPr>
          <w:t xml:space="preserve"> Axes?</w:t>
        </w:r>
      </w:ins>
    </w:p>
    <w:p w:rsidR="000B2281" w:rsidRPr="000B2281" w:rsidRDefault="000B2281" w:rsidP="000B2281">
      <w:pPr>
        <w:shd w:val="clear" w:color="auto" w:fill="FFFFFF"/>
        <w:spacing w:after="100" w:afterAutospacing="1" w:line="240" w:lineRule="auto"/>
        <w:rPr>
          <w:ins w:id="14" w:author="Unknown"/>
          <w:rFonts w:ascii="Times New Roman" w:eastAsia="Times New Roman" w:hAnsi="Times New Roman" w:cs="Times New Roman"/>
          <w:color w:val="2D3748"/>
          <w:sz w:val="28"/>
          <w:szCs w:val="28"/>
        </w:rPr>
      </w:pPr>
      <w:proofErr w:type="spellStart"/>
      <w:ins w:id="15" w:author="Unknown">
        <w:r w:rsidRPr="000B2281">
          <w:rPr>
            <w:rFonts w:ascii="Times New Roman" w:eastAsia="Times New Roman" w:hAnsi="Times New Roman" w:cs="Times New Roman"/>
            <w:color w:val="2D3748"/>
            <w:sz w:val="28"/>
            <w:szCs w:val="28"/>
          </w:rPr>
          <w:t>XPath</w:t>
        </w:r>
        <w:proofErr w:type="spellEnd"/>
        <w:r w:rsidRPr="000B2281">
          <w:rPr>
            <w:rFonts w:ascii="Times New Roman" w:eastAsia="Times New Roman" w:hAnsi="Times New Roman" w:cs="Times New Roman"/>
            <w:color w:val="2D3748"/>
            <w:sz w:val="28"/>
            <w:szCs w:val="28"/>
          </w:rPr>
          <w:t xml:space="preserve"> axes are used to search for the multiple nodes in the XML document from the context (current) node.</w:t>
        </w:r>
      </w:ins>
    </w:p>
    <w:p w:rsidR="000B2281" w:rsidRPr="000B2281" w:rsidRDefault="000B2281" w:rsidP="000B2281">
      <w:pPr>
        <w:shd w:val="clear" w:color="auto" w:fill="FFFFFF"/>
        <w:spacing w:after="100" w:afterAutospacing="1" w:line="240" w:lineRule="auto"/>
        <w:rPr>
          <w:ins w:id="16" w:author="Unknown"/>
          <w:rFonts w:ascii="Times New Roman" w:eastAsia="Times New Roman" w:hAnsi="Times New Roman" w:cs="Times New Roman"/>
          <w:color w:val="2D3748"/>
          <w:sz w:val="28"/>
          <w:szCs w:val="28"/>
        </w:rPr>
      </w:pPr>
      <w:proofErr w:type="spellStart"/>
      <w:ins w:id="17" w:author="Unknown">
        <w:r w:rsidRPr="000B2281">
          <w:rPr>
            <w:rFonts w:ascii="Times New Roman" w:eastAsia="Times New Roman" w:hAnsi="Times New Roman" w:cs="Times New Roman"/>
            <w:color w:val="2D3748"/>
            <w:sz w:val="28"/>
            <w:szCs w:val="28"/>
          </w:rPr>
          <w:lastRenderedPageBreak/>
          <w:t>XPath</w:t>
        </w:r>
        <w:proofErr w:type="spellEnd"/>
        <w:r w:rsidRPr="000B2281">
          <w:rPr>
            <w:rFonts w:ascii="Times New Roman" w:eastAsia="Times New Roman" w:hAnsi="Times New Roman" w:cs="Times New Roman"/>
            <w:color w:val="2D3748"/>
            <w:sz w:val="28"/>
            <w:szCs w:val="28"/>
          </w:rPr>
          <w:t xml:space="preserve"> axes are used to find dynamic elements that would otherwise be impossible using standard locators.</w:t>
        </w:r>
      </w:ins>
    </w:p>
    <w:p w:rsidR="000B2281" w:rsidRPr="000B2281" w:rsidRDefault="000B2281" w:rsidP="000B2281">
      <w:pPr>
        <w:shd w:val="clear" w:color="auto" w:fill="FFFFFF"/>
        <w:spacing w:before="360" w:after="120" w:line="240" w:lineRule="auto"/>
        <w:outlineLvl w:val="2"/>
        <w:rPr>
          <w:ins w:id="18" w:author="Unknown"/>
          <w:rFonts w:ascii="Times New Roman" w:eastAsia="Times New Roman" w:hAnsi="Times New Roman" w:cs="Times New Roman"/>
          <w:sz w:val="28"/>
          <w:szCs w:val="28"/>
        </w:rPr>
      </w:pPr>
      <w:ins w:id="19" w:author="Unknown">
        <w:r w:rsidRPr="000B2281">
          <w:rPr>
            <w:rFonts w:ascii="Times New Roman" w:eastAsia="Times New Roman" w:hAnsi="Times New Roman" w:cs="Times New Roman"/>
            <w:b/>
            <w:bCs/>
            <w:sz w:val="28"/>
            <w:szCs w:val="28"/>
          </w:rPr>
          <w:t>40. What is a Context Node?</w:t>
        </w:r>
      </w:ins>
    </w:p>
    <w:p w:rsidR="000B2281" w:rsidRPr="000B2281" w:rsidRDefault="000B2281" w:rsidP="000B2281">
      <w:pPr>
        <w:shd w:val="clear" w:color="auto" w:fill="FFFFFF"/>
        <w:spacing w:after="100" w:afterAutospacing="1" w:line="240" w:lineRule="auto"/>
        <w:rPr>
          <w:ins w:id="20" w:author="Unknown"/>
          <w:rFonts w:ascii="Times New Roman" w:eastAsia="Times New Roman" w:hAnsi="Times New Roman" w:cs="Times New Roman"/>
          <w:color w:val="2D3748"/>
          <w:sz w:val="28"/>
          <w:szCs w:val="28"/>
        </w:rPr>
      </w:pPr>
      <w:ins w:id="21" w:author="Unknown">
        <w:r w:rsidRPr="000B2281">
          <w:rPr>
            <w:rFonts w:ascii="Times New Roman" w:eastAsia="Times New Roman" w:hAnsi="Times New Roman" w:cs="Times New Roman"/>
            <w:color w:val="2D3748"/>
            <w:sz w:val="28"/>
            <w:szCs w:val="28"/>
          </w:rPr>
          <w:t xml:space="preserve">The context node is the node the </w:t>
        </w:r>
        <w:proofErr w:type="spellStart"/>
        <w:r w:rsidRPr="000B2281">
          <w:rPr>
            <w:rFonts w:ascii="Times New Roman" w:eastAsia="Times New Roman" w:hAnsi="Times New Roman" w:cs="Times New Roman"/>
            <w:color w:val="2D3748"/>
            <w:sz w:val="28"/>
            <w:szCs w:val="28"/>
          </w:rPr>
          <w:t>XPath</w:t>
        </w:r>
        <w:proofErr w:type="spellEnd"/>
        <w:r w:rsidRPr="000B2281">
          <w:rPr>
            <w:rFonts w:ascii="Times New Roman" w:eastAsia="Times New Roman" w:hAnsi="Times New Roman" w:cs="Times New Roman"/>
            <w:color w:val="2D3748"/>
            <w:sz w:val="28"/>
            <w:szCs w:val="28"/>
          </w:rPr>
          <w:t xml:space="preserve"> processor is currently looking at.</w:t>
        </w:r>
      </w:ins>
    </w:p>
    <w:p w:rsidR="000B2281" w:rsidRPr="000B2281" w:rsidRDefault="000B2281" w:rsidP="000B2281">
      <w:pPr>
        <w:shd w:val="clear" w:color="auto" w:fill="FFFFFF"/>
        <w:spacing w:before="360" w:after="120" w:line="240" w:lineRule="auto"/>
        <w:outlineLvl w:val="2"/>
        <w:rPr>
          <w:ins w:id="22" w:author="Unknown"/>
          <w:rFonts w:ascii="Times New Roman" w:eastAsia="Times New Roman" w:hAnsi="Times New Roman" w:cs="Times New Roman"/>
          <w:sz w:val="28"/>
          <w:szCs w:val="28"/>
        </w:rPr>
      </w:pPr>
      <w:ins w:id="23" w:author="Unknown">
        <w:r w:rsidRPr="000B2281">
          <w:rPr>
            <w:rFonts w:ascii="Times New Roman" w:eastAsia="Times New Roman" w:hAnsi="Times New Roman" w:cs="Times New Roman"/>
            <w:b/>
            <w:bCs/>
            <w:sz w:val="28"/>
            <w:szCs w:val="28"/>
          </w:rPr>
          <w:t>41. What is the difference between Assert and Verify in Selenium?</w:t>
        </w:r>
      </w:ins>
    </w:p>
    <w:p w:rsidR="000B2281" w:rsidRPr="000B2281" w:rsidRDefault="000B2281" w:rsidP="000B2281">
      <w:pPr>
        <w:shd w:val="clear" w:color="auto" w:fill="FFFFFF"/>
        <w:spacing w:after="100" w:afterAutospacing="1" w:line="240" w:lineRule="auto"/>
        <w:rPr>
          <w:ins w:id="24" w:author="Unknown"/>
          <w:rFonts w:ascii="Times New Roman" w:eastAsia="Times New Roman" w:hAnsi="Times New Roman" w:cs="Times New Roman"/>
          <w:color w:val="2D3748"/>
          <w:sz w:val="28"/>
          <w:szCs w:val="28"/>
        </w:rPr>
      </w:pPr>
      <w:ins w:id="25" w:author="Unknown">
        <w:r w:rsidRPr="000B2281">
          <w:rPr>
            <w:rFonts w:ascii="Times New Roman" w:eastAsia="Times New Roman" w:hAnsi="Times New Roman" w:cs="Times New Roman"/>
            <w:b/>
            <w:bCs/>
            <w:color w:val="2D3748"/>
            <w:sz w:val="28"/>
            <w:szCs w:val="28"/>
          </w:rPr>
          <w:t>Assert:</w:t>
        </w:r>
        <w:r w:rsidRPr="000B2281">
          <w:rPr>
            <w:rFonts w:ascii="Times New Roman" w:eastAsia="Times New Roman" w:hAnsi="Times New Roman" w:cs="Times New Roman"/>
            <w:color w:val="2D3748"/>
            <w:sz w:val="28"/>
            <w:szCs w:val="28"/>
          </w:rPr>
          <w:t> In simple words, if the assert condition is true then the program control will execute the next test step but if the condition is false, the execution will stop and further test step will not be executed.</w:t>
        </w:r>
      </w:ins>
    </w:p>
    <w:p w:rsidR="000B2281" w:rsidRPr="000B2281" w:rsidRDefault="000B2281" w:rsidP="000B2281">
      <w:pPr>
        <w:shd w:val="clear" w:color="auto" w:fill="FFFFFF"/>
        <w:spacing w:after="100" w:afterAutospacing="1" w:line="240" w:lineRule="auto"/>
        <w:rPr>
          <w:ins w:id="26" w:author="Unknown"/>
          <w:rFonts w:ascii="Times New Roman" w:eastAsia="Times New Roman" w:hAnsi="Times New Roman" w:cs="Times New Roman"/>
          <w:color w:val="2D3748"/>
          <w:sz w:val="28"/>
          <w:szCs w:val="28"/>
        </w:rPr>
      </w:pPr>
      <w:ins w:id="27" w:author="Unknown">
        <w:r w:rsidRPr="000B2281">
          <w:rPr>
            <w:rFonts w:ascii="Times New Roman" w:eastAsia="Times New Roman" w:hAnsi="Times New Roman" w:cs="Times New Roman"/>
            <w:b/>
            <w:bCs/>
            <w:color w:val="2D3748"/>
            <w:sz w:val="28"/>
            <w:szCs w:val="28"/>
          </w:rPr>
          <w:t>Verify:</w:t>
        </w:r>
        <w:r w:rsidRPr="000B2281">
          <w:rPr>
            <w:rFonts w:ascii="Times New Roman" w:eastAsia="Times New Roman" w:hAnsi="Times New Roman" w:cs="Times New Roman"/>
            <w:color w:val="2D3748"/>
            <w:sz w:val="28"/>
            <w:szCs w:val="28"/>
          </w:rPr>
          <w:t> In simple words, there won’t be any halt in the test execution even though the verify condition is true or false.</w:t>
        </w:r>
      </w:ins>
    </w:p>
    <w:p w:rsidR="000B2281" w:rsidRPr="000B2281" w:rsidRDefault="000B2281" w:rsidP="000B2281">
      <w:pPr>
        <w:shd w:val="clear" w:color="auto" w:fill="FFFFFF"/>
        <w:spacing w:after="100" w:afterAutospacing="1" w:line="240" w:lineRule="auto"/>
        <w:rPr>
          <w:ins w:id="28" w:author="Unknown"/>
          <w:rFonts w:ascii="Times New Roman" w:eastAsia="Times New Roman" w:hAnsi="Times New Roman" w:cs="Times New Roman"/>
          <w:color w:val="2D3748"/>
          <w:sz w:val="28"/>
          <w:szCs w:val="28"/>
        </w:rPr>
      </w:pPr>
      <w:ins w:id="29" w:author="Unknown">
        <w:r w:rsidRPr="000B2281">
          <w:rPr>
            <w:rFonts w:ascii="Times New Roman" w:eastAsia="Times New Roman" w:hAnsi="Times New Roman" w:cs="Times New Roman"/>
            <w:color w:val="2D3748"/>
            <w:sz w:val="28"/>
            <w:szCs w:val="28"/>
          </w:rPr>
          <w:t>Read this detailed post on </w:t>
        </w:r>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"https://www.softwaretestingmaterial.com/difference-between-assert-and-verify/"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 xml:space="preserve">Assert </w:t>
        </w:r>
        <w:proofErr w:type="spellStart"/>
        <w:r w:rsidRPr="000B2281">
          <w:rPr>
            <w:rFonts w:ascii="Times New Roman" w:eastAsia="Times New Roman" w:hAnsi="Times New Roman" w:cs="Times New Roman"/>
            <w:color w:val="0000FF"/>
            <w:sz w:val="28"/>
            <w:szCs w:val="28"/>
            <w:u w:val="single"/>
          </w:rPr>
          <w:t>vs</w:t>
        </w:r>
        <w:proofErr w:type="spellEnd"/>
        <w:r w:rsidRPr="000B2281">
          <w:rPr>
            <w:rFonts w:ascii="Times New Roman" w:eastAsia="Times New Roman" w:hAnsi="Times New Roman" w:cs="Times New Roman"/>
            <w:color w:val="0000FF"/>
            <w:sz w:val="28"/>
            <w:szCs w:val="28"/>
            <w:u w:val="single"/>
          </w:rPr>
          <w:t xml:space="preserve"> Verify with practical example</w:t>
        </w:r>
        <w:r w:rsidRPr="000B2281">
          <w:rPr>
            <w:rFonts w:ascii="Times New Roman" w:eastAsia="Times New Roman" w:hAnsi="Times New Roman" w:cs="Times New Roman"/>
            <w:color w:val="2D3748"/>
            <w:sz w:val="28"/>
            <w:szCs w:val="28"/>
          </w:rPr>
          <w:fldChar w:fldCharType="end"/>
        </w:r>
        <w:r w:rsidRPr="000B2281">
          <w:rPr>
            <w:rFonts w:ascii="Times New Roman" w:eastAsia="Times New Roman" w:hAnsi="Times New Roman" w:cs="Times New Roman"/>
            <w:color w:val="2D3748"/>
            <w:sz w:val="28"/>
            <w:szCs w:val="28"/>
          </w:rPr>
          <w:t> here detailed post check the below link.</w:t>
        </w:r>
      </w:ins>
    </w:p>
    <w:p w:rsidR="000B2281" w:rsidRPr="000B2281" w:rsidRDefault="000B2281" w:rsidP="000B2281">
      <w:pPr>
        <w:shd w:val="clear" w:color="auto" w:fill="FFFFFF"/>
        <w:spacing w:before="360" w:after="120" w:line="240" w:lineRule="auto"/>
        <w:outlineLvl w:val="2"/>
        <w:rPr>
          <w:ins w:id="30" w:author="Unknown"/>
          <w:rFonts w:ascii="Times New Roman" w:eastAsia="Times New Roman" w:hAnsi="Times New Roman" w:cs="Times New Roman"/>
          <w:sz w:val="28"/>
          <w:szCs w:val="28"/>
        </w:rPr>
      </w:pPr>
      <w:ins w:id="31" w:author="Unknown">
        <w:r w:rsidRPr="000B2281">
          <w:rPr>
            <w:rFonts w:ascii="Times New Roman" w:eastAsia="Times New Roman" w:hAnsi="Times New Roman" w:cs="Times New Roman"/>
            <w:b/>
            <w:bCs/>
            <w:sz w:val="28"/>
            <w:szCs w:val="28"/>
          </w:rPr>
          <w:t>42. What are Soft Assert and Hard Assert in Selenium?</w:t>
        </w:r>
      </w:ins>
    </w:p>
    <w:p w:rsidR="000B2281" w:rsidRPr="000B2281" w:rsidRDefault="000B2281" w:rsidP="000B2281">
      <w:pPr>
        <w:shd w:val="clear" w:color="auto" w:fill="FFFFFF"/>
        <w:spacing w:after="100" w:afterAutospacing="1" w:line="240" w:lineRule="auto"/>
        <w:rPr>
          <w:ins w:id="32" w:author="Unknown"/>
          <w:rFonts w:ascii="Times New Roman" w:eastAsia="Times New Roman" w:hAnsi="Times New Roman" w:cs="Times New Roman"/>
          <w:color w:val="2D3748"/>
          <w:sz w:val="28"/>
          <w:szCs w:val="28"/>
        </w:rPr>
      </w:pPr>
      <w:ins w:id="33" w:author="Unknown">
        <w:r w:rsidRPr="000B2281">
          <w:rPr>
            <w:rFonts w:ascii="Times New Roman" w:eastAsia="Times New Roman" w:hAnsi="Times New Roman" w:cs="Times New Roman"/>
            <w:color w:val="2D3748"/>
            <w:sz w:val="28"/>
            <w:szCs w:val="28"/>
          </w:rPr>
          <w:t>Soft Assert: Soft Assert collects errors during </w:t>
        </w:r>
        <w:r w:rsidRPr="000B2281">
          <w:rPr>
            <w:rFonts w:ascii="Times New Roman" w:eastAsia="Times New Roman" w:hAnsi="Times New Roman" w:cs="Times New Roman"/>
            <w:i/>
            <w:iCs/>
            <w:color w:val="2D3748"/>
            <w:sz w:val="28"/>
            <w:szCs w:val="28"/>
          </w:rPr>
          <w:t>@Test</w:t>
        </w:r>
        <w:r w:rsidRPr="000B2281">
          <w:rPr>
            <w:rFonts w:ascii="Times New Roman" w:eastAsia="Times New Roman" w:hAnsi="Times New Roman" w:cs="Times New Roman"/>
            <w:color w:val="2D3748"/>
            <w:sz w:val="28"/>
            <w:szCs w:val="28"/>
          </w:rPr>
          <w:t> Soft Assert does not throw an exception when an assert fails and would continue with the next step after the assert statement.</w:t>
        </w:r>
      </w:ins>
    </w:p>
    <w:p w:rsidR="000B2281" w:rsidRPr="000B2281" w:rsidRDefault="000B2281" w:rsidP="000B2281">
      <w:pPr>
        <w:shd w:val="clear" w:color="auto" w:fill="FFFFFF"/>
        <w:spacing w:after="100" w:afterAutospacing="1" w:line="240" w:lineRule="auto"/>
        <w:rPr>
          <w:ins w:id="34" w:author="Unknown"/>
          <w:rFonts w:ascii="Times New Roman" w:eastAsia="Times New Roman" w:hAnsi="Times New Roman" w:cs="Times New Roman"/>
          <w:color w:val="2D3748"/>
          <w:sz w:val="28"/>
          <w:szCs w:val="28"/>
        </w:rPr>
      </w:pPr>
      <w:ins w:id="35" w:author="Unknown">
        <w:r w:rsidRPr="000B2281">
          <w:rPr>
            <w:rFonts w:ascii="Times New Roman" w:eastAsia="Times New Roman" w:hAnsi="Times New Roman" w:cs="Times New Roman"/>
            <w:color w:val="2D3748"/>
            <w:sz w:val="28"/>
            <w:szCs w:val="28"/>
          </w:rPr>
          <w:t>Hard Assert: Hard Assert throws an </w:t>
        </w:r>
        <w:proofErr w:type="spellStart"/>
        <w:r w:rsidRPr="000B2281">
          <w:rPr>
            <w:rFonts w:ascii="Times New Roman" w:eastAsia="Times New Roman" w:hAnsi="Times New Roman" w:cs="Times New Roman"/>
            <w:i/>
            <w:iCs/>
            <w:color w:val="2D3748"/>
            <w:sz w:val="28"/>
            <w:szCs w:val="28"/>
          </w:rPr>
          <w:t>AssertException</w:t>
        </w:r>
        <w:proofErr w:type="spellEnd"/>
        <w:r w:rsidRPr="000B2281">
          <w:rPr>
            <w:rFonts w:ascii="Times New Roman" w:eastAsia="Times New Roman" w:hAnsi="Times New Roman" w:cs="Times New Roman"/>
            <w:color w:val="2D3748"/>
            <w:sz w:val="28"/>
            <w:szCs w:val="28"/>
          </w:rPr>
          <w:t> immediately when an assert statement fails and test suite continues with next </w:t>
        </w:r>
        <w:r w:rsidRPr="000B2281">
          <w:rPr>
            <w:rFonts w:ascii="Times New Roman" w:eastAsia="Times New Roman" w:hAnsi="Times New Roman" w:cs="Times New Roman"/>
            <w:i/>
            <w:iCs/>
            <w:color w:val="2D3748"/>
            <w:sz w:val="28"/>
            <w:szCs w:val="28"/>
          </w:rPr>
          <w:t>@Test</w:t>
        </w:r>
      </w:ins>
    </w:p>
    <w:p w:rsidR="000B2281" w:rsidRPr="000B2281" w:rsidRDefault="000B2281" w:rsidP="000B2281">
      <w:pPr>
        <w:shd w:val="clear" w:color="auto" w:fill="FFFFFF"/>
        <w:spacing w:after="100" w:afterAutospacing="1" w:line="240" w:lineRule="auto"/>
        <w:rPr>
          <w:ins w:id="36" w:author="Unknown"/>
          <w:rFonts w:ascii="Times New Roman" w:eastAsia="Times New Roman" w:hAnsi="Times New Roman" w:cs="Times New Roman"/>
          <w:b/>
          <w:bCs/>
          <w:i/>
          <w:iCs/>
          <w:color w:val="000000"/>
          <w:sz w:val="28"/>
          <w:szCs w:val="28"/>
        </w:rPr>
      </w:pPr>
      <w:ins w:id="37" w:author="Unknown">
        <w:r w:rsidRPr="000B2281">
          <w:rPr>
            <w:rFonts w:ascii="Times New Roman" w:eastAsia="Times New Roman" w:hAnsi="Times New Roman" w:cs="Times New Roman"/>
            <w:b/>
            <w:bCs/>
            <w:i/>
            <w:iCs/>
            <w:color w:val="000000"/>
            <w:sz w:val="28"/>
            <w:szCs w:val="28"/>
          </w:rPr>
          <w:t>Detailed Post: </w:t>
        </w:r>
        <w:r w:rsidRPr="000B2281">
          <w:rPr>
            <w:rFonts w:ascii="Times New Roman" w:eastAsia="Times New Roman" w:hAnsi="Times New Roman" w:cs="Times New Roman"/>
            <w:b/>
            <w:bCs/>
            <w:i/>
            <w:iCs/>
            <w:color w:val="000000"/>
            <w:sz w:val="28"/>
            <w:szCs w:val="28"/>
          </w:rPr>
          <w:fldChar w:fldCharType="begin"/>
        </w:r>
        <w:r w:rsidRPr="000B2281">
          <w:rPr>
            <w:rFonts w:ascii="Times New Roman" w:eastAsia="Times New Roman" w:hAnsi="Times New Roman" w:cs="Times New Roman"/>
            <w:b/>
            <w:bCs/>
            <w:i/>
            <w:iCs/>
            <w:color w:val="000000"/>
            <w:sz w:val="28"/>
            <w:szCs w:val="28"/>
          </w:rPr>
          <w:instrText xml:space="preserve"> HYPERLINK "https://www.softwaretestingmaterial.com/soft-assert/" </w:instrText>
        </w:r>
        <w:r w:rsidRPr="000B2281">
          <w:rPr>
            <w:rFonts w:ascii="Times New Roman" w:eastAsia="Times New Roman" w:hAnsi="Times New Roman" w:cs="Times New Roman"/>
            <w:b/>
            <w:bCs/>
            <w:i/>
            <w:iCs/>
            <w:color w:val="000000"/>
            <w:sz w:val="28"/>
            <w:szCs w:val="28"/>
          </w:rPr>
          <w:fldChar w:fldCharType="separate"/>
        </w:r>
        <w:r w:rsidRPr="000B2281">
          <w:rPr>
            <w:rFonts w:ascii="Times New Roman" w:eastAsia="Times New Roman" w:hAnsi="Times New Roman" w:cs="Times New Roman"/>
            <w:b/>
            <w:bCs/>
            <w:i/>
            <w:iCs/>
            <w:color w:val="0000FF"/>
            <w:sz w:val="28"/>
            <w:szCs w:val="28"/>
            <w:u w:val="single"/>
          </w:rPr>
          <w:t>Soft Assert</w:t>
        </w:r>
        <w:r w:rsidRPr="000B2281">
          <w:rPr>
            <w:rFonts w:ascii="Times New Roman" w:eastAsia="Times New Roman" w:hAnsi="Times New Roman" w:cs="Times New Roman"/>
            <w:b/>
            <w:bCs/>
            <w:i/>
            <w:iCs/>
            <w:color w:val="000000"/>
            <w:sz w:val="28"/>
            <w:szCs w:val="28"/>
          </w:rPr>
          <w:fldChar w:fldCharType="end"/>
        </w:r>
      </w:ins>
    </w:p>
    <w:p w:rsidR="000B2281" w:rsidRPr="000B2281" w:rsidRDefault="000B2281" w:rsidP="000B2281">
      <w:pPr>
        <w:shd w:val="clear" w:color="auto" w:fill="FFFFFF"/>
        <w:spacing w:before="360" w:after="120" w:line="240" w:lineRule="auto"/>
        <w:outlineLvl w:val="2"/>
        <w:rPr>
          <w:ins w:id="38" w:author="Unknown"/>
          <w:rFonts w:ascii="Times New Roman" w:eastAsia="Times New Roman" w:hAnsi="Times New Roman" w:cs="Times New Roman"/>
          <w:sz w:val="28"/>
          <w:szCs w:val="28"/>
        </w:rPr>
      </w:pPr>
      <w:ins w:id="39" w:author="Unknown">
        <w:r w:rsidRPr="000B2281">
          <w:rPr>
            <w:rFonts w:ascii="Times New Roman" w:eastAsia="Times New Roman" w:hAnsi="Times New Roman" w:cs="Times New Roman"/>
            <w:b/>
            <w:bCs/>
            <w:sz w:val="28"/>
            <w:szCs w:val="28"/>
          </w:rPr>
          <w:t xml:space="preserve">43. What is the difference between </w:t>
        </w:r>
        <w:proofErr w:type="spellStart"/>
        <w:r w:rsidRPr="000B2281">
          <w:rPr>
            <w:rFonts w:ascii="Times New Roman" w:eastAsia="Times New Roman" w:hAnsi="Times New Roman" w:cs="Times New Roman"/>
            <w:b/>
            <w:bCs/>
            <w:sz w:val="28"/>
            <w:szCs w:val="28"/>
          </w:rPr>
          <w:t>setSpeed</w:t>
        </w:r>
        <w:proofErr w:type="spellEnd"/>
        <w:r w:rsidRPr="000B2281">
          <w:rPr>
            <w:rFonts w:ascii="Times New Roman" w:eastAsia="Times New Roman" w:hAnsi="Times New Roman" w:cs="Times New Roman"/>
            <w:b/>
            <w:bCs/>
            <w:sz w:val="28"/>
            <w:szCs w:val="28"/>
          </w:rPr>
          <w:t xml:space="preserve"> () and sleep () methods?</w:t>
        </w:r>
      </w:ins>
    </w:p>
    <w:p w:rsidR="000B2281" w:rsidRPr="000B2281" w:rsidRDefault="000B2281" w:rsidP="000B2281">
      <w:pPr>
        <w:shd w:val="clear" w:color="auto" w:fill="FFFFFF"/>
        <w:spacing w:after="100" w:afterAutospacing="1" w:line="240" w:lineRule="auto"/>
        <w:rPr>
          <w:ins w:id="40" w:author="Unknown"/>
          <w:rFonts w:ascii="Times New Roman" w:eastAsia="Times New Roman" w:hAnsi="Times New Roman" w:cs="Times New Roman"/>
          <w:color w:val="2D3748"/>
          <w:sz w:val="28"/>
          <w:szCs w:val="28"/>
        </w:rPr>
      </w:pPr>
      <w:ins w:id="41" w:author="Unknown">
        <w:r w:rsidRPr="000B2281">
          <w:rPr>
            <w:rFonts w:ascii="Times New Roman" w:eastAsia="Times New Roman" w:hAnsi="Times New Roman" w:cs="Times New Roman"/>
            <w:color w:val="2D3748"/>
            <w:sz w:val="28"/>
            <w:szCs w:val="28"/>
          </w:rPr>
          <w:t xml:space="preserve">Both </w:t>
        </w:r>
        <w:proofErr w:type="gramStart"/>
        <w:r w:rsidRPr="000B2281">
          <w:rPr>
            <w:rFonts w:ascii="Times New Roman" w:eastAsia="Times New Roman" w:hAnsi="Times New Roman" w:cs="Times New Roman"/>
            <w:color w:val="2D3748"/>
            <w:sz w:val="28"/>
            <w:szCs w:val="28"/>
          </w:rPr>
          <w:t>sleep(</w:t>
        </w:r>
        <w:proofErr w:type="gramEnd"/>
        <w:r w:rsidRPr="000B2281">
          <w:rPr>
            <w:rFonts w:ascii="Times New Roman" w:eastAsia="Times New Roman" w:hAnsi="Times New Roman" w:cs="Times New Roman"/>
            <w:color w:val="2D3748"/>
            <w:sz w:val="28"/>
            <w:szCs w:val="28"/>
          </w:rPr>
          <w:t xml:space="preserve">) and </w:t>
        </w:r>
        <w:proofErr w:type="spellStart"/>
        <w:r w:rsidRPr="000B2281">
          <w:rPr>
            <w:rFonts w:ascii="Times New Roman" w:eastAsia="Times New Roman" w:hAnsi="Times New Roman" w:cs="Times New Roman"/>
            <w:color w:val="2D3748"/>
            <w:sz w:val="28"/>
            <w:szCs w:val="28"/>
          </w:rPr>
          <w:t>setSpeed</w:t>
        </w:r>
        <w:proofErr w:type="spellEnd"/>
        <w:r w:rsidRPr="000B2281">
          <w:rPr>
            <w:rFonts w:ascii="Times New Roman" w:eastAsia="Times New Roman" w:hAnsi="Times New Roman" w:cs="Times New Roman"/>
            <w:color w:val="2D3748"/>
            <w:sz w:val="28"/>
            <w:szCs w:val="28"/>
          </w:rPr>
          <w:t>() are used to delay the execution speed.</w:t>
        </w:r>
      </w:ins>
    </w:p>
    <w:p w:rsidR="000B2281" w:rsidRPr="000B2281" w:rsidRDefault="000B2281" w:rsidP="000B2281">
      <w:pPr>
        <w:shd w:val="clear" w:color="auto" w:fill="FFFFFF"/>
        <w:spacing w:after="100" w:afterAutospacing="1" w:line="240" w:lineRule="auto"/>
        <w:rPr>
          <w:ins w:id="42" w:author="Unknown"/>
          <w:rFonts w:ascii="Times New Roman" w:eastAsia="Times New Roman" w:hAnsi="Times New Roman" w:cs="Times New Roman"/>
          <w:color w:val="2D3748"/>
          <w:sz w:val="28"/>
          <w:szCs w:val="28"/>
        </w:rPr>
      </w:pPr>
      <w:proofErr w:type="spellStart"/>
      <w:proofErr w:type="gramStart"/>
      <w:ins w:id="43" w:author="Unknown">
        <w:r w:rsidRPr="000B2281">
          <w:rPr>
            <w:rFonts w:ascii="Times New Roman" w:eastAsia="Times New Roman" w:hAnsi="Times New Roman" w:cs="Times New Roman"/>
            <w:b/>
            <w:bCs/>
            <w:color w:val="2D3748"/>
            <w:sz w:val="28"/>
            <w:szCs w:val="28"/>
          </w:rPr>
          <w:t>setSpeed</w:t>
        </w:r>
        <w:proofErr w:type="spellEnd"/>
        <w:r w:rsidRPr="000B2281">
          <w:rPr>
            <w:rFonts w:ascii="Times New Roman" w:eastAsia="Times New Roman" w:hAnsi="Times New Roman" w:cs="Times New Roman"/>
            <w:b/>
            <w:bCs/>
            <w:color w:val="2D3748"/>
            <w:sz w:val="28"/>
            <w:szCs w:val="28"/>
          </w:rPr>
          <w:t>(</w:t>
        </w:r>
        <w:proofErr w:type="gramEnd"/>
        <w:r w:rsidRPr="000B2281">
          <w:rPr>
            <w:rFonts w:ascii="Times New Roman" w:eastAsia="Times New Roman" w:hAnsi="Times New Roman" w:cs="Times New Roman"/>
            <w:b/>
            <w:bCs/>
            <w:color w:val="2D3748"/>
            <w:sz w:val="28"/>
            <w:szCs w:val="28"/>
          </w:rPr>
          <w:t>):</w:t>
        </w:r>
        <w:r w:rsidRPr="000B2281">
          <w:rPr>
            <w:rFonts w:ascii="Times New Roman" w:eastAsia="Times New Roman" w:hAnsi="Times New Roman" w:cs="Times New Roman"/>
            <w:color w:val="2D3748"/>
            <w:sz w:val="28"/>
            <w:szCs w:val="28"/>
          </w:rPr>
          <w:t> It set up speed that will apply a delay time before every Selenium operation.</w:t>
        </w:r>
      </w:ins>
    </w:p>
    <w:p w:rsidR="000B2281" w:rsidRPr="000B2281" w:rsidRDefault="000B2281" w:rsidP="000B2281">
      <w:pPr>
        <w:shd w:val="clear" w:color="auto" w:fill="FFFFFF"/>
        <w:spacing w:after="100" w:afterAutospacing="1" w:line="240" w:lineRule="auto"/>
        <w:rPr>
          <w:ins w:id="44" w:author="Unknown"/>
          <w:rFonts w:ascii="Times New Roman" w:eastAsia="Times New Roman" w:hAnsi="Times New Roman" w:cs="Times New Roman"/>
          <w:color w:val="2D3748"/>
          <w:sz w:val="28"/>
          <w:szCs w:val="28"/>
        </w:rPr>
      </w:pPr>
      <w:ins w:id="45" w:author="Unknown">
        <w:r w:rsidRPr="000B2281">
          <w:rPr>
            <w:rFonts w:ascii="Times New Roman" w:eastAsia="Times New Roman" w:hAnsi="Times New Roman" w:cs="Times New Roman"/>
            <w:b/>
            <w:bCs/>
            <w:i/>
            <w:iCs/>
            <w:color w:val="2D3748"/>
            <w:sz w:val="28"/>
            <w:szCs w:val="28"/>
          </w:rPr>
          <w:t>Example:</w:t>
        </w:r>
        <w:r w:rsidRPr="000B2281">
          <w:rPr>
            <w:rFonts w:ascii="Times New Roman" w:eastAsia="Times New Roman" w:hAnsi="Times New Roman" w:cs="Times New Roman"/>
            <w:i/>
            <w:iCs/>
            <w:color w:val="2D3748"/>
            <w:sz w:val="28"/>
            <w:szCs w:val="28"/>
          </w:rPr>
          <w:t> </w:t>
        </w:r>
        <w:proofErr w:type="spellStart"/>
        <w:proofErr w:type="gramStart"/>
        <w:r w:rsidRPr="000B2281">
          <w:rPr>
            <w:rFonts w:ascii="Times New Roman" w:eastAsia="Times New Roman" w:hAnsi="Times New Roman" w:cs="Times New Roman"/>
            <w:i/>
            <w:iCs/>
            <w:color w:val="2D3748"/>
            <w:sz w:val="28"/>
            <w:szCs w:val="28"/>
          </w:rPr>
          <w:t>setSpeed</w:t>
        </w:r>
        <w:proofErr w:type="spellEnd"/>
        <w:r w:rsidRPr="000B2281">
          <w:rPr>
            <w:rFonts w:ascii="Times New Roman" w:eastAsia="Times New Roman" w:hAnsi="Times New Roman" w:cs="Times New Roman"/>
            <w:i/>
            <w:iCs/>
            <w:color w:val="2D3748"/>
            <w:sz w:val="28"/>
            <w:szCs w:val="28"/>
          </w:rPr>
          <w:t>(</w:t>
        </w:r>
        <w:proofErr w:type="gramEnd"/>
        <w:r w:rsidRPr="000B2281">
          <w:rPr>
            <w:rFonts w:ascii="Times New Roman" w:eastAsia="Times New Roman" w:hAnsi="Times New Roman" w:cs="Times New Roman"/>
            <w:i/>
            <w:iCs/>
            <w:color w:val="2D3748"/>
            <w:sz w:val="28"/>
            <w:szCs w:val="28"/>
          </w:rPr>
          <w:t>“5000”)</w:t>
        </w:r>
        <w:r w:rsidRPr="000B2281">
          <w:rPr>
            <w:rFonts w:ascii="Times New Roman" w:eastAsia="Times New Roman" w:hAnsi="Times New Roman" w:cs="Times New Roman"/>
            <w:color w:val="2D3748"/>
            <w:sz w:val="28"/>
            <w:szCs w:val="28"/>
          </w:rPr>
          <w:t> – It waits for 5 seconds</w:t>
        </w:r>
      </w:ins>
    </w:p>
    <w:p w:rsidR="000B2281" w:rsidRPr="000B2281" w:rsidRDefault="000B2281" w:rsidP="000B2281">
      <w:pPr>
        <w:shd w:val="clear" w:color="auto" w:fill="FFFFFF"/>
        <w:spacing w:after="100" w:afterAutospacing="1" w:line="240" w:lineRule="auto"/>
        <w:rPr>
          <w:ins w:id="46" w:author="Unknown"/>
          <w:rFonts w:ascii="Times New Roman" w:eastAsia="Times New Roman" w:hAnsi="Times New Roman" w:cs="Times New Roman"/>
          <w:color w:val="2D3748"/>
          <w:sz w:val="28"/>
          <w:szCs w:val="28"/>
        </w:rPr>
      </w:pPr>
      <w:proofErr w:type="gramStart"/>
      <w:ins w:id="47" w:author="Unknown">
        <w:r w:rsidRPr="000B2281">
          <w:rPr>
            <w:rFonts w:ascii="Times New Roman" w:eastAsia="Times New Roman" w:hAnsi="Times New Roman" w:cs="Times New Roman"/>
            <w:b/>
            <w:bCs/>
            <w:color w:val="2D3748"/>
            <w:sz w:val="28"/>
            <w:szCs w:val="28"/>
          </w:rPr>
          <w:t>sleep(</w:t>
        </w:r>
        <w:proofErr w:type="gramEnd"/>
        <w:r w:rsidRPr="000B2281">
          <w:rPr>
            <w:rFonts w:ascii="Times New Roman" w:eastAsia="Times New Roman" w:hAnsi="Times New Roman" w:cs="Times New Roman"/>
            <w:b/>
            <w:bCs/>
            <w:color w:val="2D3748"/>
            <w:sz w:val="28"/>
            <w:szCs w:val="28"/>
          </w:rPr>
          <w:t>):</w:t>
        </w:r>
        <w:r w:rsidRPr="000B2281">
          <w:rPr>
            <w:rFonts w:ascii="Times New Roman" w:eastAsia="Times New Roman" w:hAnsi="Times New Roman" w:cs="Times New Roman"/>
            <w:color w:val="2D3748"/>
            <w:sz w:val="28"/>
            <w:szCs w:val="28"/>
          </w:rPr>
          <w:t> It set up wait only for once when called in our Selenium script.</w:t>
        </w:r>
      </w:ins>
    </w:p>
    <w:p w:rsidR="000B2281" w:rsidRPr="000B2281" w:rsidRDefault="000B2281" w:rsidP="000B2281">
      <w:pPr>
        <w:shd w:val="clear" w:color="auto" w:fill="FFFFFF"/>
        <w:spacing w:after="100" w:afterAutospacing="1" w:line="240" w:lineRule="auto"/>
        <w:rPr>
          <w:ins w:id="48" w:author="Unknown"/>
          <w:rFonts w:ascii="Times New Roman" w:eastAsia="Times New Roman" w:hAnsi="Times New Roman" w:cs="Times New Roman"/>
          <w:color w:val="2D3748"/>
          <w:sz w:val="28"/>
          <w:szCs w:val="28"/>
        </w:rPr>
      </w:pPr>
      <w:ins w:id="49" w:author="Unknown">
        <w:r w:rsidRPr="000B2281">
          <w:rPr>
            <w:rFonts w:ascii="Times New Roman" w:eastAsia="Times New Roman" w:hAnsi="Times New Roman" w:cs="Times New Roman"/>
            <w:b/>
            <w:bCs/>
            <w:i/>
            <w:iCs/>
            <w:color w:val="2D3748"/>
            <w:sz w:val="28"/>
            <w:szCs w:val="28"/>
          </w:rPr>
          <w:t>Example:</w:t>
        </w:r>
        <w:r w:rsidRPr="000B2281">
          <w:rPr>
            <w:rFonts w:ascii="Times New Roman" w:eastAsia="Times New Roman" w:hAnsi="Times New Roman" w:cs="Times New Roman"/>
            <w:color w:val="2D3748"/>
            <w:sz w:val="28"/>
            <w:szCs w:val="28"/>
          </w:rPr>
          <w:t> </w:t>
        </w:r>
        <w:proofErr w:type="gramStart"/>
        <w:r w:rsidRPr="000B2281">
          <w:rPr>
            <w:rFonts w:ascii="Times New Roman" w:eastAsia="Times New Roman" w:hAnsi="Times New Roman" w:cs="Times New Roman"/>
            <w:i/>
            <w:iCs/>
            <w:color w:val="2D3748"/>
            <w:sz w:val="28"/>
            <w:szCs w:val="28"/>
          </w:rPr>
          <w:t>sleep(</w:t>
        </w:r>
        <w:proofErr w:type="gramEnd"/>
        <w:r w:rsidRPr="000B2281">
          <w:rPr>
            <w:rFonts w:ascii="Times New Roman" w:eastAsia="Times New Roman" w:hAnsi="Times New Roman" w:cs="Times New Roman"/>
            <w:i/>
            <w:iCs/>
            <w:color w:val="2D3748"/>
            <w:sz w:val="28"/>
            <w:szCs w:val="28"/>
          </w:rPr>
          <w:t>5000)</w:t>
        </w:r>
        <w:r w:rsidRPr="000B2281">
          <w:rPr>
            <w:rFonts w:ascii="Times New Roman" w:eastAsia="Times New Roman" w:hAnsi="Times New Roman" w:cs="Times New Roman"/>
            <w:color w:val="2D3748"/>
            <w:sz w:val="28"/>
            <w:szCs w:val="28"/>
          </w:rPr>
          <w:t> – It waits for 5 seconds</w:t>
        </w:r>
      </w:ins>
    </w:p>
    <w:p w:rsidR="000B2281" w:rsidRPr="000B2281" w:rsidRDefault="000B2281" w:rsidP="000B2281">
      <w:pPr>
        <w:shd w:val="clear" w:color="auto" w:fill="FFFFFF"/>
        <w:spacing w:after="100" w:afterAutospacing="1" w:line="240" w:lineRule="auto"/>
        <w:rPr>
          <w:ins w:id="50" w:author="Unknown"/>
          <w:rFonts w:ascii="Times New Roman" w:eastAsia="Times New Roman" w:hAnsi="Times New Roman" w:cs="Times New Roman"/>
          <w:color w:val="2D3748"/>
          <w:sz w:val="28"/>
          <w:szCs w:val="28"/>
        </w:rPr>
      </w:pPr>
      <w:ins w:id="51" w:author="Unknown">
        <w:r w:rsidRPr="000B2281">
          <w:rPr>
            <w:rFonts w:ascii="Times New Roman" w:eastAsia="Times New Roman" w:hAnsi="Times New Roman" w:cs="Times New Roman"/>
            <w:b/>
            <w:bCs/>
            <w:color w:val="2D3748"/>
            <w:sz w:val="28"/>
            <w:szCs w:val="28"/>
          </w:rPr>
          <w:lastRenderedPageBreak/>
          <w:t>Note: </w:t>
        </w:r>
        <w:proofErr w:type="spellStart"/>
        <w:r w:rsidRPr="000B2281">
          <w:rPr>
            <w:rFonts w:ascii="Times New Roman" w:eastAsia="Times New Roman" w:hAnsi="Times New Roman" w:cs="Times New Roman"/>
            <w:color w:val="2D3748"/>
            <w:sz w:val="28"/>
            <w:szCs w:val="28"/>
          </w:rPr>
          <w:t>setSpeed</w:t>
        </w:r>
        <w:proofErr w:type="spellEnd"/>
        <w:r w:rsidRPr="000B2281">
          <w:rPr>
            <w:rFonts w:ascii="Times New Roman" w:eastAsia="Times New Roman" w:hAnsi="Times New Roman" w:cs="Times New Roman"/>
            <w:color w:val="2D3748"/>
            <w:sz w:val="28"/>
            <w:szCs w:val="28"/>
          </w:rPr>
          <w:t xml:space="preserve"> method is applicable to Selenium IDE and Selenium RC. We cannot use </w:t>
        </w:r>
        <w:proofErr w:type="spellStart"/>
        <w:r w:rsidRPr="000B2281">
          <w:rPr>
            <w:rFonts w:ascii="Times New Roman" w:eastAsia="Times New Roman" w:hAnsi="Times New Roman" w:cs="Times New Roman"/>
            <w:color w:val="2D3748"/>
            <w:sz w:val="28"/>
            <w:szCs w:val="28"/>
          </w:rPr>
          <w:t>setSpeed</w:t>
        </w:r>
        <w:proofErr w:type="spellEnd"/>
        <w:r w:rsidRPr="000B2281">
          <w:rPr>
            <w:rFonts w:ascii="Times New Roman" w:eastAsia="Times New Roman" w:hAnsi="Times New Roman" w:cs="Times New Roman"/>
            <w:color w:val="2D3748"/>
            <w:sz w:val="28"/>
            <w:szCs w:val="28"/>
          </w:rPr>
          <w:t xml:space="preserve"> in Selenium </w:t>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w:t>
        </w:r>
      </w:ins>
    </w:p>
    <w:p w:rsidR="000B2281" w:rsidRPr="000B2281" w:rsidRDefault="000B2281" w:rsidP="000B2281">
      <w:pPr>
        <w:shd w:val="clear" w:color="auto" w:fill="FFFFFF"/>
        <w:spacing w:before="360" w:after="120" w:line="240" w:lineRule="auto"/>
        <w:outlineLvl w:val="2"/>
        <w:rPr>
          <w:ins w:id="52" w:author="Unknown"/>
          <w:rFonts w:ascii="Times New Roman" w:eastAsia="Times New Roman" w:hAnsi="Times New Roman" w:cs="Times New Roman"/>
          <w:sz w:val="28"/>
          <w:szCs w:val="28"/>
        </w:rPr>
      </w:pPr>
      <w:ins w:id="53" w:author="Unknown">
        <w:r w:rsidRPr="000B2281">
          <w:rPr>
            <w:rFonts w:ascii="Times New Roman" w:eastAsia="Times New Roman" w:hAnsi="Times New Roman" w:cs="Times New Roman"/>
            <w:b/>
            <w:bCs/>
            <w:sz w:val="28"/>
            <w:szCs w:val="28"/>
          </w:rPr>
          <w:t>44. What are the verification points available in Selenium?</w:t>
        </w:r>
      </w:ins>
    </w:p>
    <w:p w:rsidR="000B2281" w:rsidRPr="000B2281" w:rsidRDefault="000B2281" w:rsidP="000B2281">
      <w:pPr>
        <w:shd w:val="clear" w:color="auto" w:fill="FFFFFF"/>
        <w:spacing w:after="100" w:afterAutospacing="1" w:line="240" w:lineRule="auto"/>
        <w:rPr>
          <w:ins w:id="54" w:author="Unknown"/>
          <w:rFonts w:ascii="Times New Roman" w:eastAsia="Times New Roman" w:hAnsi="Times New Roman" w:cs="Times New Roman"/>
          <w:color w:val="2D3748"/>
          <w:sz w:val="28"/>
          <w:szCs w:val="28"/>
        </w:rPr>
      </w:pPr>
      <w:ins w:id="55" w:author="Unknown">
        <w:r w:rsidRPr="000B2281">
          <w:rPr>
            <w:rFonts w:ascii="Times New Roman" w:eastAsia="Times New Roman" w:hAnsi="Times New Roman" w:cs="Times New Roman"/>
            <w:color w:val="2D3748"/>
            <w:sz w:val="28"/>
            <w:szCs w:val="28"/>
          </w:rPr>
          <w:t xml:space="preserve">In Selenium IDE, we use </w:t>
        </w:r>
        <w:proofErr w:type="spellStart"/>
        <w:r w:rsidRPr="000B2281">
          <w:rPr>
            <w:rFonts w:ascii="Times New Roman" w:eastAsia="Times New Roman" w:hAnsi="Times New Roman" w:cs="Times New Roman"/>
            <w:color w:val="2D3748"/>
            <w:sz w:val="28"/>
            <w:szCs w:val="28"/>
          </w:rPr>
          <w:t>Selenese</w:t>
        </w:r>
        <w:proofErr w:type="spellEnd"/>
        <w:r w:rsidRPr="000B2281">
          <w:rPr>
            <w:rFonts w:ascii="Times New Roman" w:eastAsia="Times New Roman" w:hAnsi="Times New Roman" w:cs="Times New Roman"/>
            <w:color w:val="2D3748"/>
            <w:sz w:val="28"/>
            <w:szCs w:val="28"/>
          </w:rPr>
          <w:t xml:space="preserve"> Verify and Assert Commands as Verification points</w:t>
        </w:r>
        <w:r w:rsidRPr="000B2281">
          <w:rPr>
            <w:rFonts w:ascii="Times New Roman" w:eastAsia="Times New Roman" w:hAnsi="Times New Roman" w:cs="Times New Roman"/>
            <w:color w:val="2D3748"/>
            <w:sz w:val="28"/>
            <w:szCs w:val="28"/>
          </w:rPr>
          <w:br/>
          <w:t xml:space="preserve">In Selenium </w:t>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 xml:space="preserve">, there is no built-in features for verification points. It totally depends on our coding style. </w:t>
        </w:r>
        <w:proofErr w:type="gramStart"/>
        <w:r w:rsidRPr="000B2281">
          <w:rPr>
            <w:rFonts w:ascii="Times New Roman" w:eastAsia="Times New Roman" w:hAnsi="Times New Roman" w:cs="Times New Roman"/>
            <w:color w:val="2D3748"/>
            <w:sz w:val="28"/>
            <w:szCs w:val="28"/>
          </w:rPr>
          <w:t>some</w:t>
        </w:r>
        <w:proofErr w:type="gramEnd"/>
        <w:r w:rsidRPr="000B2281">
          <w:rPr>
            <w:rFonts w:ascii="Times New Roman" w:eastAsia="Times New Roman" w:hAnsi="Times New Roman" w:cs="Times New Roman"/>
            <w:color w:val="2D3748"/>
            <w:sz w:val="28"/>
            <w:szCs w:val="28"/>
          </w:rPr>
          <w:t xml:space="preserve"> of the Verification points are</w:t>
        </w:r>
      </w:ins>
    </w:p>
    <w:p w:rsidR="000B2281" w:rsidRPr="000B2281" w:rsidRDefault="000B2281" w:rsidP="000B2281">
      <w:pPr>
        <w:numPr>
          <w:ilvl w:val="0"/>
          <w:numId w:val="27"/>
        </w:numPr>
        <w:shd w:val="clear" w:color="auto" w:fill="FFFFFF"/>
        <w:spacing w:before="100" w:beforeAutospacing="1" w:after="100" w:afterAutospacing="1" w:line="240" w:lineRule="auto"/>
        <w:rPr>
          <w:ins w:id="56" w:author="Unknown"/>
          <w:rFonts w:ascii="Times New Roman" w:eastAsia="Times New Roman" w:hAnsi="Times New Roman" w:cs="Times New Roman"/>
          <w:color w:val="2D3748"/>
          <w:sz w:val="28"/>
          <w:szCs w:val="28"/>
        </w:rPr>
      </w:pPr>
      <w:ins w:id="57" w:author="Unknown">
        <w:r w:rsidRPr="000B2281">
          <w:rPr>
            <w:rFonts w:ascii="Times New Roman" w:eastAsia="Times New Roman" w:hAnsi="Times New Roman" w:cs="Times New Roman"/>
            <w:color w:val="2D3748"/>
            <w:sz w:val="28"/>
            <w:szCs w:val="28"/>
          </w:rPr>
          <w:t>To check for page title</w:t>
        </w:r>
      </w:ins>
    </w:p>
    <w:p w:rsidR="000B2281" w:rsidRPr="000B2281" w:rsidRDefault="000B2281" w:rsidP="000B2281">
      <w:pPr>
        <w:numPr>
          <w:ilvl w:val="0"/>
          <w:numId w:val="27"/>
        </w:numPr>
        <w:shd w:val="clear" w:color="auto" w:fill="FFFFFF"/>
        <w:spacing w:before="100" w:beforeAutospacing="1" w:after="100" w:afterAutospacing="1" w:line="240" w:lineRule="auto"/>
        <w:rPr>
          <w:ins w:id="58" w:author="Unknown"/>
          <w:rFonts w:ascii="Times New Roman" w:eastAsia="Times New Roman" w:hAnsi="Times New Roman" w:cs="Times New Roman"/>
          <w:color w:val="2D3748"/>
          <w:sz w:val="28"/>
          <w:szCs w:val="28"/>
        </w:rPr>
      </w:pPr>
      <w:ins w:id="59" w:author="Unknown">
        <w:r w:rsidRPr="000B2281">
          <w:rPr>
            <w:rFonts w:ascii="Times New Roman" w:eastAsia="Times New Roman" w:hAnsi="Times New Roman" w:cs="Times New Roman"/>
            <w:color w:val="2D3748"/>
            <w:sz w:val="28"/>
            <w:szCs w:val="28"/>
          </w:rPr>
          <w:t>To check for certain text</w:t>
        </w:r>
      </w:ins>
    </w:p>
    <w:p w:rsidR="000B2281" w:rsidRPr="000B2281" w:rsidRDefault="000B2281" w:rsidP="000B2281">
      <w:pPr>
        <w:numPr>
          <w:ilvl w:val="0"/>
          <w:numId w:val="27"/>
        </w:numPr>
        <w:shd w:val="clear" w:color="auto" w:fill="FFFFFF"/>
        <w:spacing w:before="100" w:beforeAutospacing="1" w:after="100" w:afterAutospacing="1" w:line="240" w:lineRule="auto"/>
        <w:rPr>
          <w:ins w:id="60" w:author="Unknown"/>
          <w:rFonts w:ascii="Times New Roman" w:eastAsia="Times New Roman" w:hAnsi="Times New Roman" w:cs="Times New Roman"/>
          <w:color w:val="2D3748"/>
          <w:sz w:val="28"/>
          <w:szCs w:val="28"/>
        </w:rPr>
      </w:pPr>
      <w:ins w:id="61" w:author="Unknown">
        <w:r w:rsidRPr="000B2281">
          <w:rPr>
            <w:rFonts w:ascii="Times New Roman" w:eastAsia="Times New Roman" w:hAnsi="Times New Roman" w:cs="Times New Roman"/>
            <w:color w:val="2D3748"/>
            <w:sz w:val="28"/>
            <w:szCs w:val="28"/>
          </w:rPr>
          <w:t>To check for certain element (text box, button, drop down, etc.)</w:t>
        </w:r>
      </w:ins>
    </w:p>
    <w:p w:rsidR="000B2281" w:rsidRPr="000B2281" w:rsidRDefault="000B2281" w:rsidP="000B2281">
      <w:pPr>
        <w:shd w:val="clear" w:color="auto" w:fill="FFFFFF"/>
        <w:spacing w:before="360" w:after="120" w:line="240" w:lineRule="auto"/>
        <w:outlineLvl w:val="2"/>
        <w:rPr>
          <w:ins w:id="62" w:author="Unknown"/>
          <w:rFonts w:ascii="Times New Roman" w:eastAsia="Times New Roman" w:hAnsi="Times New Roman" w:cs="Times New Roman"/>
          <w:sz w:val="28"/>
          <w:szCs w:val="28"/>
        </w:rPr>
      </w:pPr>
      <w:ins w:id="63" w:author="Unknown">
        <w:r w:rsidRPr="000B2281">
          <w:rPr>
            <w:rFonts w:ascii="Times New Roman" w:eastAsia="Times New Roman" w:hAnsi="Times New Roman" w:cs="Times New Roman"/>
            <w:b/>
            <w:bCs/>
            <w:sz w:val="28"/>
            <w:szCs w:val="28"/>
          </w:rPr>
          <w:t xml:space="preserve">45. How to launch a browser using Selenium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64" w:author="Unknown"/>
          <w:rFonts w:ascii="Times New Roman" w:eastAsia="Times New Roman" w:hAnsi="Times New Roman" w:cs="Times New Roman"/>
          <w:color w:val="2D3748"/>
          <w:sz w:val="28"/>
          <w:szCs w:val="28"/>
        </w:rPr>
      </w:pPr>
      <w:proofErr w:type="spellStart"/>
      <w:ins w:id="65" w:author="Unknown">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 xml:space="preserve"> is an Interface. We create an Object of a required driver class such as </w:t>
        </w:r>
        <w:proofErr w:type="spellStart"/>
        <w:r w:rsidRPr="000B2281">
          <w:rPr>
            <w:rFonts w:ascii="Times New Roman" w:eastAsia="Times New Roman" w:hAnsi="Times New Roman" w:cs="Times New Roman"/>
            <w:color w:val="2D3748"/>
            <w:sz w:val="28"/>
            <w:szCs w:val="28"/>
          </w:rPr>
          <w:t>FirefoxDriver</w:t>
        </w:r>
        <w:proofErr w:type="spellEnd"/>
        <w:r w:rsidRPr="000B2281">
          <w:rPr>
            <w:rFonts w:ascii="Times New Roman" w:eastAsia="Times New Roman" w:hAnsi="Times New Roman" w:cs="Times New Roman"/>
            <w:color w:val="2D3748"/>
            <w:sz w:val="28"/>
            <w:szCs w:val="28"/>
          </w:rPr>
          <w:t xml:space="preserve">, </w:t>
        </w:r>
        <w:proofErr w:type="spellStart"/>
        <w:r w:rsidRPr="000B2281">
          <w:rPr>
            <w:rFonts w:ascii="Times New Roman" w:eastAsia="Times New Roman" w:hAnsi="Times New Roman" w:cs="Times New Roman"/>
            <w:color w:val="2D3748"/>
            <w:sz w:val="28"/>
            <w:szCs w:val="28"/>
          </w:rPr>
          <w:t>ChromeDriver</w:t>
        </w:r>
        <w:proofErr w:type="spellEnd"/>
        <w:r w:rsidRPr="000B2281">
          <w:rPr>
            <w:rFonts w:ascii="Times New Roman" w:eastAsia="Times New Roman" w:hAnsi="Times New Roman" w:cs="Times New Roman"/>
            <w:color w:val="2D3748"/>
            <w:sz w:val="28"/>
            <w:szCs w:val="28"/>
          </w:rPr>
          <w:t xml:space="preserve">, </w:t>
        </w:r>
        <w:proofErr w:type="spellStart"/>
        <w:r w:rsidRPr="000B2281">
          <w:rPr>
            <w:rFonts w:ascii="Times New Roman" w:eastAsia="Times New Roman" w:hAnsi="Times New Roman" w:cs="Times New Roman"/>
            <w:color w:val="2D3748"/>
            <w:sz w:val="28"/>
            <w:szCs w:val="28"/>
          </w:rPr>
          <w:t>InternetExplorerDriver</w:t>
        </w:r>
        <w:proofErr w:type="spellEnd"/>
        <w:r w:rsidRPr="000B2281">
          <w:rPr>
            <w:rFonts w:ascii="Times New Roman" w:eastAsia="Times New Roman" w:hAnsi="Times New Roman" w:cs="Times New Roman"/>
            <w:color w:val="2D3748"/>
            <w:sz w:val="28"/>
            <w:szCs w:val="28"/>
          </w:rPr>
          <w:t xml:space="preserve"> etc</w:t>
        </w:r>
        <w:proofErr w:type="gramStart"/>
        <w:r w:rsidRPr="000B2281">
          <w:rPr>
            <w:rFonts w:ascii="Times New Roman" w:eastAsia="Times New Roman" w:hAnsi="Times New Roman" w:cs="Times New Roman"/>
            <w:color w:val="2D3748"/>
            <w:sz w:val="28"/>
            <w:szCs w:val="28"/>
          </w:rPr>
          <w:t>.,</w:t>
        </w:r>
        <w:proofErr w:type="gramEnd"/>
      </w:ins>
    </w:p>
    <w:p w:rsidR="000B2281" w:rsidRPr="000B2281" w:rsidRDefault="000B2281" w:rsidP="000B2281">
      <w:pPr>
        <w:shd w:val="clear" w:color="auto" w:fill="FFFFFF"/>
        <w:spacing w:after="100" w:afterAutospacing="1" w:line="240" w:lineRule="auto"/>
        <w:rPr>
          <w:ins w:id="66" w:author="Unknown"/>
          <w:rFonts w:ascii="Times New Roman" w:eastAsia="Times New Roman" w:hAnsi="Times New Roman" w:cs="Times New Roman"/>
          <w:color w:val="2D3748"/>
          <w:sz w:val="28"/>
          <w:szCs w:val="28"/>
        </w:rPr>
      </w:pPr>
      <w:ins w:id="67" w:author="Unknown">
        <w:r w:rsidRPr="000B2281">
          <w:rPr>
            <w:rFonts w:ascii="Times New Roman" w:eastAsia="Times New Roman" w:hAnsi="Times New Roman" w:cs="Times New Roman"/>
            <w:i/>
            <w:iCs/>
            <w:color w:val="2D3748"/>
            <w:sz w:val="28"/>
            <w:szCs w:val="28"/>
          </w:rPr>
          <w:t>To launch Firefox Driver</w:t>
        </w:r>
        <w:proofErr w:type="gramStart"/>
        <w:r w:rsidRPr="000B2281">
          <w:rPr>
            <w:rFonts w:ascii="Times New Roman" w:eastAsia="Times New Roman" w:hAnsi="Times New Roman" w:cs="Times New Roman"/>
            <w:i/>
            <w:iCs/>
            <w:color w:val="2D3748"/>
            <w:sz w:val="28"/>
            <w:szCs w:val="28"/>
          </w:rPr>
          <w:t>:</w:t>
        </w:r>
        <w:proofErr w:type="gramEnd"/>
        <w:r w:rsidRPr="000B2281">
          <w:rPr>
            <w:rFonts w:ascii="Times New Roman" w:eastAsia="Times New Roman" w:hAnsi="Times New Roman" w:cs="Times New Roman"/>
            <w:i/>
            <w:iCs/>
            <w:color w:val="2D3748"/>
            <w:sz w:val="28"/>
            <w:szCs w:val="28"/>
          </w:rPr>
          <w:br/>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 xml:space="preserve"> driver = new </w:t>
        </w:r>
        <w:proofErr w:type="spellStart"/>
        <w:r w:rsidRPr="000B2281">
          <w:rPr>
            <w:rFonts w:ascii="Times New Roman" w:eastAsia="Times New Roman" w:hAnsi="Times New Roman" w:cs="Times New Roman"/>
            <w:color w:val="2D3748"/>
            <w:sz w:val="28"/>
            <w:szCs w:val="28"/>
          </w:rPr>
          <w:t>FirefoxDriver</w:t>
        </w:r>
        <w:proofErr w:type="spellEnd"/>
        <w:r w:rsidRPr="000B2281">
          <w:rPr>
            <w:rFonts w:ascii="Times New Roman" w:eastAsia="Times New Roman" w:hAnsi="Times New Roman" w:cs="Times New Roman"/>
            <w:color w:val="2D3748"/>
            <w:sz w:val="28"/>
            <w:szCs w:val="28"/>
          </w:rPr>
          <w:t>();</w:t>
        </w:r>
      </w:ins>
    </w:p>
    <w:p w:rsidR="000B2281" w:rsidRPr="000B2281" w:rsidRDefault="000B2281" w:rsidP="000B2281">
      <w:pPr>
        <w:shd w:val="clear" w:color="auto" w:fill="FFFFFF"/>
        <w:spacing w:after="100" w:afterAutospacing="1" w:line="240" w:lineRule="auto"/>
        <w:rPr>
          <w:ins w:id="68" w:author="Unknown"/>
          <w:rFonts w:ascii="Times New Roman" w:eastAsia="Times New Roman" w:hAnsi="Times New Roman" w:cs="Times New Roman"/>
          <w:color w:val="2D3748"/>
          <w:sz w:val="28"/>
          <w:szCs w:val="28"/>
        </w:rPr>
      </w:pPr>
      <w:ins w:id="69" w:author="Unknown">
        <w:r w:rsidRPr="000B2281">
          <w:rPr>
            <w:rFonts w:ascii="Times New Roman" w:eastAsia="Times New Roman" w:hAnsi="Times New Roman" w:cs="Times New Roman"/>
            <w:color w:val="2D3748"/>
            <w:sz w:val="28"/>
            <w:szCs w:val="28"/>
          </w:rPr>
          <w:t>Note: </w:t>
        </w:r>
        <w:r w:rsidRPr="000B2281">
          <w:rPr>
            <w:rFonts w:ascii="Times New Roman" w:eastAsia="Times New Roman" w:hAnsi="Times New Roman" w:cs="Times New Roman"/>
            <w:i/>
            <w:iCs/>
            <w:color w:val="2D3748"/>
            <w:sz w:val="28"/>
            <w:szCs w:val="28"/>
          </w:rPr>
          <w:t xml:space="preserve">If you use </w:t>
        </w:r>
        <w:proofErr w:type="spellStart"/>
        <w:r w:rsidRPr="000B2281">
          <w:rPr>
            <w:rFonts w:ascii="Times New Roman" w:eastAsia="Times New Roman" w:hAnsi="Times New Roman" w:cs="Times New Roman"/>
            <w:i/>
            <w:iCs/>
            <w:color w:val="2D3748"/>
            <w:sz w:val="28"/>
            <w:szCs w:val="28"/>
          </w:rPr>
          <w:t>geckodriver</w:t>
        </w:r>
        <w:proofErr w:type="spellEnd"/>
        <w:r w:rsidRPr="000B2281">
          <w:rPr>
            <w:rFonts w:ascii="Times New Roman" w:eastAsia="Times New Roman" w:hAnsi="Times New Roman" w:cs="Times New Roman"/>
            <w:i/>
            <w:iCs/>
            <w:color w:val="2D3748"/>
            <w:sz w:val="28"/>
            <w:szCs w:val="28"/>
          </w:rPr>
          <w:t xml:space="preserve"> with Selenium, you must upgrade to Selenium 3.3. Here we have to set the property as follows</w:t>
        </w:r>
      </w:ins>
    </w:p>
    <w:p w:rsidR="000B2281" w:rsidRPr="000B2281" w:rsidRDefault="000B2281" w:rsidP="000B2281">
      <w:pPr>
        <w:spacing w:after="180" w:line="240" w:lineRule="auto"/>
        <w:rPr>
          <w:ins w:id="70" w:author="Unknown"/>
          <w:rFonts w:ascii="Times New Roman" w:eastAsia="Times New Roman" w:hAnsi="Times New Roman" w:cs="Times New Roman"/>
          <w:color w:val="2D3748"/>
          <w:sz w:val="28"/>
          <w:szCs w:val="28"/>
        </w:rPr>
      </w:pPr>
      <w:ins w:id="71" w:author="Unknown">
        <w:r w:rsidRPr="000B2281">
          <w:rPr>
            <w:rFonts w:ascii="Times New Roman" w:eastAsia="Times New Roman" w:hAnsi="Times New Roman" w:cs="Times New Roman"/>
            <w:color w:val="2D3748"/>
            <w:sz w:val="28"/>
            <w:szCs w:val="28"/>
          </w:rPr>
          <w:object w:dxaOrig="225" w:dyaOrig="225">
            <v:shape id="_x0000_i1123" type="#_x0000_t75" style="width:136.5pt;height:60.75pt" o:ole="">
              <v:imagedata r:id="rId37" o:title=""/>
            </v:shape>
            <w:control r:id="rId40" w:name="DefaultOcxName2" w:shapeid="_x0000_i1123"/>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235"/>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tc>
        <w:tc>
          <w:tcPr>
            <w:tcW w:w="11422"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System.setProperty</w:t>
            </w:r>
            <w:proofErr w:type="spellEnd"/>
            <w:r w:rsidRPr="000B2281">
              <w:rPr>
                <w:rFonts w:ascii="Times New Roman" w:eastAsia="Times New Roman" w:hAnsi="Times New Roman" w:cs="Times New Roman"/>
                <w:color w:val="000000"/>
                <w:sz w:val="28"/>
                <w:szCs w:val="28"/>
              </w:rPr>
              <w:t>("</w:t>
            </w:r>
            <w:proofErr w:type="spellStart"/>
            <w:r w:rsidRPr="000B2281">
              <w:rPr>
                <w:rFonts w:ascii="Times New Roman" w:eastAsia="Times New Roman" w:hAnsi="Times New Roman" w:cs="Times New Roman"/>
                <w:color w:val="000000"/>
                <w:sz w:val="28"/>
                <w:szCs w:val="28"/>
              </w:rPr>
              <w:t>webdriver.gecko.driver</w:t>
            </w:r>
            <w:proofErr w:type="spellEnd"/>
            <w:r w:rsidRPr="000B2281">
              <w:rPr>
                <w:rFonts w:ascii="Times New Roman" w:eastAsia="Times New Roman" w:hAnsi="Times New Roman" w:cs="Times New Roman"/>
                <w:color w:val="000000"/>
                <w:sz w:val="28"/>
                <w:szCs w:val="28"/>
              </w:rPr>
              <w:t>", "D:\\Selenium Environment\\Drivers\\geckodriver.exe");</w:t>
            </w:r>
          </w:p>
        </w:tc>
      </w:tr>
    </w:tbl>
    <w:p w:rsidR="000B2281" w:rsidRPr="000B2281" w:rsidRDefault="000B2281" w:rsidP="000B2281">
      <w:pPr>
        <w:shd w:val="clear" w:color="auto" w:fill="FFFFFF"/>
        <w:spacing w:after="100" w:afterAutospacing="1" w:line="240" w:lineRule="auto"/>
        <w:rPr>
          <w:ins w:id="72" w:author="Unknown"/>
          <w:rFonts w:ascii="Times New Roman" w:eastAsia="Times New Roman" w:hAnsi="Times New Roman" w:cs="Times New Roman"/>
          <w:color w:val="2D3748"/>
          <w:sz w:val="28"/>
          <w:szCs w:val="28"/>
        </w:rPr>
      </w:pPr>
      <w:ins w:id="73" w:author="Unknown">
        <w:r w:rsidRPr="000B2281">
          <w:rPr>
            <w:rFonts w:ascii="Times New Roman" w:eastAsia="Times New Roman" w:hAnsi="Times New Roman" w:cs="Times New Roman"/>
            <w:i/>
            <w:iCs/>
            <w:color w:val="2D3748"/>
            <w:sz w:val="28"/>
            <w:szCs w:val="28"/>
          </w:rPr>
          <w:t>To launch Chrome Driver</w:t>
        </w:r>
        <w:proofErr w:type="gramStart"/>
        <w:r w:rsidRPr="000B2281">
          <w:rPr>
            <w:rFonts w:ascii="Times New Roman" w:eastAsia="Times New Roman" w:hAnsi="Times New Roman" w:cs="Times New Roman"/>
            <w:i/>
            <w:iCs/>
            <w:color w:val="2D3748"/>
            <w:sz w:val="28"/>
            <w:szCs w:val="28"/>
          </w:rPr>
          <w:t>:</w:t>
        </w:r>
        <w:proofErr w:type="gramEnd"/>
        <w:r w:rsidRPr="000B2281">
          <w:rPr>
            <w:rFonts w:ascii="Times New Roman" w:eastAsia="Times New Roman" w:hAnsi="Times New Roman" w:cs="Times New Roman"/>
            <w:i/>
            <w:iCs/>
            <w:color w:val="2D3748"/>
            <w:sz w:val="28"/>
            <w:szCs w:val="28"/>
          </w:rPr>
          <w:br/>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 xml:space="preserve"> driver = new </w:t>
        </w:r>
        <w:proofErr w:type="spellStart"/>
        <w:r w:rsidRPr="000B2281">
          <w:rPr>
            <w:rFonts w:ascii="Times New Roman" w:eastAsia="Times New Roman" w:hAnsi="Times New Roman" w:cs="Times New Roman"/>
            <w:color w:val="2D3748"/>
            <w:sz w:val="28"/>
            <w:szCs w:val="28"/>
          </w:rPr>
          <w:t>ChromeDriver</w:t>
        </w:r>
        <w:proofErr w:type="spellEnd"/>
        <w:r w:rsidRPr="000B2281">
          <w:rPr>
            <w:rFonts w:ascii="Times New Roman" w:eastAsia="Times New Roman" w:hAnsi="Times New Roman" w:cs="Times New Roman"/>
            <w:color w:val="2D3748"/>
            <w:sz w:val="28"/>
            <w:szCs w:val="28"/>
          </w:rPr>
          <w:t>();</w:t>
        </w:r>
      </w:ins>
    </w:p>
    <w:p w:rsidR="000B2281" w:rsidRPr="000B2281" w:rsidRDefault="000B2281" w:rsidP="000B2281">
      <w:pPr>
        <w:shd w:val="clear" w:color="auto" w:fill="FFFFFF"/>
        <w:spacing w:after="100" w:afterAutospacing="1" w:line="240" w:lineRule="auto"/>
        <w:rPr>
          <w:ins w:id="74" w:author="Unknown"/>
          <w:rFonts w:ascii="Times New Roman" w:eastAsia="Times New Roman" w:hAnsi="Times New Roman" w:cs="Times New Roman"/>
          <w:color w:val="2D3748"/>
          <w:sz w:val="28"/>
          <w:szCs w:val="28"/>
        </w:rPr>
      </w:pPr>
      <w:ins w:id="75" w:author="Unknown">
        <w:r w:rsidRPr="000B2281">
          <w:rPr>
            <w:rFonts w:ascii="Times New Roman" w:eastAsia="Times New Roman" w:hAnsi="Times New Roman" w:cs="Times New Roman"/>
            <w:i/>
            <w:iCs/>
            <w:color w:val="2D3748"/>
            <w:sz w:val="28"/>
            <w:szCs w:val="28"/>
          </w:rPr>
          <w:t>To launch Internet Explorer Driver</w:t>
        </w:r>
        <w:proofErr w:type="gramStart"/>
        <w:r w:rsidRPr="000B2281">
          <w:rPr>
            <w:rFonts w:ascii="Times New Roman" w:eastAsia="Times New Roman" w:hAnsi="Times New Roman" w:cs="Times New Roman"/>
            <w:i/>
            <w:iCs/>
            <w:color w:val="2D3748"/>
            <w:sz w:val="28"/>
            <w:szCs w:val="28"/>
          </w:rPr>
          <w:t>:</w:t>
        </w:r>
        <w:proofErr w:type="gramEnd"/>
        <w:r w:rsidRPr="000B2281">
          <w:rPr>
            <w:rFonts w:ascii="Times New Roman" w:eastAsia="Times New Roman" w:hAnsi="Times New Roman" w:cs="Times New Roman"/>
            <w:i/>
            <w:iCs/>
            <w:color w:val="2D3748"/>
            <w:sz w:val="28"/>
            <w:szCs w:val="28"/>
          </w:rPr>
          <w:br/>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 xml:space="preserve"> driver = new </w:t>
        </w:r>
        <w:proofErr w:type="spellStart"/>
        <w:r w:rsidRPr="000B2281">
          <w:rPr>
            <w:rFonts w:ascii="Times New Roman" w:eastAsia="Times New Roman" w:hAnsi="Times New Roman" w:cs="Times New Roman"/>
            <w:color w:val="2D3748"/>
            <w:sz w:val="28"/>
            <w:szCs w:val="28"/>
          </w:rPr>
          <w:t>InternetExplorerDriver</w:t>
        </w:r>
        <w:proofErr w:type="spellEnd"/>
        <w:r w:rsidRPr="000B2281">
          <w:rPr>
            <w:rFonts w:ascii="Times New Roman" w:eastAsia="Times New Roman" w:hAnsi="Times New Roman" w:cs="Times New Roman"/>
            <w:color w:val="2D3748"/>
            <w:sz w:val="28"/>
            <w:szCs w:val="28"/>
          </w:rPr>
          <w:t>();</w:t>
        </w:r>
      </w:ins>
    </w:p>
    <w:p w:rsidR="000B2281" w:rsidRPr="000B2281" w:rsidRDefault="000B2281" w:rsidP="000B2281">
      <w:pPr>
        <w:shd w:val="clear" w:color="auto" w:fill="FFFFFF"/>
        <w:spacing w:after="100" w:afterAutospacing="1" w:line="240" w:lineRule="auto"/>
        <w:rPr>
          <w:ins w:id="76" w:author="Unknown"/>
          <w:rFonts w:ascii="Times New Roman" w:eastAsia="Times New Roman" w:hAnsi="Times New Roman" w:cs="Times New Roman"/>
          <w:color w:val="2D3748"/>
          <w:sz w:val="28"/>
          <w:szCs w:val="28"/>
        </w:rPr>
      </w:pPr>
      <w:ins w:id="77" w:author="Unknown">
        <w:r w:rsidRPr="000B2281">
          <w:rPr>
            <w:rFonts w:ascii="Times New Roman" w:eastAsia="Times New Roman" w:hAnsi="Times New Roman" w:cs="Times New Roman"/>
            <w:i/>
            <w:iCs/>
            <w:color w:val="2D3748"/>
            <w:sz w:val="28"/>
            <w:szCs w:val="28"/>
          </w:rPr>
          <w:t>To launch Safari Driver</w:t>
        </w:r>
        <w:proofErr w:type="gramStart"/>
        <w:r w:rsidRPr="000B2281">
          <w:rPr>
            <w:rFonts w:ascii="Times New Roman" w:eastAsia="Times New Roman" w:hAnsi="Times New Roman" w:cs="Times New Roman"/>
            <w:i/>
            <w:iCs/>
            <w:color w:val="2D3748"/>
            <w:sz w:val="28"/>
            <w:szCs w:val="28"/>
          </w:rPr>
          <w:t>:</w:t>
        </w:r>
        <w:proofErr w:type="gramEnd"/>
        <w:r w:rsidRPr="000B2281">
          <w:rPr>
            <w:rFonts w:ascii="Times New Roman" w:eastAsia="Times New Roman" w:hAnsi="Times New Roman" w:cs="Times New Roman"/>
            <w:color w:val="2D3748"/>
            <w:sz w:val="28"/>
            <w:szCs w:val="28"/>
          </w:rPr>
          <w:br/>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 xml:space="preserve"> driver = new </w:t>
        </w:r>
        <w:proofErr w:type="spellStart"/>
        <w:r w:rsidRPr="000B2281">
          <w:rPr>
            <w:rFonts w:ascii="Times New Roman" w:eastAsia="Times New Roman" w:hAnsi="Times New Roman" w:cs="Times New Roman"/>
            <w:color w:val="2D3748"/>
            <w:sz w:val="28"/>
            <w:szCs w:val="28"/>
          </w:rPr>
          <w:t>SafariDriver</w:t>
        </w:r>
        <w:proofErr w:type="spellEnd"/>
        <w:r w:rsidRPr="000B2281">
          <w:rPr>
            <w:rFonts w:ascii="Times New Roman" w:eastAsia="Times New Roman" w:hAnsi="Times New Roman" w:cs="Times New Roman"/>
            <w:color w:val="2D3748"/>
            <w:sz w:val="28"/>
            <w:szCs w:val="28"/>
          </w:rPr>
          <w:t>();</w:t>
        </w:r>
      </w:ins>
    </w:p>
    <w:p w:rsidR="000B2281" w:rsidRPr="000B2281" w:rsidRDefault="000B2281" w:rsidP="000B2281">
      <w:pPr>
        <w:shd w:val="clear" w:color="auto" w:fill="FFFFFF"/>
        <w:spacing w:before="360" w:after="120" w:line="240" w:lineRule="auto"/>
        <w:outlineLvl w:val="2"/>
        <w:rPr>
          <w:ins w:id="78" w:author="Unknown"/>
          <w:rFonts w:ascii="Times New Roman" w:eastAsia="Times New Roman" w:hAnsi="Times New Roman" w:cs="Times New Roman"/>
          <w:sz w:val="28"/>
          <w:szCs w:val="28"/>
        </w:rPr>
      </w:pPr>
      <w:ins w:id="79" w:author="Unknown">
        <w:r w:rsidRPr="000B2281">
          <w:rPr>
            <w:rFonts w:ascii="Times New Roman" w:eastAsia="Times New Roman" w:hAnsi="Times New Roman" w:cs="Times New Roman"/>
            <w:b/>
            <w:bCs/>
            <w:sz w:val="28"/>
            <w:szCs w:val="28"/>
          </w:rPr>
          <w:t xml:space="preserve">46. Is the </w:t>
        </w:r>
        <w:proofErr w:type="spellStart"/>
        <w:r w:rsidRPr="000B2281">
          <w:rPr>
            <w:rFonts w:ascii="Times New Roman" w:eastAsia="Times New Roman" w:hAnsi="Times New Roman" w:cs="Times New Roman"/>
            <w:b/>
            <w:bCs/>
            <w:sz w:val="28"/>
            <w:szCs w:val="28"/>
          </w:rPr>
          <w:t>FirefoxDriver</w:t>
        </w:r>
        <w:proofErr w:type="spellEnd"/>
        <w:r w:rsidRPr="000B2281">
          <w:rPr>
            <w:rFonts w:ascii="Times New Roman" w:eastAsia="Times New Roman" w:hAnsi="Times New Roman" w:cs="Times New Roman"/>
            <w:b/>
            <w:bCs/>
            <w:sz w:val="28"/>
            <w:szCs w:val="28"/>
          </w:rPr>
          <w:t xml:space="preserve"> a Class or an Interface? </w:t>
        </w:r>
      </w:ins>
    </w:p>
    <w:p w:rsidR="000B2281" w:rsidRPr="000B2281" w:rsidRDefault="000B2281" w:rsidP="000B2281">
      <w:pPr>
        <w:shd w:val="clear" w:color="auto" w:fill="FFFFFF"/>
        <w:spacing w:after="100" w:afterAutospacing="1" w:line="240" w:lineRule="auto"/>
        <w:rPr>
          <w:ins w:id="80" w:author="Unknown"/>
          <w:rFonts w:ascii="Times New Roman" w:eastAsia="Times New Roman" w:hAnsi="Times New Roman" w:cs="Times New Roman"/>
          <w:color w:val="2D3748"/>
          <w:sz w:val="28"/>
          <w:szCs w:val="28"/>
        </w:rPr>
      </w:pPr>
      <w:proofErr w:type="spellStart"/>
      <w:ins w:id="81" w:author="Unknown">
        <w:r w:rsidRPr="000B2281">
          <w:rPr>
            <w:rFonts w:ascii="Times New Roman" w:eastAsia="Times New Roman" w:hAnsi="Times New Roman" w:cs="Times New Roman"/>
            <w:i/>
            <w:iCs/>
            <w:color w:val="2D3748"/>
            <w:sz w:val="28"/>
            <w:szCs w:val="28"/>
          </w:rPr>
          <w:lastRenderedPageBreak/>
          <w:t>FirefoxDriver</w:t>
        </w:r>
        <w:proofErr w:type="spellEnd"/>
        <w:r w:rsidRPr="000B2281">
          <w:rPr>
            <w:rFonts w:ascii="Times New Roman" w:eastAsia="Times New Roman" w:hAnsi="Times New Roman" w:cs="Times New Roman"/>
            <w:color w:val="2D3748"/>
            <w:sz w:val="28"/>
            <w:szCs w:val="28"/>
          </w:rPr>
          <w:t> is a Java class, and it implements the </w:t>
        </w:r>
        <w:proofErr w:type="spellStart"/>
        <w:r w:rsidRPr="000B2281">
          <w:rPr>
            <w:rFonts w:ascii="Times New Roman" w:eastAsia="Times New Roman" w:hAnsi="Times New Roman" w:cs="Times New Roman"/>
            <w:i/>
            <w:iCs/>
            <w:color w:val="2D3748"/>
            <w:sz w:val="28"/>
            <w:szCs w:val="28"/>
          </w:rPr>
          <w:t>WebDriver</w:t>
        </w:r>
        <w:proofErr w:type="spellEnd"/>
        <w:r w:rsidRPr="000B2281">
          <w:rPr>
            <w:rFonts w:ascii="Times New Roman" w:eastAsia="Times New Roman" w:hAnsi="Times New Roman" w:cs="Times New Roman"/>
            <w:color w:val="2D3748"/>
            <w:sz w:val="28"/>
            <w:szCs w:val="28"/>
          </w:rPr>
          <w:t> interface.</w:t>
        </w:r>
      </w:ins>
    </w:p>
    <w:p w:rsidR="000B2281" w:rsidRPr="000B2281" w:rsidRDefault="000B2281" w:rsidP="000B2281">
      <w:pPr>
        <w:shd w:val="clear" w:color="auto" w:fill="FFFFFF"/>
        <w:spacing w:before="360" w:after="120" w:line="240" w:lineRule="auto"/>
        <w:outlineLvl w:val="2"/>
        <w:rPr>
          <w:ins w:id="82" w:author="Unknown"/>
          <w:rFonts w:ascii="Times New Roman" w:eastAsia="Times New Roman" w:hAnsi="Times New Roman" w:cs="Times New Roman"/>
          <w:sz w:val="28"/>
          <w:szCs w:val="28"/>
        </w:rPr>
      </w:pPr>
      <w:ins w:id="83" w:author="Unknown">
        <w:r w:rsidRPr="000B2281">
          <w:rPr>
            <w:rFonts w:ascii="Times New Roman" w:eastAsia="Times New Roman" w:hAnsi="Times New Roman" w:cs="Times New Roman"/>
            <w:b/>
            <w:bCs/>
            <w:sz w:val="28"/>
            <w:szCs w:val="28"/>
          </w:rPr>
          <w:t xml:space="preserve">47. What is the super interface of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84" w:author="Unknown"/>
          <w:rFonts w:ascii="Times New Roman" w:eastAsia="Times New Roman" w:hAnsi="Times New Roman" w:cs="Times New Roman"/>
          <w:color w:val="2D3748"/>
          <w:sz w:val="28"/>
          <w:szCs w:val="28"/>
        </w:rPr>
      </w:pPr>
      <w:proofErr w:type="spellStart"/>
      <w:ins w:id="85" w:author="Unknown">
        <w:r w:rsidRPr="000B2281">
          <w:rPr>
            <w:rFonts w:ascii="Times New Roman" w:eastAsia="Times New Roman" w:hAnsi="Times New Roman" w:cs="Times New Roman"/>
            <w:color w:val="2D3748"/>
            <w:sz w:val="28"/>
            <w:szCs w:val="28"/>
          </w:rPr>
          <w:t>SearchContext</w:t>
        </w:r>
        <w:proofErr w:type="spellEnd"/>
        <w:r w:rsidRPr="000B2281">
          <w:rPr>
            <w:rFonts w:ascii="Times New Roman" w:eastAsia="Times New Roman" w:hAnsi="Times New Roman" w:cs="Times New Roman"/>
            <w:color w:val="2D3748"/>
            <w:sz w:val="28"/>
            <w:szCs w:val="28"/>
          </w:rPr>
          <w:t xml:space="preserve"> acts as the super interface of Web Driver.</w:t>
        </w:r>
      </w:ins>
    </w:p>
    <w:p w:rsidR="000B2281" w:rsidRPr="000B2281" w:rsidRDefault="000B2281" w:rsidP="000B2281">
      <w:pPr>
        <w:shd w:val="clear" w:color="auto" w:fill="FFFFFF"/>
        <w:spacing w:before="360" w:after="120" w:line="240" w:lineRule="auto"/>
        <w:outlineLvl w:val="2"/>
        <w:rPr>
          <w:ins w:id="86" w:author="Unknown"/>
          <w:rFonts w:ascii="Times New Roman" w:eastAsia="Times New Roman" w:hAnsi="Times New Roman" w:cs="Times New Roman"/>
          <w:sz w:val="28"/>
          <w:szCs w:val="28"/>
        </w:rPr>
      </w:pPr>
      <w:ins w:id="87" w:author="Unknown">
        <w:r w:rsidRPr="000B2281">
          <w:rPr>
            <w:rFonts w:ascii="Times New Roman" w:eastAsia="Times New Roman" w:hAnsi="Times New Roman" w:cs="Times New Roman"/>
            <w:b/>
            <w:bCs/>
            <w:sz w:val="28"/>
            <w:szCs w:val="28"/>
          </w:rPr>
          <w:t>48. Explain the line of code </w:t>
        </w:r>
        <w:proofErr w:type="spellStart"/>
        <w:r w:rsidRPr="000B2281">
          <w:rPr>
            <w:rFonts w:ascii="Times New Roman" w:eastAsia="Times New Roman" w:hAnsi="Times New Roman" w:cs="Times New Roman"/>
            <w:b/>
            <w:bCs/>
            <w:i/>
            <w:iCs/>
            <w:sz w:val="28"/>
            <w:szCs w:val="28"/>
          </w:rPr>
          <w:t>Webdriver</w:t>
        </w:r>
        <w:proofErr w:type="spellEnd"/>
        <w:r w:rsidRPr="000B2281">
          <w:rPr>
            <w:rFonts w:ascii="Times New Roman" w:eastAsia="Times New Roman" w:hAnsi="Times New Roman" w:cs="Times New Roman"/>
            <w:b/>
            <w:bCs/>
            <w:i/>
            <w:iCs/>
            <w:sz w:val="28"/>
            <w:szCs w:val="28"/>
          </w:rPr>
          <w:t xml:space="preserve"> driver = new </w:t>
        </w:r>
        <w:proofErr w:type="spellStart"/>
        <w:proofErr w:type="gramStart"/>
        <w:r w:rsidRPr="000B2281">
          <w:rPr>
            <w:rFonts w:ascii="Times New Roman" w:eastAsia="Times New Roman" w:hAnsi="Times New Roman" w:cs="Times New Roman"/>
            <w:b/>
            <w:bCs/>
            <w:i/>
            <w:iCs/>
            <w:sz w:val="28"/>
            <w:szCs w:val="28"/>
          </w:rPr>
          <w:t>FirefoxDriver</w:t>
        </w:r>
        <w:proofErr w:type="spellEnd"/>
        <w:r w:rsidRPr="000B2281">
          <w:rPr>
            <w:rFonts w:ascii="Times New Roman" w:eastAsia="Times New Roman" w:hAnsi="Times New Roman" w:cs="Times New Roman"/>
            <w:b/>
            <w:bCs/>
            <w:i/>
            <w:iCs/>
            <w:sz w:val="28"/>
            <w:szCs w:val="28"/>
          </w:rPr>
          <w:t>(</w:t>
        </w:r>
        <w:proofErr w:type="gramEnd"/>
        <w:r w:rsidRPr="000B2281">
          <w:rPr>
            <w:rFonts w:ascii="Times New Roman" w:eastAsia="Times New Roman" w:hAnsi="Times New Roman" w:cs="Times New Roman"/>
            <w:b/>
            <w:bCs/>
            <w:i/>
            <w:iCs/>
            <w:sz w:val="28"/>
            <w:szCs w:val="28"/>
          </w:rPr>
          <w:t>); </w:t>
        </w:r>
        <w:r w:rsidRPr="000B2281">
          <w:rPr>
            <w:rFonts w:ascii="Times New Roman" w:eastAsia="Times New Roman" w:hAnsi="Times New Roman" w:cs="Times New Roman"/>
            <w:b/>
            <w:bCs/>
            <w:sz w:val="28"/>
            <w:szCs w:val="28"/>
          </w:rPr>
          <w:t>?</w:t>
        </w:r>
      </w:ins>
    </w:p>
    <w:p w:rsidR="000B2281" w:rsidRPr="000B2281" w:rsidRDefault="000B2281" w:rsidP="000B2281">
      <w:pPr>
        <w:spacing w:after="180" w:line="240" w:lineRule="auto"/>
        <w:rPr>
          <w:ins w:id="88" w:author="Unknown"/>
          <w:rFonts w:ascii="Times New Roman" w:eastAsia="Times New Roman" w:hAnsi="Times New Roman" w:cs="Times New Roman"/>
          <w:color w:val="2D3748"/>
          <w:sz w:val="28"/>
          <w:szCs w:val="28"/>
        </w:rPr>
      </w:pPr>
      <w:ins w:id="89" w:author="Unknown">
        <w:r w:rsidRPr="000B2281">
          <w:rPr>
            <w:rFonts w:ascii="Times New Roman" w:eastAsia="Times New Roman" w:hAnsi="Times New Roman" w:cs="Times New Roman"/>
            <w:color w:val="2D3748"/>
            <w:sz w:val="28"/>
            <w:szCs w:val="28"/>
          </w:rPr>
          <w:object w:dxaOrig="225" w:dyaOrig="225">
            <v:shape id="_x0000_i1126" type="#_x0000_t75" style="width:136.5pt;height:60.75pt" o:ole="">
              <v:imagedata r:id="rId37" o:title=""/>
            </v:shape>
            <w:control r:id="rId41" w:name="HTMLTextArea1" w:shapeid="_x0000_i1126"/>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235"/>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tc>
        <w:tc>
          <w:tcPr>
            <w:tcW w:w="11422"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Webdriver</w:t>
            </w:r>
            <w:proofErr w:type="spellEnd"/>
            <w:r w:rsidRPr="000B2281">
              <w:rPr>
                <w:rFonts w:ascii="Times New Roman" w:eastAsia="Times New Roman" w:hAnsi="Times New Roman" w:cs="Times New Roman"/>
                <w:color w:val="000000"/>
                <w:sz w:val="28"/>
                <w:szCs w:val="28"/>
              </w:rPr>
              <w:t xml:space="preserve"> driver = new </w:t>
            </w:r>
            <w:proofErr w:type="spellStart"/>
            <w:r w:rsidRPr="000B2281">
              <w:rPr>
                <w:rFonts w:ascii="Times New Roman" w:eastAsia="Times New Roman" w:hAnsi="Times New Roman" w:cs="Times New Roman"/>
                <w:color w:val="000000"/>
                <w:sz w:val="28"/>
                <w:szCs w:val="28"/>
              </w:rPr>
              <w:t>FirefoxDriver</w:t>
            </w:r>
            <w:proofErr w:type="spellEnd"/>
            <w:r w:rsidRPr="000B2281">
              <w:rPr>
                <w:rFonts w:ascii="Times New Roman" w:eastAsia="Times New Roman" w:hAnsi="Times New Roman" w:cs="Times New Roman"/>
                <w:color w:val="000000"/>
                <w:sz w:val="28"/>
                <w:szCs w:val="28"/>
              </w:rPr>
              <w:t>();</w:t>
            </w:r>
          </w:p>
        </w:tc>
      </w:tr>
    </w:tbl>
    <w:p w:rsidR="000B2281" w:rsidRPr="000B2281" w:rsidRDefault="000B2281" w:rsidP="000B2281">
      <w:pPr>
        <w:shd w:val="clear" w:color="auto" w:fill="FFFFFF"/>
        <w:spacing w:after="100" w:afterAutospacing="1" w:line="240" w:lineRule="auto"/>
        <w:rPr>
          <w:ins w:id="90" w:author="Unknown"/>
          <w:rFonts w:ascii="Times New Roman" w:eastAsia="Times New Roman" w:hAnsi="Times New Roman" w:cs="Times New Roman"/>
          <w:color w:val="2D3748"/>
          <w:sz w:val="28"/>
          <w:szCs w:val="28"/>
        </w:rPr>
      </w:pPr>
      <w:proofErr w:type="gramStart"/>
      <w:ins w:id="91" w:author="Unknown">
        <w:r w:rsidRPr="000B2281">
          <w:rPr>
            <w:rFonts w:ascii="Times New Roman" w:eastAsia="Times New Roman" w:hAnsi="Times New Roman" w:cs="Times New Roman"/>
            <w:color w:val="2D3748"/>
            <w:sz w:val="28"/>
            <w:szCs w:val="28"/>
          </w:rPr>
          <w:t>‘</w:t>
        </w:r>
        <w:proofErr w:type="spellStart"/>
        <w:r w:rsidRPr="000B2281">
          <w:rPr>
            <w:rFonts w:ascii="Times New Roman" w:eastAsia="Times New Roman" w:hAnsi="Times New Roman" w:cs="Times New Roman"/>
            <w:i/>
            <w:iCs/>
            <w:color w:val="2D3748"/>
            <w:sz w:val="28"/>
            <w:szCs w:val="28"/>
          </w:rPr>
          <w:t>WebDriver</w:t>
        </w:r>
        <w:proofErr w:type="spellEnd"/>
        <w:r w:rsidRPr="000B2281">
          <w:rPr>
            <w:rFonts w:ascii="Times New Roman" w:eastAsia="Times New Roman" w:hAnsi="Times New Roman" w:cs="Times New Roman"/>
            <w:color w:val="2D3748"/>
            <w:sz w:val="28"/>
            <w:szCs w:val="28"/>
          </w:rPr>
          <w:t>‘ is</w:t>
        </w:r>
        <w:proofErr w:type="gramEnd"/>
        <w:r w:rsidRPr="000B2281">
          <w:rPr>
            <w:rFonts w:ascii="Times New Roman" w:eastAsia="Times New Roman" w:hAnsi="Times New Roman" w:cs="Times New Roman"/>
            <w:color w:val="2D3748"/>
            <w:sz w:val="28"/>
            <w:szCs w:val="28"/>
          </w:rPr>
          <w:t xml:space="preserve"> an interface and we are creating an object of type </w:t>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 xml:space="preserve"> instantiating an object of </w:t>
        </w:r>
        <w:proofErr w:type="spellStart"/>
        <w:r w:rsidRPr="000B2281">
          <w:rPr>
            <w:rFonts w:ascii="Times New Roman" w:eastAsia="Times New Roman" w:hAnsi="Times New Roman" w:cs="Times New Roman"/>
            <w:color w:val="2D3748"/>
            <w:sz w:val="28"/>
            <w:szCs w:val="28"/>
          </w:rPr>
          <w:t>FirefoxDriver</w:t>
        </w:r>
        <w:proofErr w:type="spellEnd"/>
        <w:r w:rsidRPr="000B2281">
          <w:rPr>
            <w:rFonts w:ascii="Times New Roman" w:eastAsia="Times New Roman" w:hAnsi="Times New Roman" w:cs="Times New Roman"/>
            <w:color w:val="2D3748"/>
            <w:sz w:val="28"/>
            <w:szCs w:val="28"/>
          </w:rPr>
          <w:t xml:space="preserve"> class.</w:t>
        </w:r>
      </w:ins>
    </w:p>
    <w:p w:rsidR="000B2281" w:rsidRPr="000B2281" w:rsidRDefault="000B2281" w:rsidP="000B2281">
      <w:pPr>
        <w:shd w:val="clear" w:color="auto" w:fill="FFFFFF"/>
        <w:spacing w:after="100" w:afterAutospacing="1" w:line="240" w:lineRule="auto"/>
        <w:rPr>
          <w:ins w:id="92" w:author="Unknown"/>
          <w:rFonts w:ascii="Times New Roman" w:eastAsia="Times New Roman" w:hAnsi="Times New Roman" w:cs="Times New Roman"/>
          <w:color w:val="2D3748"/>
          <w:sz w:val="28"/>
          <w:szCs w:val="28"/>
        </w:rPr>
      </w:pPr>
      <w:ins w:id="93" w:author="Unknown">
        <w:r w:rsidRPr="000B2281">
          <w:rPr>
            <w:rFonts w:ascii="Times New Roman" w:eastAsia="Times New Roman" w:hAnsi="Times New Roman" w:cs="Times New Roman"/>
            <w:color w:val="2D3748"/>
            <w:sz w:val="28"/>
            <w:szCs w:val="28"/>
          </w:rPr>
          <w:t>Read more on why </w:t>
        </w:r>
        <w:proofErr w:type="spellStart"/>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"https://www.softwaretestingmaterial.com/webdriver-driver-new-firefoxdriver/"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WebDriver</w:t>
        </w:r>
        <w:proofErr w:type="spellEnd"/>
        <w:r w:rsidRPr="000B2281">
          <w:rPr>
            <w:rFonts w:ascii="Times New Roman" w:eastAsia="Times New Roman" w:hAnsi="Times New Roman" w:cs="Times New Roman"/>
            <w:color w:val="0000FF"/>
            <w:sz w:val="28"/>
            <w:szCs w:val="28"/>
            <w:u w:val="single"/>
          </w:rPr>
          <w:t xml:space="preserve"> driver = new </w:t>
        </w:r>
        <w:proofErr w:type="spellStart"/>
        <w:proofErr w:type="gramStart"/>
        <w:r w:rsidRPr="000B2281">
          <w:rPr>
            <w:rFonts w:ascii="Times New Roman" w:eastAsia="Times New Roman" w:hAnsi="Times New Roman" w:cs="Times New Roman"/>
            <w:color w:val="0000FF"/>
            <w:sz w:val="28"/>
            <w:szCs w:val="28"/>
            <w:u w:val="single"/>
          </w:rPr>
          <w:t>FirefoxDriver</w:t>
        </w:r>
        <w:proofErr w:type="spellEnd"/>
        <w:r w:rsidRPr="000B2281">
          <w:rPr>
            <w:rFonts w:ascii="Times New Roman" w:eastAsia="Times New Roman" w:hAnsi="Times New Roman" w:cs="Times New Roman"/>
            <w:color w:val="0000FF"/>
            <w:sz w:val="28"/>
            <w:szCs w:val="28"/>
            <w:u w:val="single"/>
          </w:rPr>
          <w:t>(</w:t>
        </w:r>
        <w:proofErr w:type="gramEnd"/>
        <w:r w:rsidRPr="000B2281">
          <w:rPr>
            <w:rFonts w:ascii="Times New Roman" w:eastAsia="Times New Roman" w:hAnsi="Times New Roman" w:cs="Times New Roman"/>
            <w:color w:val="0000FF"/>
            <w:sz w:val="28"/>
            <w:szCs w:val="28"/>
            <w:u w:val="single"/>
          </w:rPr>
          <w:t>);</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shd w:val="clear" w:color="auto" w:fill="FFFFFF"/>
        <w:spacing w:before="360" w:after="120" w:line="240" w:lineRule="auto"/>
        <w:outlineLvl w:val="2"/>
        <w:rPr>
          <w:ins w:id="94" w:author="Unknown"/>
          <w:rFonts w:ascii="Times New Roman" w:eastAsia="Times New Roman" w:hAnsi="Times New Roman" w:cs="Times New Roman"/>
          <w:sz w:val="28"/>
          <w:szCs w:val="28"/>
        </w:rPr>
      </w:pPr>
      <w:ins w:id="95" w:author="Unknown">
        <w:r w:rsidRPr="000B2281">
          <w:rPr>
            <w:rFonts w:ascii="Times New Roman" w:eastAsia="Times New Roman" w:hAnsi="Times New Roman" w:cs="Times New Roman"/>
            <w:b/>
            <w:bCs/>
            <w:sz w:val="28"/>
            <w:szCs w:val="28"/>
          </w:rPr>
          <w:t xml:space="preserve">49. We do create a reference variable ‘driver’ of type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 xml:space="preserve"> as shown below. What is the purpose of doing this way?</w:t>
        </w:r>
      </w:ins>
    </w:p>
    <w:p w:rsidR="000B2281" w:rsidRPr="000B2281" w:rsidRDefault="000B2281" w:rsidP="000B2281">
      <w:pPr>
        <w:spacing w:after="180" w:line="240" w:lineRule="auto"/>
        <w:rPr>
          <w:ins w:id="96" w:author="Unknown"/>
          <w:rFonts w:ascii="Times New Roman" w:eastAsia="Times New Roman" w:hAnsi="Times New Roman" w:cs="Times New Roman"/>
          <w:color w:val="2D3748"/>
          <w:sz w:val="28"/>
          <w:szCs w:val="28"/>
        </w:rPr>
      </w:pPr>
      <w:ins w:id="97" w:author="Unknown">
        <w:r w:rsidRPr="000B2281">
          <w:rPr>
            <w:rFonts w:ascii="Times New Roman" w:eastAsia="Times New Roman" w:hAnsi="Times New Roman" w:cs="Times New Roman"/>
            <w:color w:val="2D3748"/>
            <w:sz w:val="28"/>
            <w:szCs w:val="28"/>
          </w:rPr>
          <w:object w:dxaOrig="225" w:dyaOrig="225">
            <v:shape id="_x0000_i1129" type="#_x0000_t75" style="width:136.5pt;height:60.75pt" o:ole="">
              <v:imagedata r:id="rId37" o:title=""/>
            </v:shape>
            <w:control r:id="rId42" w:name="DefaultOcxName3" w:shapeid="_x0000_i1129"/>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235"/>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2</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3</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4</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5</w:t>
            </w:r>
          </w:p>
        </w:tc>
        <w:tc>
          <w:tcPr>
            <w:tcW w:w="11422"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WebDriver</w:t>
            </w:r>
            <w:proofErr w:type="spellEnd"/>
            <w:r w:rsidRPr="000B2281">
              <w:rPr>
                <w:rFonts w:ascii="Times New Roman" w:eastAsia="Times New Roman" w:hAnsi="Times New Roman" w:cs="Times New Roman"/>
                <w:color w:val="000000"/>
                <w:sz w:val="28"/>
                <w:szCs w:val="28"/>
              </w:rPr>
              <w:t xml:space="preserve"> driver = new </w:t>
            </w:r>
            <w:proofErr w:type="spellStart"/>
            <w:r w:rsidRPr="000B2281">
              <w:rPr>
                <w:rFonts w:ascii="Times New Roman" w:eastAsia="Times New Roman" w:hAnsi="Times New Roman" w:cs="Times New Roman"/>
                <w:color w:val="000000"/>
                <w:sz w:val="28"/>
                <w:szCs w:val="28"/>
              </w:rPr>
              <w:t>FirefoxDriver</w:t>
            </w:r>
            <w:proofErr w:type="spellEnd"/>
            <w:r w:rsidRPr="000B2281">
              <w:rPr>
                <w:rFonts w:ascii="Times New Roman" w:eastAsia="Times New Roman" w:hAnsi="Times New Roman" w:cs="Times New Roman"/>
                <w:color w:val="000000"/>
                <w:sz w:val="28"/>
                <w:szCs w:val="28"/>
              </w:rPr>
              <w: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 </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instead of creating</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 </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FirefoxDriver</w:t>
            </w:r>
            <w:proofErr w:type="spellEnd"/>
            <w:r w:rsidRPr="000B2281">
              <w:rPr>
                <w:rFonts w:ascii="Times New Roman" w:eastAsia="Times New Roman" w:hAnsi="Times New Roman" w:cs="Times New Roman"/>
                <w:color w:val="000000"/>
                <w:sz w:val="28"/>
                <w:szCs w:val="28"/>
              </w:rPr>
              <w:t xml:space="preserve"> driver = new </w:t>
            </w:r>
            <w:proofErr w:type="spellStart"/>
            <w:r w:rsidRPr="000B2281">
              <w:rPr>
                <w:rFonts w:ascii="Times New Roman" w:eastAsia="Times New Roman" w:hAnsi="Times New Roman" w:cs="Times New Roman"/>
                <w:color w:val="000000"/>
                <w:sz w:val="28"/>
                <w:szCs w:val="28"/>
              </w:rPr>
              <w:t>FirefoxDriver</w:t>
            </w:r>
            <w:proofErr w:type="spellEnd"/>
            <w:r w:rsidRPr="000B2281">
              <w:rPr>
                <w:rFonts w:ascii="Times New Roman" w:eastAsia="Times New Roman" w:hAnsi="Times New Roman" w:cs="Times New Roman"/>
                <w:color w:val="000000"/>
                <w:sz w:val="28"/>
                <w:szCs w:val="28"/>
              </w:rPr>
              <w:t>();</w:t>
            </w:r>
          </w:p>
        </w:tc>
      </w:tr>
    </w:tbl>
    <w:p w:rsidR="000B2281" w:rsidRPr="000B2281" w:rsidRDefault="000B2281" w:rsidP="000B2281">
      <w:pPr>
        <w:shd w:val="clear" w:color="auto" w:fill="FFFFFF"/>
        <w:spacing w:after="100" w:afterAutospacing="1" w:line="240" w:lineRule="auto"/>
        <w:rPr>
          <w:ins w:id="98" w:author="Unknown"/>
          <w:rFonts w:ascii="Times New Roman" w:eastAsia="Times New Roman" w:hAnsi="Times New Roman" w:cs="Times New Roman"/>
          <w:color w:val="2D3748"/>
          <w:sz w:val="28"/>
          <w:szCs w:val="28"/>
        </w:rPr>
      </w:pPr>
      <w:ins w:id="99" w:author="Unknown">
        <w:r w:rsidRPr="000B2281">
          <w:rPr>
            <w:rFonts w:ascii="Times New Roman" w:eastAsia="Times New Roman" w:hAnsi="Times New Roman" w:cs="Times New Roman"/>
            <w:color w:val="2D3748"/>
            <w:sz w:val="28"/>
            <w:szCs w:val="28"/>
          </w:rPr>
          <w:t xml:space="preserve">If we create a reference variable driver of type </w:t>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 xml:space="preserve"> then we could use the same driver variable to work with any browser of our choice such as </w:t>
        </w:r>
        <w:proofErr w:type="spellStart"/>
        <w:r w:rsidRPr="000B2281">
          <w:rPr>
            <w:rFonts w:ascii="Times New Roman" w:eastAsia="Times New Roman" w:hAnsi="Times New Roman" w:cs="Times New Roman"/>
            <w:color w:val="2D3748"/>
            <w:sz w:val="28"/>
            <w:szCs w:val="28"/>
          </w:rPr>
          <w:t>IEDriver</w:t>
        </w:r>
        <w:proofErr w:type="spellEnd"/>
        <w:r w:rsidRPr="000B2281">
          <w:rPr>
            <w:rFonts w:ascii="Times New Roman" w:eastAsia="Times New Roman" w:hAnsi="Times New Roman" w:cs="Times New Roman"/>
            <w:color w:val="2D3748"/>
            <w:sz w:val="28"/>
            <w:szCs w:val="28"/>
          </w:rPr>
          <w:t xml:space="preserve">, </w:t>
        </w:r>
        <w:proofErr w:type="spellStart"/>
        <w:r w:rsidRPr="000B2281">
          <w:rPr>
            <w:rFonts w:ascii="Times New Roman" w:eastAsia="Times New Roman" w:hAnsi="Times New Roman" w:cs="Times New Roman"/>
            <w:color w:val="2D3748"/>
            <w:sz w:val="28"/>
            <w:szCs w:val="28"/>
          </w:rPr>
          <w:t>SafariDriver</w:t>
        </w:r>
        <w:proofErr w:type="spellEnd"/>
        <w:r w:rsidRPr="000B2281">
          <w:rPr>
            <w:rFonts w:ascii="Times New Roman" w:eastAsia="Times New Roman" w:hAnsi="Times New Roman" w:cs="Times New Roman"/>
            <w:color w:val="2D3748"/>
            <w:sz w:val="28"/>
            <w:szCs w:val="28"/>
          </w:rPr>
          <w:t xml:space="preserve"> etc</w:t>
        </w:r>
        <w:proofErr w:type="gramStart"/>
        <w:r w:rsidRPr="000B2281">
          <w:rPr>
            <w:rFonts w:ascii="Times New Roman" w:eastAsia="Times New Roman" w:hAnsi="Times New Roman" w:cs="Times New Roman"/>
            <w:color w:val="2D3748"/>
            <w:sz w:val="28"/>
            <w:szCs w:val="28"/>
          </w:rPr>
          <w:t>.,</w:t>
        </w:r>
        <w:proofErr w:type="gramEnd"/>
      </w:ins>
    </w:p>
    <w:p w:rsidR="000B2281" w:rsidRPr="000B2281" w:rsidRDefault="000B2281" w:rsidP="000B2281">
      <w:pPr>
        <w:shd w:val="clear" w:color="auto" w:fill="FFFFFF"/>
        <w:spacing w:before="360" w:after="120" w:line="240" w:lineRule="auto"/>
        <w:outlineLvl w:val="2"/>
        <w:rPr>
          <w:ins w:id="100" w:author="Unknown"/>
          <w:rFonts w:ascii="Times New Roman" w:eastAsia="Times New Roman" w:hAnsi="Times New Roman" w:cs="Times New Roman"/>
          <w:sz w:val="28"/>
          <w:szCs w:val="28"/>
        </w:rPr>
      </w:pPr>
      <w:ins w:id="101" w:author="Unknown">
        <w:r w:rsidRPr="000B2281">
          <w:rPr>
            <w:rFonts w:ascii="Times New Roman" w:eastAsia="Times New Roman" w:hAnsi="Times New Roman" w:cs="Times New Roman"/>
            <w:b/>
            <w:bCs/>
            <w:sz w:val="28"/>
            <w:szCs w:val="28"/>
          </w:rPr>
          <w:t xml:space="preserve">50. What is </w:t>
        </w:r>
        <w:proofErr w:type="spellStart"/>
        <w:r w:rsidRPr="000B2281">
          <w:rPr>
            <w:rFonts w:ascii="Times New Roman" w:eastAsia="Times New Roman" w:hAnsi="Times New Roman" w:cs="Times New Roman"/>
            <w:b/>
            <w:bCs/>
            <w:sz w:val="28"/>
            <w:szCs w:val="28"/>
          </w:rPr>
          <w:t>WebElement</w:t>
        </w:r>
        <w:proofErr w:type="spellEnd"/>
        <w:r w:rsidRPr="000B2281">
          <w:rPr>
            <w:rFonts w:ascii="Times New Roman" w:eastAsia="Times New Roman" w:hAnsi="Times New Roman" w:cs="Times New Roman"/>
            <w:b/>
            <w:bCs/>
            <w:sz w:val="28"/>
            <w:szCs w:val="28"/>
          </w:rPr>
          <w:t xml:space="preserve"> selenium?</w:t>
        </w:r>
      </w:ins>
    </w:p>
    <w:p w:rsidR="000B2281" w:rsidRPr="000B2281" w:rsidRDefault="000B2281" w:rsidP="000B2281">
      <w:pPr>
        <w:shd w:val="clear" w:color="auto" w:fill="FFFFFF"/>
        <w:spacing w:after="100" w:afterAutospacing="1" w:line="240" w:lineRule="auto"/>
        <w:rPr>
          <w:ins w:id="102" w:author="Unknown"/>
          <w:rFonts w:ascii="Times New Roman" w:eastAsia="Times New Roman" w:hAnsi="Times New Roman" w:cs="Times New Roman"/>
          <w:color w:val="2D3748"/>
          <w:sz w:val="28"/>
          <w:szCs w:val="28"/>
        </w:rPr>
      </w:pPr>
      <w:proofErr w:type="spellStart"/>
      <w:ins w:id="103" w:author="Unknown">
        <w:r w:rsidRPr="000B2281">
          <w:rPr>
            <w:rFonts w:ascii="Times New Roman" w:eastAsia="Times New Roman" w:hAnsi="Times New Roman" w:cs="Times New Roman"/>
            <w:color w:val="2D3748"/>
            <w:sz w:val="28"/>
            <w:szCs w:val="28"/>
          </w:rPr>
          <w:t>WebElement</w:t>
        </w:r>
        <w:proofErr w:type="spellEnd"/>
        <w:r w:rsidRPr="000B2281">
          <w:rPr>
            <w:rFonts w:ascii="Times New Roman" w:eastAsia="Times New Roman" w:hAnsi="Times New Roman" w:cs="Times New Roman"/>
            <w:color w:val="2D3748"/>
            <w:sz w:val="28"/>
            <w:szCs w:val="28"/>
          </w:rPr>
          <w:t xml:space="preserve"> in Selenium represents an HTML element. It basically represents a DOM element in a HTML document.</w:t>
        </w:r>
      </w:ins>
    </w:p>
    <w:p w:rsidR="000B2281" w:rsidRPr="000B2281" w:rsidRDefault="000B2281" w:rsidP="000B2281">
      <w:pPr>
        <w:shd w:val="clear" w:color="auto" w:fill="FFFFFF"/>
        <w:spacing w:before="360" w:after="120" w:line="240" w:lineRule="auto"/>
        <w:outlineLvl w:val="2"/>
        <w:rPr>
          <w:ins w:id="104" w:author="Unknown"/>
          <w:rFonts w:ascii="Times New Roman" w:eastAsia="Times New Roman" w:hAnsi="Times New Roman" w:cs="Times New Roman"/>
          <w:sz w:val="28"/>
          <w:szCs w:val="28"/>
        </w:rPr>
      </w:pPr>
      <w:ins w:id="105" w:author="Unknown">
        <w:r w:rsidRPr="000B2281">
          <w:rPr>
            <w:rFonts w:ascii="Times New Roman" w:eastAsia="Times New Roman" w:hAnsi="Times New Roman" w:cs="Times New Roman"/>
            <w:b/>
            <w:bCs/>
            <w:sz w:val="28"/>
            <w:szCs w:val="28"/>
          </w:rPr>
          <w:t xml:space="preserve">51. What are the different exceptions you have faced in Selenium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106" w:author="Unknown"/>
          <w:rFonts w:ascii="Times New Roman" w:eastAsia="Times New Roman" w:hAnsi="Times New Roman" w:cs="Times New Roman"/>
          <w:color w:val="2D3748"/>
          <w:sz w:val="28"/>
          <w:szCs w:val="28"/>
        </w:rPr>
      </w:pPr>
      <w:ins w:id="107" w:author="Unknown">
        <w:r w:rsidRPr="000B2281">
          <w:rPr>
            <w:rFonts w:ascii="Times New Roman" w:eastAsia="Times New Roman" w:hAnsi="Times New Roman" w:cs="Times New Roman"/>
            <w:color w:val="2D3748"/>
            <w:sz w:val="28"/>
            <w:szCs w:val="28"/>
          </w:rPr>
          <w:lastRenderedPageBreak/>
          <w:t>Some of the exceptions I have faced in my current project are</w:t>
        </w:r>
      </w:ins>
    </w:p>
    <w:p w:rsidR="000B2281" w:rsidRPr="000B2281" w:rsidRDefault="000B2281" w:rsidP="000B2281">
      <w:pPr>
        <w:numPr>
          <w:ilvl w:val="0"/>
          <w:numId w:val="28"/>
        </w:numPr>
        <w:shd w:val="clear" w:color="auto" w:fill="FFFFFF"/>
        <w:spacing w:before="100" w:beforeAutospacing="1" w:after="100" w:afterAutospacing="1" w:line="240" w:lineRule="auto"/>
        <w:rPr>
          <w:ins w:id="108" w:author="Unknown"/>
          <w:rFonts w:ascii="Times New Roman" w:eastAsia="Times New Roman" w:hAnsi="Times New Roman" w:cs="Times New Roman"/>
          <w:color w:val="2D3748"/>
          <w:sz w:val="28"/>
          <w:szCs w:val="28"/>
        </w:rPr>
      </w:pPr>
      <w:proofErr w:type="spellStart"/>
      <w:ins w:id="109" w:author="Unknown">
        <w:r w:rsidRPr="000B2281">
          <w:rPr>
            <w:rFonts w:ascii="Times New Roman" w:eastAsia="Times New Roman" w:hAnsi="Times New Roman" w:cs="Times New Roman"/>
            <w:color w:val="2D3748"/>
            <w:sz w:val="28"/>
            <w:szCs w:val="28"/>
          </w:rPr>
          <w:t>ElementNotVisibleException</w:t>
        </w:r>
        <w:proofErr w:type="spellEnd"/>
      </w:ins>
    </w:p>
    <w:p w:rsidR="000B2281" w:rsidRPr="000B2281" w:rsidRDefault="000B2281" w:rsidP="000B2281">
      <w:pPr>
        <w:numPr>
          <w:ilvl w:val="0"/>
          <w:numId w:val="28"/>
        </w:numPr>
        <w:shd w:val="clear" w:color="auto" w:fill="FFFFFF"/>
        <w:spacing w:before="100" w:beforeAutospacing="1" w:after="100" w:afterAutospacing="1" w:line="240" w:lineRule="auto"/>
        <w:rPr>
          <w:ins w:id="110" w:author="Unknown"/>
          <w:rFonts w:ascii="Times New Roman" w:eastAsia="Times New Roman" w:hAnsi="Times New Roman" w:cs="Times New Roman"/>
          <w:color w:val="2D3748"/>
          <w:sz w:val="28"/>
          <w:szCs w:val="28"/>
        </w:rPr>
      </w:pPr>
      <w:proofErr w:type="spellStart"/>
      <w:ins w:id="111" w:author="Unknown">
        <w:r w:rsidRPr="000B2281">
          <w:rPr>
            <w:rFonts w:ascii="Times New Roman" w:eastAsia="Times New Roman" w:hAnsi="Times New Roman" w:cs="Times New Roman"/>
            <w:color w:val="2D3748"/>
            <w:sz w:val="28"/>
            <w:szCs w:val="28"/>
          </w:rPr>
          <w:t>StaleElementReferenceException</w:t>
        </w:r>
        <w:proofErr w:type="spellEnd"/>
      </w:ins>
    </w:p>
    <w:p w:rsidR="000B2281" w:rsidRPr="000B2281" w:rsidRDefault="000B2281" w:rsidP="000B2281">
      <w:pPr>
        <w:shd w:val="clear" w:color="auto" w:fill="FFFFFF"/>
        <w:spacing w:after="100" w:afterAutospacing="1" w:line="240" w:lineRule="auto"/>
        <w:rPr>
          <w:ins w:id="112" w:author="Unknown"/>
          <w:rFonts w:ascii="Times New Roman" w:eastAsia="Times New Roman" w:hAnsi="Times New Roman" w:cs="Times New Roman"/>
          <w:color w:val="2D3748"/>
          <w:sz w:val="28"/>
          <w:szCs w:val="28"/>
        </w:rPr>
      </w:pPr>
      <w:ins w:id="113" w:author="Unknown">
        <w:r w:rsidRPr="000B2281">
          <w:rPr>
            <w:rFonts w:ascii="Times New Roman" w:eastAsia="Times New Roman" w:hAnsi="Times New Roman" w:cs="Times New Roman"/>
            <w:b/>
            <w:bCs/>
            <w:color w:val="2D3748"/>
            <w:sz w:val="28"/>
            <w:szCs w:val="28"/>
          </w:rPr>
          <w:t>Element Not visible Exception:</w:t>
        </w:r>
      </w:ins>
    </w:p>
    <w:p w:rsidR="000B2281" w:rsidRPr="000B2281" w:rsidRDefault="000B2281" w:rsidP="000B2281">
      <w:pPr>
        <w:shd w:val="clear" w:color="auto" w:fill="FFFFFF"/>
        <w:spacing w:after="100" w:afterAutospacing="1" w:line="240" w:lineRule="auto"/>
        <w:rPr>
          <w:ins w:id="114" w:author="Unknown"/>
          <w:rFonts w:ascii="Times New Roman" w:eastAsia="Times New Roman" w:hAnsi="Times New Roman" w:cs="Times New Roman"/>
          <w:color w:val="2D3748"/>
          <w:sz w:val="28"/>
          <w:szCs w:val="28"/>
        </w:rPr>
      </w:pPr>
      <w:ins w:id="115" w:author="Unknown">
        <w:r w:rsidRPr="000B2281">
          <w:rPr>
            <w:rFonts w:ascii="Times New Roman" w:eastAsia="Times New Roman" w:hAnsi="Times New Roman" w:cs="Times New Roman"/>
            <w:color w:val="2D3748"/>
            <w:sz w:val="28"/>
            <w:szCs w:val="28"/>
          </w:rPr>
          <w:t xml:space="preserve">This exception will be thrown when you are trying to locate a particular element on webpage that is not currently visible </w:t>
        </w:r>
        <w:proofErr w:type="spellStart"/>
        <w:r w:rsidRPr="000B2281">
          <w:rPr>
            <w:rFonts w:ascii="Times New Roman" w:eastAsia="Times New Roman" w:hAnsi="Times New Roman" w:cs="Times New Roman"/>
            <w:color w:val="2D3748"/>
            <w:sz w:val="28"/>
            <w:szCs w:val="28"/>
          </w:rPr>
          <w:t>eventhough</w:t>
        </w:r>
        <w:proofErr w:type="spellEnd"/>
        <w:r w:rsidRPr="000B2281">
          <w:rPr>
            <w:rFonts w:ascii="Times New Roman" w:eastAsia="Times New Roman" w:hAnsi="Times New Roman" w:cs="Times New Roman"/>
            <w:color w:val="2D3748"/>
            <w:sz w:val="28"/>
            <w:szCs w:val="28"/>
          </w:rPr>
          <w:t xml:space="preserve"> it is present in the DOM. </w:t>
        </w:r>
        <w:proofErr w:type="gramStart"/>
        <w:r w:rsidRPr="000B2281">
          <w:rPr>
            <w:rFonts w:ascii="Times New Roman" w:eastAsia="Times New Roman" w:hAnsi="Times New Roman" w:cs="Times New Roman"/>
            <w:color w:val="2D3748"/>
            <w:sz w:val="28"/>
            <w:szCs w:val="28"/>
          </w:rPr>
          <w:t xml:space="preserve">Also sometimes, if you are trying to locate an element with the </w:t>
        </w:r>
        <w:proofErr w:type="spellStart"/>
        <w:r w:rsidRPr="000B2281">
          <w:rPr>
            <w:rFonts w:ascii="Times New Roman" w:eastAsia="Times New Roman" w:hAnsi="Times New Roman" w:cs="Times New Roman"/>
            <w:color w:val="2D3748"/>
            <w:sz w:val="28"/>
            <w:szCs w:val="28"/>
          </w:rPr>
          <w:t>xpath</w:t>
        </w:r>
        <w:proofErr w:type="spellEnd"/>
        <w:r w:rsidRPr="000B2281">
          <w:rPr>
            <w:rFonts w:ascii="Times New Roman" w:eastAsia="Times New Roman" w:hAnsi="Times New Roman" w:cs="Times New Roman"/>
            <w:color w:val="2D3748"/>
            <w:sz w:val="28"/>
            <w:szCs w:val="28"/>
          </w:rPr>
          <w:t xml:space="preserve"> which associates with two or more element.</w:t>
        </w:r>
        <w:proofErr w:type="gramEnd"/>
      </w:ins>
    </w:p>
    <w:p w:rsidR="000B2281" w:rsidRPr="000B2281" w:rsidRDefault="000B2281" w:rsidP="000B2281">
      <w:pPr>
        <w:shd w:val="clear" w:color="auto" w:fill="FFFFFF"/>
        <w:spacing w:after="100" w:afterAutospacing="1" w:line="240" w:lineRule="auto"/>
        <w:rPr>
          <w:ins w:id="116" w:author="Unknown"/>
          <w:rFonts w:ascii="Times New Roman" w:eastAsia="Times New Roman" w:hAnsi="Times New Roman" w:cs="Times New Roman"/>
          <w:color w:val="2D3748"/>
          <w:sz w:val="28"/>
          <w:szCs w:val="28"/>
        </w:rPr>
      </w:pPr>
      <w:ins w:id="117" w:author="Unknown">
        <w:r w:rsidRPr="000B2281">
          <w:rPr>
            <w:rFonts w:ascii="Times New Roman" w:eastAsia="Times New Roman" w:hAnsi="Times New Roman" w:cs="Times New Roman"/>
            <w:b/>
            <w:bCs/>
            <w:color w:val="2D3748"/>
            <w:sz w:val="28"/>
            <w:szCs w:val="28"/>
          </w:rPr>
          <w:t>Stale Element Reference Exception:</w:t>
        </w:r>
      </w:ins>
    </w:p>
    <w:p w:rsidR="000B2281" w:rsidRPr="000B2281" w:rsidRDefault="000B2281" w:rsidP="000B2281">
      <w:pPr>
        <w:shd w:val="clear" w:color="auto" w:fill="FFFFFF"/>
        <w:spacing w:after="100" w:afterAutospacing="1" w:line="240" w:lineRule="auto"/>
        <w:rPr>
          <w:ins w:id="118" w:author="Unknown"/>
          <w:rFonts w:ascii="Times New Roman" w:eastAsia="Times New Roman" w:hAnsi="Times New Roman" w:cs="Times New Roman"/>
          <w:color w:val="2D3748"/>
          <w:sz w:val="28"/>
          <w:szCs w:val="28"/>
        </w:rPr>
      </w:pPr>
      <w:ins w:id="119" w:author="Unknown">
        <w:r w:rsidRPr="000B2281">
          <w:rPr>
            <w:rFonts w:ascii="Times New Roman" w:eastAsia="Times New Roman" w:hAnsi="Times New Roman" w:cs="Times New Roman"/>
            <w:color w:val="2D3748"/>
            <w:sz w:val="28"/>
            <w:szCs w:val="28"/>
          </w:rPr>
          <w:t>A </w:t>
        </w:r>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"https://www.softwaretestingmaterial.com/stale-element-reference-exception-selenium-webdriver/"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stale element reference exception</w:t>
        </w:r>
        <w:r w:rsidRPr="000B2281">
          <w:rPr>
            <w:rFonts w:ascii="Times New Roman" w:eastAsia="Times New Roman" w:hAnsi="Times New Roman" w:cs="Times New Roman"/>
            <w:color w:val="2D3748"/>
            <w:sz w:val="28"/>
            <w:szCs w:val="28"/>
          </w:rPr>
          <w:fldChar w:fldCharType="end"/>
        </w:r>
        <w:r w:rsidRPr="000B2281">
          <w:rPr>
            <w:rFonts w:ascii="Times New Roman" w:eastAsia="Times New Roman" w:hAnsi="Times New Roman" w:cs="Times New Roman"/>
            <w:color w:val="2D3748"/>
            <w:sz w:val="28"/>
            <w:szCs w:val="28"/>
          </w:rPr>
          <w:t> is thrown in one of two cases, the first being more common than the second.</w:t>
        </w:r>
      </w:ins>
    </w:p>
    <w:p w:rsidR="000B2281" w:rsidRPr="000B2281" w:rsidRDefault="000B2281" w:rsidP="000B2281">
      <w:pPr>
        <w:shd w:val="clear" w:color="auto" w:fill="FFFFFF"/>
        <w:spacing w:after="100" w:afterAutospacing="1" w:line="240" w:lineRule="auto"/>
        <w:rPr>
          <w:ins w:id="120" w:author="Unknown"/>
          <w:rFonts w:ascii="Times New Roman" w:eastAsia="Times New Roman" w:hAnsi="Times New Roman" w:cs="Times New Roman"/>
          <w:color w:val="2D3748"/>
          <w:sz w:val="28"/>
          <w:szCs w:val="28"/>
        </w:rPr>
      </w:pPr>
      <w:ins w:id="121" w:author="Unknown">
        <w:r w:rsidRPr="000B2281">
          <w:rPr>
            <w:rFonts w:ascii="Times New Roman" w:eastAsia="Times New Roman" w:hAnsi="Times New Roman" w:cs="Times New Roman"/>
            <w:color w:val="2D3748"/>
            <w:sz w:val="28"/>
            <w:szCs w:val="28"/>
          </w:rPr>
          <w:t>The two reasons for Stale element reference are</w:t>
        </w:r>
      </w:ins>
    </w:p>
    <w:p w:rsidR="000B2281" w:rsidRPr="000B2281" w:rsidRDefault="000B2281" w:rsidP="000B2281">
      <w:pPr>
        <w:numPr>
          <w:ilvl w:val="0"/>
          <w:numId w:val="29"/>
        </w:numPr>
        <w:shd w:val="clear" w:color="auto" w:fill="FFFFFF"/>
        <w:spacing w:before="100" w:beforeAutospacing="1" w:after="100" w:afterAutospacing="1" w:line="240" w:lineRule="auto"/>
        <w:rPr>
          <w:ins w:id="122" w:author="Unknown"/>
          <w:rFonts w:ascii="Times New Roman" w:eastAsia="Times New Roman" w:hAnsi="Times New Roman" w:cs="Times New Roman"/>
          <w:color w:val="2D3748"/>
          <w:sz w:val="28"/>
          <w:szCs w:val="28"/>
        </w:rPr>
      </w:pPr>
      <w:ins w:id="123" w:author="Unknown">
        <w:r w:rsidRPr="000B2281">
          <w:rPr>
            <w:rFonts w:ascii="Times New Roman" w:eastAsia="Times New Roman" w:hAnsi="Times New Roman" w:cs="Times New Roman"/>
            <w:color w:val="2D3748"/>
            <w:sz w:val="28"/>
            <w:szCs w:val="28"/>
          </w:rPr>
          <w:t>The element has been deleted entirely.</w:t>
        </w:r>
      </w:ins>
    </w:p>
    <w:p w:rsidR="000B2281" w:rsidRPr="000B2281" w:rsidRDefault="000B2281" w:rsidP="000B2281">
      <w:pPr>
        <w:numPr>
          <w:ilvl w:val="0"/>
          <w:numId w:val="29"/>
        </w:numPr>
        <w:shd w:val="clear" w:color="auto" w:fill="FFFFFF"/>
        <w:spacing w:before="100" w:beforeAutospacing="1" w:after="100" w:afterAutospacing="1" w:line="240" w:lineRule="auto"/>
        <w:rPr>
          <w:ins w:id="124" w:author="Unknown"/>
          <w:rFonts w:ascii="Times New Roman" w:eastAsia="Times New Roman" w:hAnsi="Times New Roman" w:cs="Times New Roman"/>
          <w:color w:val="2D3748"/>
          <w:sz w:val="28"/>
          <w:szCs w:val="28"/>
        </w:rPr>
      </w:pPr>
      <w:ins w:id="125" w:author="Unknown">
        <w:r w:rsidRPr="000B2281">
          <w:rPr>
            <w:rFonts w:ascii="Times New Roman" w:eastAsia="Times New Roman" w:hAnsi="Times New Roman" w:cs="Times New Roman"/>
            <w:color w:val="2D3748"/>
            <w:sz w:val="28"/>
            <w:szCs w:val="28"/>
          </w:rPr>
          <w:t>The element is no longer attached to the DOM.</w:t>
        </w:r>
      </w:ins>
    </w:p>
    <w:p w:rsidR="000B2281" w:rsidRPr="000B2281" w:rsidRDefault="000B2281" w:rsidP="000B2281">
      <w:pPr>
        <w:shd w:val="clear" w:color="auto" w:fill="FFFFFF"/>
        <w:spacing w:after="100" w:afterAutospacing="1" w:line="240" w:lineRule="auto"/>
        <w:rPr>
          <w:ins w:id="126" w:author="Unknown"/>
          <w:rFonts w:ascii="Times New Roman" w:eastAsia="Times New Roman" w:hAnsi="Times New Roman" w:cs="Times New Roman"/>
          <w:color w:val="2D3748"/>
          <w:sz w:val="28"/>
          <w:szCs w:val="28"/>
        </w:rPr>
      </w:pPr>
      <w:ins w:id="127" w:author="Unknown">
        <w:r w:rsidRPr="000B2281">
          <w:rPr>
            <w:rFonts w:ascii="Times New Roman" w:eastAsia="Times New Roman" w:hAnsi="Times New Roman" w:cs="Times New Roman"/>
            <w:color w:val="2D3748"/>
            <w:sz w:val="28"/>
            <w:szCs w:val="28"/>
          </w:rPr>
          <w:t>We face this stale element reference exception when the element we are interacting is destroyed and then recreated again. When this happens the reference of the element in the DOM becomes stale. Hence we are not able to get the reference to the element.</w:t>
        </w:r>
      </w:ins>
    </w:p>
    <w:p w:rsidR="000B2281" w:rsidRPr="000B2281" w:rsidRDefault="000B2281" w:rsidP="000B2281">
      <w:pPr>
        <w:shd w:val="clear" w:color="auto" w:fill="FFFFFF"/>
        <w:spacing w:after="100" w:afterAutospacing="1" w:line="240" w:lineRule="auto"/>
        <w:rPr>
          <w:ins w:id="128" w:author="Unknown"/>
          <w:rFonts w:ascii="Times New Roman" w:eastAsia="Times New Roman" w:hAnsi="Times New Roman" w:cs="Times New Roman"/>
          <w:color w:val="2D3748"/>
          <w:sz w:val="28"/>
          <w:szCs w:val="28"/>
        </w:rPr>
      </w:pPr>
      <w:ins w:id="129" w:author="Unknown">
        <w:r w:rsidRPr="000B2281">
          <w:rPr>
            <w:rFonts w:ascii="Times New Roman" w:eastAsia="Times New Roman" w:hAnsi="Times New Roman" w:cs="Times New Roman"/>
            <w:color w:val="2D3748"/>
            <w:sz w:val="28"/>
            <w:szCs w:val="28"/>
          </w:rPr>
          <w:t>Some other exceptions we usually face are as follows:</w:t>
        </w:r>
      </w:ins>
    </w:p>
    <w:p w:rsidR="000B2281" w:rsidRPr="000B2281" w:rsidRDefault="000B2281" w:rsidP="000B2281">
      <w:pPr>
        <w:numPr>
          <w:ilvl w:val="0"/>
          <w:numId w:val="30"/>
        </w:numPr>
        <w:shd w:val="clear" w:color="auto" w:fill="FFFFFF"/>
        <w:spacing w:before="100" w:beforeAutospacing="1" w:after="100" w:afterAutospacing="1" w:line="240" w:lineRule="auto"/>
        <w:rPr>
          <w:ins w:id="130" w:author="Unknown"/>
          <w:rFonts w:ascii="Times New Roman" w:eastAsia="Times New Roman" w:hAnsi="Times New Roman" w:cs="Times New Roman"/>
          <w:color w:val="2D3748"/>
          <w:sz w:val="28"/>
          <w:szCs w:val="28"/>
        </w:rPr>
      </w:pPr>
      <w:proofErr w:type="spellStart"/>
      <w:ins w:id="131" w:author="Unknown">
        <w:r w:rsidRPr="000B2281">
          <w:rPr>
            <w:rFonts w:ascii="Times New Roman" w:eastAsia="Times New Roman" w:hAnsi="Times New Roman" w:cs="Times New Roman"/>
            <w:color w:val="2D3748"/>
            <w:sz w:val="28"/>
            <w:szCs w:val="28"/>
          </w:rPr>
          <w:t>WebDriverException</w:t>
        </w:r>
        <w:proofErr w:type="spellEnd"/>
      </w:ins>
    </w:p>
    <w:p w:rsidR="000B2281" w:rsidRPr="000B2281" w:rsidRDefault="000B2281" w:rsidP="000B2281">
      <w:pPr>
        <w:numPr>
          <w:ilvl w:val="0"/>
          <w:numId w:val="30"/>
        </w:numPr>
        <w:shd w:val="clear" w:color="auto" w:fill="FFFFFF"/>
        <w:spacing w:before="100" w:beforeAutospacing="1" w:after="100" w:afterAutospacing="1" w:line="240" w:lineRule="auto"/>
        <w:rPr>
          <w:ins w:id="132" w:author="Unknown"/>
          <w:rFonts w:ascii="Times New Roman" w:eastAsia="Times New Roman" w:hAnsi="Times New Roman" w:cs="Times New Roman"/>
          <w:color w:val="2D3748"/>
          <w:sz w:val="28"/>
          <w:szCs w:val="28"/>
        </w:rPr>
      </w:pPr>
      <w:proofErr w:type="spellStart"/>
      <w:ins w:id="133" w:author="Unknown">
        <w:r w:rsidRPr="000B2281">
          <w:rPr>
            <w:rFonts w:ascii="Times New Roman" w:eastAsia="Times New Roman" w:hAnsi="Times New Roman" w:cs="Times New Roman"/>
            <w:color w:val="2D3748"/>
            <w:sz w:val="28"/>
            <w:szCs w:val="28"/>
          </w:rPr>
          <w:t>IllegalStateException</w:t>
        </w:r>
        <w:proofErr w:type="spellEnd"/>
      </w:ins>
    </w:p>
    <w:p w:rsidR="000B2281" w:rsidRPr="000B2281" w:rsidRDefault="000B2281" w:rsidP="000B2281">
      <w:pPr>
        <w:numPr>
          <w:ilvl w:val="0"/>
          <w:numId w:val="30"/>
        </w:numPr>
        <w:shd w:val="clear" w:color="auto" w:fill="FFFFFF"/>
        <w:spacing w:before="100" w:beforeAutospacing="1" w:after="100" w:afterAutospacing="1" w:line="240" w:lineRule="auto"/>
        <w:rPr>
          <w:ins w:id="134" w:author="Unknown"/>
          <w:rFonts w:ascii="Times New Roman" w:eastAsia="Times New Roman" w:hAnsi="Times New Roman" w:cs="Times New Roman"/>
          <w:color w:val="2D3748"/>
          <w:sz w:val="28"/>
          <w:szCs w:val="28"/>
        </w:rPr>
      </w:pPr>
      <w:proofErr w:type="spellStart"/>
      <w:ins w:id="135" w:author="Unknown">
        <w:r w:rsidRPr="000B2281">
          <w:rPr>
            <w:rFonts w:ascii="Times New Roman" w:eastAsia="Times New Roman" w:hAnsi="Times New Roman" w:cs="Times New Roman"/>
            <w:color w:val="2D3748"/>
            <w:sz w:val="28"/>
            <w:szCs w:val="28"/>
          </w:rPr>
          <w:t>TimeoutException</w:t>
        </w:r>
        <w:proofErr w:type="spellEnd"/>
      </w:ins>
    </w:p>
    <w:p w:rsidR="000B2281" w:rsidRPr="000B2281" w:rsidRDefault="000B2281" w:rsidP="000B2281">
      <w:pPr>
        <w:numPr>
          <w:ilvl w:val="0"/>
          <w:numId w:val="30"/>
        </w:numPr>
        <w:shd w:val="clear" w:color="auto" w:fill="FFFFFF"/>
        <w:spacing w:before="100" w:beforeAutospacing="1" w:after="100" w:afterAutospacing="1" w:line="240" w:lineRule="auto"/>
        <w:rPr>
          <w:ins w:id="136" w:author="Unknown"/>
          <w:rFonts w:ascii="Times New Roman" w:eastAsia="Times New Roman" w:hAnsi="Times New Roman" w:cs="Times New Roman"/>
          <w:color w:val="2D3748"/>
          <w:sz w:val="28"/>
          <w:szCs w:val="28"/>
        </w:rPr>
      </w:pPr>
      <w:proofErr w:type="spellStart"/>
      <w:ins w:id="137" w:author="Unknown">
        <w:r w:rsidRPr="000B2281">
          <w:rPr>
            <w:rFonts w:ascii="Times New Roman" w:eastAsia="Times New Roman" w:hAnsi="Times New Roman" w:cs="Times New Roman"/>
            <w:color w:val="2D3748"/>
            <w:sz w:val="28"/>
            <w:szCs w:val="28"/>
          </w:rPr>
          <w:t>NoAlertPresentException</w:t>
        </w:r>
        <w:proofErr w:type="spellEnd"/>
      </w:ins>
    </w:p>
    <w:p w:rsidR="000B2281" w:rsidRPr="000B2281" w:rsidRDefault="000B2281" w:rsidP="000B2281">
      <w:pPr>
        <w:numPr>
          <w:ilvl w:val="0"/>
          <w:numId w:val="30"/>
        </w:numPr>
        <w:shd w:val="clear" w:color="auto" w:fill="FFFFFF"/>
        <w:spacing w:before="100" w:beforeAutospacing="1" w:after="100" w:afterAutospacing="1" w:line="240" w:lineRule="auto"/>
        <w:rPr>
          <w:ins w:id="138" w:author="Unknown"/>
          <w:rFonts w:ascii="Times New Roman" w:eastAsia="Times New Roman" w:hAnsi="Times New Roman" w:cs="Times New Roman"/>
          <w:color w:val="2D3748"/>
          <w:sz w:val="28"/>
          <w:szCs w:val="28"/>
        </w:rPr>
      </w:pPr>
      <w:proofErr w:type="spellStart"/>
      <w:ins w:id="139" w:author="Unknown">
        <w:r w:rsidRPr="000B2281">
          <w:rPr>
            <w:rFonts w:ascii="Times New Roman" w:eastAsia="Times New Roman" w:hAnsi="Times New Roman" w:cs="Times New Roman"/>
            <w:color w:val="2D3748"/>
            <w:sz w:val="28"/>
            <w:szCs w:val="28"/>
          </w:rPr>
          <w:t>NoSuchWindowException</w:t>
        </w:r>
        <w:proofErr w:type="spellEnd"/>
      </w:ins>
    </w:p>
    <w:p w:rsidR="000B2281" w:rsidRPr="000B2281" w:rsidRDefault="000B2281" w:rsidP="000B2281">
      <w:pPr>
        <w:numPr>
          <w:ilvl w:val="0"/>
          <w:numId w:val="30"/>
        </w:numPr>
        <w:shd w:val="clear" w:color="auto" w:fill="FFFFFF"/>
        <w:spacing w:before="100" w:beforeAutospacing="1" w:after="100" w:afterAutospacing="1" w:line="240" w:lineRule="auto"/>
        <w:rPr>
          <w:ins w:id="140" w:author="Unknown"/>
          <w:rFonts w:ascii="Times New Roman" w:eastAsia="Times New Roman" w:hAnsi="Times New Roman" w:cs="Times New Roman"/>
          <w:color w:val="2D3748"/>
          <w:sz w:val="28"/>
          <w:szCs w:val="28"/>
        </w:rPr>
      </w:pPr>
      <w:proofErr w:type="spellStart"/>
      <w:ins w:id="141" w:author="Unknown">
        <w:r w:rsidRPr="000B2281">
          <w:rPr>
            <w:rFonts w:ascii="Times New Roman" w:eastAsia="Times New Roman" w:hAnsi="Times New Roman" w:cs="Times New Roman"/>
            <w:color w:val="2D3748"/>
            <w:sz w:val="28"/>
            <w:szCs w:val="28"/>
          </w:rPr>
          <w:t>NoSuchElementException</w:t>
        </w:r>
        <w:proofErr w:type="spellEnd"/>
      </w:ins>
    </w:p>
    <w:p w:rsidR="000B2281" w:rsidRPr="000B2281" w:rsidRDefault="000B2281" w:rsidP="000B2281">
      <w:pPr>
        <w:shd w:val="clear" w:color="auto" w:fill="FFFFFF"/>
        <w:spacing w:before="360" w:after="120" w:line="240" w:lineRule="auto"/>
        <w:outlineLvl w:val="2"/>
        <w:rPr>
          <w:ins w:id="142" w:author="Unknown"/>
          <w:rFonts w:ascii="Times New Roman" w:eastAsia="Times New Roman" w:hAnsi="Times New Roman" w:cs="Times New Roman"/>
          <w:sz w:val="28"/>
          <w:szCs w:val="28"/>
        </w:rPr>
      </w:pPr>
      <w:ins w:id="143" w:author="Unknown">
        <w:r w:rsidRPr="000B2281">
          <w:rPr>
            <w:rFonts w:ascii="Times New Roman" w:eastAsia="Times New Roman" w:hAnsi="Times New Roman" w:cs="Times New Roman"/>
            <w:b/>
            <w:bCs/>
            <w:sz w:val="28"/>
            <w:szCs w:val="28"/>
          </w:rPr>
          <w:t>52. How to handle STALEELEMENTREFERENCEEXCEPTION?</w:t>
        </w:r>
      </w:ins>
    </w:p>
    <w:p w:rsidR="000B2281" w:rsidRPr="000B2281" w:rsidRDefault="000B2281" w:rsidP="000B2281">
      <w:pPr>
        <w:shd w:val="clear" w:color="auto" w:fill="FFFFFF"/>
        <w:spacing w:after="100" w:afterAutospacing="1" w:line="240" w:lineRule="auto"/>
        <w:rPr>
          <w:ins w:id="144" w:author="Unknown"/>
          <w:rFonts w:ascii="Times New Roman" w:eastAsia="Times New Roman" w:hAnsi="Times New Roman" w:cs="Times New Roman"/>
          <w:color w:val="2D3748"/>
          <w:sz w:val="28"/>
          <w:szCs w:val="28"/>
        </w:rPr>
      </w:pPr>
      <w:proofErr w:type="gramStart"/>
      <w:ins w:id="145" w:author="Unknown">
        <w:r w:rsidRPr="000B2281">
          <w:rPr>
            <w:rFonts w:ascii="Times New Roman" w:eastAsia="Times New Roman" w:hAnsi="Times New Roman" w:cs="Times New Roman"/>
            <w:color w:val="2D3748"/>
            <w:sz w:val="28"/>
            <w:szCs w:val="28"/>
          </w:rPr>
          <w:t>Before looking how to handle Stale Element Reference Exception through Page Object Model.</w:t>
        </w:r>
        <w:proofErr w:type="gramEnd"/>
        <w:r w:rsidRPr="000B2281">
          <w:rPr>
            <w:rFonts w:ascii="Times New Roman" w:eastAsia="Times New Roman" w:hAnsi="Times New Roman" w:cs="Times New Roman"/>
            <w:color w:val="2D3748"/>
            <w:sz w:val="28"/>
            <w:szCs w:val="28"/>
          </w:rPr>
          <w:t xml:space="preserve"> Let’s see what </w:t>
        </w:r>
        <w:proofErr w:type="gramStart"/>
        <w:r w:rsidRPr="000B2281">
          <w:rPr>
            <w:rFonts w:ascii="Times New Roman" w:eastAsia="Times New Roman" w:hAnsi="Times New Roman" w:cs="Times New Roman"/>
            <w:color w:val="2D3748"/>
            <w:sz w:val="28"/>
            <w:szCs w:val="28"/>
          </w:rPr>
          <w:t>is Stale Element Reference Exception</w:t>
        </w:r>
        <w:proofErr w:type="gramEnd"/>
        <w:r w:rsidRPr="000B2281">
          <w:rPr>
            <w:rFonts w:ascii="Times New Roman" w:eastAsia="Times New Roman" w:hAnsi="Times New Roman" w:cs="Times New Roman"/>
            <w:color w:val="2D3748"/>
            <w:sz w:val="28"/>
            <w:szCs w:val="28"/>
          </w:rPr>
          <w:t xml:space="preserve"> first.</w:t>
        </w:r>
      </w:ins>
    </w:p>
    <w:p w:rsidR="000B2281" w:rsidRPr="000B2281" w:rsidRDefault="000B2281" w:rsidP="000B2281">
      <w:pPr>
        <w:shd w:val="clear" w:color="auto" w:fill="FFFFFF"/>
        <w:spacing w:after="100" w:afterAutospacing="1" w:line="240" w:lineRule="auto"/>
        <w:rPr>
          <w:ins w:id="146" w:author="Unknown"/>
          <w:rFonts w:ascii="Times New Roman" w:eastAsia="Times New Roman" w:hAnsi="Times New Roman" w:cs="Times New Roman"/>
          <w:color w:val="2D3748"/>
          <w:sz w:val="28"/>
          <w:szCs w:val="28"/>
        </w:rPr>
      </w:pPr>
      <w:ins w:id="147" w:author="Unknown">
        <w:r w:rsidRPr="000B2281">
          <w:rPr>
            <w:rFonts w:ascii="Times New Roman" w:eastAsia="Times New Roman" w:hAnsi="Times New Roman" w:cs="Times New Roman"/>
            <w:color w:val="2D3748"/>
            <w:sz w:val="28"/>
            <w:szCs w:val="28"/>
          </w:rPr>
          <w:lastRenderedPageBreak/>
          <w:t xml:space="preserve">Stale means old, decayed, </w:t>
        </w:r>
        <w:proofErr w:type="gramStart"/>
        <w:r w:rsidRPr="000B2281">
          <w:rPr>
            <w:rFonts w:ascii="Times New Roman" w:eastAsia="Times New Roman" w:hAnsi="Times New Roman" w:cs="Times New Roman"/>
            <w:color w:val="2D3748"/>
            <w:sz w:val="28"/>
            <w:szCs w:val="28"/>
          </w:rPr>
          <w:t>no</w:t>
        </w:r>
        <w:proofErr w:type="gramEnd"/>
        <w:r w:rsidRPr="000B2281">
          <w:rPr>
            <w:rFonts w:ascii="Times New Roman" w:eastAsia="Times New Roman" w:hAnsi="Times New Roman" w:cs="Times New Roman"/>
            <w:color w:val="2D3748"/>
            <w:sz w:val="28"/>
            <w:szCs w:val="28"/>
          </w:rPr>
          <w:t xml:space="preserve"> longer fresh. Stale Element means an old element or no longer available element. Assume there is an element that is found on a web page referenced as a </w:t>
        </w:r>
        <w:proofErr w:type="spellStart"/>
        <w:r w:rsidRPr="000B2281">
          <w:rPr>
            <w:rFonts w:ascii="Times New Roman" w:eastAsia="Times New Roman" w:hAnsi="Times New Roman" w:cs="Times New Roman"/>
            <w:color w:val="2D3748"/>
            <w:sz w:val="28"/>
            <w:szCs w:val="28"/>
          </w:rPr>
          <w:t>WebElement</w:t>
        </w:r>
        <w:proofErr w:type="spellEnd"/>
        <w:r w:rsidRPr="000B2281">
          <w:rPr>
            <w:rFonts w:ascii="Times New Roman" w:eastAsia="Times New Roman" w:hAnsi="Times New Roman" w:cs="Times New Roman"/>
            <w:color w:val="2D3748"/>
            <w:sz w:val="28"/>
            <w:szCs w:val="28"/>
          </w:rPr>
          <w:t xml:space="preserve"> in </w:t>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 xml:space="preserve">. If the DOM changes then the </w:t>
        </w:r>
        <w:proofErr w:type="spellStart"/>
        <w:r w:rsidRPr="000B2281">
          <w:rPr>
            <w:rFonts w:ascii="Times New Roman" w:eastAsia="Times New Roman" w:hAnsi="Times New Roman" w:cs="Times New Roman"/>
            <w:color w:val="2D3748"/>
            <w:sz w:val="28"/>
            <w:szCs w:val="28"/>
          </w:rPr>
          <w:t>WebElement</w:t>
        </w:r>
        <w:proofErr w:type="spellEnd"/>
        <w:r w:rsidRPr="000B2281">
          <w:rPr>
            <w:rFonts w:ascii="Times New Roman" w:eastAsia="Times New Roman" w:hAnsi="Times New Roman" w:cs="Times New Roman"/>
            <w:color w:val="2D3748"/>
            <w:sz w:val="28"/>
            <w:szCs w:val="28"/>
          </w:rPr>
          <w:t xml:space="preserve"> goes stale. If we try to interact with an element which is staled then the </w:t>
        </w:r>
        <w:proofErr w:type="spellStart"/>
        <w:r w:rsidRPr="000B2281">
          <w:rPr>
            <w:rFonts w:ascii="Times New Roman" w:eastAsia="Times New Roman" w:hAnsi="Times New Roman" w:cs="Times New Roman"/>
            <w:color w:val="2D3748"/>
            <w:sz w:val="28"/>
            <w:szCs w:val="28"/>
          </w:rPr>
          <w:t>StaleElementReferenceException</w:t>
        </w:r>
        <w:proofErr w:type="spellEnd"/>
        <w:r w:rsidRPr="000B2281">
          <w:rPr>
            <w:rFonts w:ascii="Times New Roman" w:eastAsia="Times New Roman" w:hAnsi="Times New Roman" w:cs="Times New Roman"/>
            <w:color w:val="2D3748"/>
            <w:sz w:val="28"/>
            <w:szCs w:val="28"/>
          </w:rPr>
          <w:t xml:space="preserve"> is thrown.</w:t>
        </w:r>
      </w:ins>
    </w:p>
    <w:p w:rsidR="000B2281" w:rsidRPr="000B2281" w:rsidRDefault="000B2281" w:rsidP="000B2281">
      <w:pPr>
        <w:shd w:val="clear" w:color="auto" w:fill="FFFFFF"/>
        <w:spacing w:after="100" w:afterAutospacing="1" w:line="240" w:lineRule="auto"/>
        <w:rPr>
          <w:ins w:id="148" w:author="Unknown"/>
          <w:rFonts w:ascii="Times New Roman" w:eastAsia="Times New Roman" w:hAnsi="Times New Roman" w:cs="Times New Roman"/>
          <w:color w:val="2D3748"/>
          <w:sz w:val="28"/>
          <w:szCs w:val="28"/>
        </w:rPr>
      </w:pPr>
      <w:ins w:id="149" w:author="Unknown">
        <w:r w:rsidRPr="000B2281">
          <w:rPr>
            <w:rFonts w:ascii="Times New Roman" w:eastAsia="Times New Roman" w:hAnsi="Times New Roman" w:cs="Times New Roman"/>
            <w:color w:val="2D3748"/>
            <w:sz w:val="28"/>
            <w:szCs w:val="28"/>
          </w:rPr>
          <w:t>Here we have given solutions to </w:t>
        </w:r>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"https://www.softwaretestingmaterial.com/stale-element-reference-exception-selenium-webdriver/"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 xml:space="preserve">handle </w:t>
        </w:r>
        <w:proofErr w:type="spellStart"/>
        <w:r w:rsidRPr="000B2281">
          <w:rPr>
            <w:rFonts w:ascii="Times New Roman" w:eastAsia="Times New Roman" w:hAnsi="Times New Roman" w:cs="Times New Roman"/>
            <w:color w:val="0000FF"/>
            <w:sz w:val="28"/>
            <w:szCs w:val="28"/>
            <w:u w:val="single"/>
          </w:rPr>
          <w:t>StaleElementReferenceException</w:t>
        </w:r>
        <w:proofErr w:type="spellEnd"/>
        <w:r w:rsidRPr="000B2281">
          <w:rPr>
            <w:rFonts w:ascii="Times New Roman" w:eastAsia="Times New Roman" w:hAnsi="Times New Roman" w:cs="Times New Roman"/>
            <w:color w:val="2D3748"/>
            <w:sz w:val="28"/>
            <w:szCs w:val="28"/>
          </w:rPr>
          <w:fldChar w:fldCharType="end"/>
        </w:r>
        <w:r w:rsidRPr="000B2281">
          <w:rPr>
            <w:rFonts w:ascii="Times New Roman" w:eastAsia="Times New Roman" w:hAnsi="Times New Roman" w:cs="Times New Roman"/>
            <w:color w:val="2D3748"/>
            <w:sz w:val="28"/>
            <w:szCs w:val="28"/>
          </w:rPr>
          <w:t> in detail.</w:t>
        </w:r>
      </w:ins>
    </w:p>
    <w:p w:rsidR="000B2281" w:rsidRPr="000B2281" w:rsidRDefault="000B2281" w:rsidP="000B2281">
      <w:pPr>
        <w:shd w:val="clear" w:color="auto" w:fill="FFFFFF"/>
        <w:spacing w:before="360" w:after="120" w:line="240" w:lineRule="auto"/>
        <w:outlineLvl w:val="2"/>
        <w:rPr>
          <w:ins w:id="150" w:author="Unknown"/>
          <w:rFonts w:ascii="Times New Roman" w:eastAsia="Times New Roman" w:hAnsi="Times New Roman" w:cs="Times New Roman"/>
          <w:sz w:val="28"/>
          <w:szCs w:val="28"/>
        </w:rPr>
      </w:pPr>
      <w:ins w:id="151" w:author="Unknown">
        <w:r w:rsidRPr="000B2281">
          <w:rPr>
            <w:rFonts w:ascii="Times New Roman" w:eastAsia="Times New Roman" w:hAnsi="Times New Roman" w:cs="Times New Roman"/>
            <w:b/>
            <w:bCs/>
            <w:sz w:val="28"/>
            <w:szCs w:val="28"/>
          </w:rPr>
          <w:t xml:space="preserve">53. What are the types of waits available in Selenium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152" w:author="Unknown"/>
          <w:rFonts w:ascii="Times New Roman" w:eastAsia="Times New Roman" w:hAnsi="Times New Roman" w:cs="Times New Roman"/>
          <w:color w:val="2D3748"/>
          <w:sz w:val="28"/>
          <w:szCs w:val="28"/>
        </w:rPr>
      </w:pPr>
      <w:ins w:id="153" w:author="Unknown">
        <w:r w:rsidRPr="000B2281">
          <w:rPr>
            <w:rFonts w:ascii="Times New Roman" w:eastAsia="Times New Roman" w:hAnsi="Times New Roman" w:cs="Times New Roman"/>
            <w:color w:val="2D3748"/>
            <w:sz w:val="28"/>
            <w:szCs w:val="28"/>
          </w:rPr>
          <w:t>In Selenium we could see three types of waits such as Implicit Waits, Explicit Waits and Fluent Waits.</w:t>
        </w:r>
      </w:ins>
    </w:p>
    <w:p w:rsidR="000B2281" w:rsidRPr="000B2281" w:rsidRDefault="000B2281" w:rsidP="000B2281">
      <w:pPr>
        <w:numPr>
          <w:ilvl w:val="0"/>
          <w:numId w:val="31"/>
        </w:numPr>
        <w:shd w:val="clear" w:color="auto" w:fill="FFFFFF"/>
        <w:spacing w:before="100" w:beforeAutospacing="1" w:after="100" w:afterAutospacing="1" w:line="240" w:lineRule="auto"/>
        <w:rPr>
          <w:ins w:id="154" w:author="Unknown"/>
          <w:rFonts w:ascii="Times New Roman" w:eastAsia="Times New Roman" w:hAnsi="Times New Roman" w:cs="Times New Roman"/>
          <w:color w:val="2D3748"/>
          <w:sz w:val="28"/>
          <w:szCs w:val="28"/>
        </w:rPr>
      </w:pPr>
      <w:ins w:id="155" w:author="Unknown">
        <w:r w:rsidRPr="000B2281">
          <w:rPr>
            <w:rFonts w:ascii="Times New Roman" w:eastAsia="Times New Roman" w:hAnsi="Times New Roman" w:cs="Times New Roman"/>
            <w:color w:val="2D3748"/>
            <w:sz w:val="28"/>
            <w:szCs w:val="28"/>
          </w:rPr>
          <w:t>Implicit Waits – </w:t>
        </w:r>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"https://www.softwaretestingmaterial.com/implicit-waits-selenium-webdriver/"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Click to view detailed post</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numPr>
          <w:ilvl w:val="0"/>
          <w:numId w:val="31"/>
        </w:numPr>
        <w:shd w:val="clear" w:color="auto" w:fill="FFFFFF"/>
        <w:spacing w:before="100" w:beforeAutospacing="1" w:after="100" w:afterAutospacing="1" w:line="240" w:lineRule="auto"/>
        <w:rPr>
          <w:ins w:id="156" w:author="Unknown"/>
          <w:rFonts w:ascii="Times New Roman" w:eastAsia="Times New Roman" w:hAnsi="Times New Roman" w:cs="Times New Roman"/>
          <w:color w:val="2D3748"/>
          <w:sz w:val="28"/>
          <w:szCs w:val="28"/>
        </w:rPr>
      </w:pPr>
      <w:ins w:id="157" w:author="Unknown">
        <w:r w:rsidRPr="000B2281">
          <w:rPr>
            <w:rFonts w:ascii="Times New Roman" w:eastAsia="Times New Roman" w:hAnsi="Times New Roman" w:cs="Times New Roman"/>
            <w:color w:val="2D3748"/>
            <w:sz w:val="28"/>
            <w:szCs w:val="28"/>
          </w:rPr>
          <w:t>Explicit Waits – </w:t>
        </w:r>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"https://www.softwaretestingmaterial.com/webdriverwait-selenium-webdriver/"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Click to view detailed post</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numPr>
          <w:ilvl w:val="0"/>
          <w:numId w:val="31"/>
        </w:numPr>
        <w:shd w:val="clear" w:color="auto" w:fill="FFFFFF"/>
        <w:spacing w:before="100" w:beforeAutospacing="1" w:after="100" w:afterAutospacing="1" w:line="240" w:lineRule="auto"/>
        <w:rPr>
          <w:ins w:id="158" w:author="Unknown"/>
          <w:rFonts w:ascii="Times New Roman" w:eastAsia="Times New Roman" w:hAnsi="Times New Roman" w:cs="Times New Roman"/>
          <w:color w:val="2D3748"/>
          <w:sz w:val="28"/>
          <w:szCs w:val="28"/>
        </w:rPr>
      </w:pPr>
      <w:ins w:id="159" w:author="Unknown">
        <w:r w:rsidRPr="000B2281">
          <w:rPr>
            <w:rFonts w:ascii="Times New Roman" w:eastAsia="Times New Roman" w:hAnsi="Times New Roman" w:cs="Times New Roman"/>
            <w:color w:val="2D3748"/>
            <w:sz w:val="28"/>
            <w:szCs w:val="28"/>
          </w:rPr>
          <w:t>Fluent Waits – </w:t>
        </w:r>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"https://www.softwaretestingmaterial.com/selenium-fluentwait/"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Click to view detailed post</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shd w:val="clear" w:color="auto" w:fill="FFFFFF"/>
        <w:spacing w:before="360" w:after="120" w:line="240" w:lineRule="auto"/>
        <w:outlineLvl w:val="2"/>
        <w:rPr>
          <w:ins w:id="160" w:author="Unknown"/>
          <w:rFonts w:ascii="Times New Roman" w:eastAsia="Times New Roman" w:hAnsi="Times New Roman" w:cs="Times New Roman"/>
          <w:sz w:val="28"/>
          <w:szCs w:val="28"/>
        </w:rPr>
      </w:pPr>
      <w:ins w:id="161" w:author="Unknown">
        <w:r w:rsidRPr="000B2281">
          <w:rPr>
            <w:rFonts w:ascii="Times New Roman" w:eastAsia="Times New Roman" w:hAnsi="Times New Roman" w:cs="Times New Roman"/>
            <w:b/>
            <w:bCs/>
            <w:sz w:val="28"/>
            <w:szCs w:val="28"/>
          </w:rPr>
          <w:t xml:space="preserve">54. What is Implicit Wait </w:t>
        </w:r>
        <w:proofErr w:type="gramStart"/>
        <w:r w:rsidRPr="000B2281">
          <w:rPr>
            <w:rFonts w:ascii="Times New Roman" w:eastAsia="Times New Roman" w:hAnsi="Times New Roman" w:cs="Times New Roman"/>
            <w:b/>
            <w:bCs/>
            <w:sz w:val="28"/>
            <w:szCs w:val="28"/>
          </w:rPr>
          <w:t>In</w:t>
        </w:r>
        <w:proofErr w:type="gramEnd"/>
        <w:r w:rsidRPr="000B2281">
          <w:rPr>
            <w:rFonts w:ascii="Times New Roman" w:eastAsia="Times New Roman" w:hAnsi="Times New Roman" w:cs="Times New Roman"/>
            <w:b/>
            <w:bCs/>
            <w:sz w:val="28"/>
            <w:szCs w:val="28"/>
          </w:rPr>
          <w:t xml:space="preserve"> Selenium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162" w:author="Unknown"/>
          <w:rFonts w:ascii="Times New Roman" w:eastAsia="Times New Roman" w:hAnsi="Times New Roman" w:cs="Times New Roman"/>
          <w:color w:val="2D3748"/>
          <w:sz w:val="28"/>
          <w:szCs w:val="28"/>
        </w:rPr>
      </w:pPr>
      <w:ins w:id="163" w:author="Unknown">
        <w:r w:rsidRPr="000B2281">
          <w:rPr>
            <w:rFonts w:ascii="Times New Roman" w:eastAsia="Times New Roman" w:hAnsi="Times New Roman" w:cs="Times New Roman"/>
            <w:color w:val="2D3748"/>
            <w:sz w:val="28"/>
            <w:szCs w:val="28"/>
          </w:rPr>
          <w:t xml:space="preserve">Implicit waits tell to the </w:t>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 xml:space="preserve"> to wait for a certain amount of time before it throws an exception. Once we set the time, </w:t>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 xml:space="preserve"> will wait for the element based on the time we set before it throws an exception. The default setting is 0 (zero). We need to set some wait time to make </w:t>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 xml:space="preserve"> to wait for the required time.</w:t>
        </w:r>
      </w:ins>
    </w:p>
    <w:p w:rsidR="000B2281" w:rsidRPr="000B2281" w:rsidRDefault="000B2281" w:rsidP="000B2281">
      <w:pPr>
        <w:shd w:val="clear" w:color="auto" w:fill="FFFFFF"/>
        <w:spacing w:after="100" w:afterAutospacing="1" w:line="240" w:lineRule="auto"/>
        <w:rPr>
          <w:ins w:id="164" w:author="Unknown"/>
          <w:rFonts w:ascii="Times New Roman" w:eastAsia="Times New Roman" w:hAnsi="Times New Roman" w:cs="Times New Roman"/>
          <w:color w:val="2D3748"/>
          <w:sz w:val="28"/>
          <w:szCs w:val="28"/>
        </w:rPr>
      </w:pPr>
      <w:ins w:id="165" w:author="Unknown">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"https://www.softwaretestingmaterial.com/implicit-waits-selenium-webdriver/"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Practical example</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shd w:val="clear" w:color="auto" w:fill="FFFFFF"/>
        <w:spacing w:before="360" w:after="120" w:line="240" w:lineRule="auto"/>
        <w:outlineLvl w:val="2"/>
        <w:rPr>
          <w:ins w:id="166" w:author="Unknown"/>
          <w:rFonts w:ascii="Times New Roman" w:eastAsia="Times New Roman" w:hAnsi="Times New Roman" w:cs="Times New Roman"/>
          <w:sz w:val="28"/>
          <w:szCs w:val="28"/>
        </w:rPr>
      </w:pPr>
      <w:ins w:id="167" w:author="Unknown">
        <w:r w:rsidRPr="000B2281">
          <w:rPr>
            <w:rFonts w:ascii="Times New Roman" w:eastAsia="Times New Roman" w:hAnsi="Times New Roman" w:cs="Times New Roman"/>
            <w:b/>
            <w:bCs/>
            <w:sz w:val="28"/>
            <w:szCs w:val="28"/>
          </w:rPr>
          <w:t xml:space="preserve">55. What is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 xml:space="preserve"> Wait </w:t>
        </w:r>
        <w:proofErr w:type="gramStart"/>
        <w:r w:rsidRPr="000B2281">
          <w:rPr>
            <w:rFonts w:ascii="Times New Roman" w:eastAsia="Times New Roman" w:hAnsi="Times New Roman" w:cs="Times New Roman"/>
            <w:b/>
            <w:bCs/>
            <w:sz w:val="28"/>
            <w:szCs w:val="28"/>
          </w:rPr>
          <w:t>In</w:t>
        </w:r>
        <w:proofErr w:type="gramEnd"/>
        <w:r w:rsidRPr="000B2281">
          <w:rPr>
            <w:rFonts w:ascii="Times New Roman" w:eastAsia="Times New Roman" w:hAnsi="Times New Roman" w:cs="Times New Roman"/>
            <w:b/>
            <w:bCs/>
            <w:sz w:val="28"/>
            <w:szCs w:val="28"/>
          </w:rPr>
          <w:t xml:space="preserve"> Selenium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168" w:author="Unknown"/>
          <w:rFonts w:ascii="Times New Roman" w:eastAsia="Times New Roman" w:hAnsi="Times New Roman" w:cs="Times New Roman"/>
          <w:color w:val="2D3748"/>
          <w:sz w:val="28"/>
          <w:szCs w:val="28"/>
        </w:rPr>
      </w:pPr>
      <w:proofErr w:type="spellStart"/>
      <w:ins w:id="169" w:author="Unknown">
        <w:r w:rsidRPr="000B2281">
          <w:rPr>
            <w:rFonts w:ascii="Times New Roman" w:eastAsia="Times New Roman" w:hAnsi="Times New Roman" w:cs="Times New Roman"/>
            <w:color w:val="2D3748"/>
            <w:sz w:val="28"/>
            <w:szCs w:val="28"/>
          </w:rPr>
          <w:t>WebDriverWait</w:t>
        </w:r>
        <w:proofErr w:type="spellEnd"/>
        <w:r w:rsidRPr="000B2281">
          <w:rPr>
            <w:rFonts w:ascii="Times New Roman" w:eastAsia="Times New Roman" w:hAnsi="Times New Roman" w:cs="Times New Roman"/>
            <w:b/>
            <w:bCs/>
            <w:color w:val="2D3748"/>
            <w:sz w:val="28"/>
            <w:szCs w:val="28"/>
          </w:rPr>
          <w:t> </w:t>
        </w:r>
        <w:r w:rsidRPr="000B2281">
          <w:rPr>
            <w:rFonts w:ascii="Times New Roman" w:eastAsia="Times New Roman" w:hAnsi="Times New Roman" w:cs="Times New Roman"/>
            <w:color w:val="2D3748"/>
            <w:sz w:val="28"/>
            <w:szCs w:val="28"/>
          </w:rPr>
          <w:t>is applied on a certain element with defined </w:t>
        </w:r>
        <w:r w:rsidRPr="000B2281">
          <w:rPr>
            <w:rFonts w:ascii="Times New Roman" w:eastAsia="Times New Roman" w:hAnsi="Times New Roman" w:cs="Times New Roman"/>
            <w:i/>
            <w:iCs/>
            <w:color w:val="2D3748"/>
            <w:sz w:val="28"/>
            <w:szCs w:val="28"/>
          </w:rPr>
          <w:t>expected condition</w:t>
        </w:r>
        <w:r w:rsidRPr="000B2281">
          <w:rPr>
            <w:rFonts w:ascii="Times New Roman" w:eastAsia="Times New Roman" w:hAnsi="Times New Roman" w:cs="Times New Roman"/>
            <w:color w:val="2D3748"/>
            <w:sz w:val="28"/>
            <w:szCs w:val="28"/>
          </w:rPr>
          <w:t> and </w:t>
        </w:r>
        <w:r w:rsidRPr="000B2281">
          <w:rPr>
            <w:rFonts w:ascii="Times New Roman" w:eastAsia="Times New Roman" w:hAnsi="Times New Roman" w:cs="Times New Roman"/>
            <w:i/>
            <w:iCs/>
            <w:color w:val="2D3748"/>
            <w:sz w:val="28"/>
            <w:szCs w:val="28"/>
          </w:rPr>
          <w:t>time</w:t>
        </w:r>
        <w:r w:rsidRPr="000B2281">
          <w:rPr>
            <w:rFonts w:ascii="Times New Roman" w:eastAsia="Times New Roman" w:hAnsi="Times New Roman" w:cs="Times New Roman"/>
            <w:color w:val="2D3748"/>
            <w:sz w:val="28"/>
            <w:szCs w:val="28"/>
          </w:rPr>
          <w:t>. This wait is only applied to the specified element. This wait can also throw an exception when an element is not found.</w:t>
        </w:r>
      </w:ins>
    </w:p>
    <w:p w:rsidR="000B2281" w:rsidRPr="000B2281" w:rsidRDefault="000B2281" w:rsidP="000B2281">
      <w:pPr>
        <w:shd w:val="clear" w:color="auto" w:fill="FFFFFF"/>
        <w:spacing w:after="100" w:afterAutospacing="1" w:line="240" w:lineRule="auto"/>
        <w:rPr>
          <w:ins w:id="170" w:author="Unknown"/>
          <w:rFonts w:ascii="Times New Roman" w:eastAsia="Times New Roman" w:hAnsi="Times New Roman" w:cs="Times New Roman"/>
          <w:color w:val="2D3748"/>
          <w:sz w:val="28"/>
          <w:szCs w:val="28"/>
        </w:rPr>
      </w:pPr>
      <w:ins w:id="171" w:author="Unknown">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"https://www.softwaretestingmaterial.com/webdriverwait-selenium-webdriver/"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Practical example</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shd w:val="clear" w:color="auto" w:fill="FFFFFF"/>
        <w:spacing w:before="360" w:after="120" w:line="240" w:lineRule="auto"/>
        <w:outlineLvl w:val="2"/>
        <w:rPr>
          <w:ins w:id="172" w:author="Unknown"/>
          <w:rFonts w:ascii="Times New Roman" w:eastAsia="Times New Roman" w:hAnsi="Times New Roman" w:cs="Times New Roman"/>
          <w:sz w:val="28"/>
          <w:szCs w:val="28"/>
        </w:rPr>
      </w:pPr>
      <w:ins w:id="173" w:author="Unknown">
        <w:r w:rsidRPr="000B2281">
          <w:rPr>
            <w:rFonts w:ascii="Times New Roman" w:eastAsia="Times New Roman" w:hAnsi="Times New Roman" w:cs="Times New Roman"/>
            <w:b/>
            <w:bCs/>
            <w:sz w:val="28"/>
            <w:szCs w:val="28"/>
          </w:rPr>
          <w:t xml:space="preserve">56. What is Fluent Wait </w:t>
        </w:r>
        <w:proofErr w:type="gramStart"/>
        <w:r w:rsidRPr="000B2281">
          <w:rPr>
            <w:rFonts w:ascii="Times New Roman" w:eastAsia="Times New Roman" w:hAnsi="Times New Roman" w:cs="Times New Roman"/>
            <w:b/>
            <w:bCs/>
            <w:sz w:val="28"/>
            <w:szCs w:val="28"/>
          </w:rPr>
          <w:t>In</w:t>
        </w:r>
        <w:proofErr w:type="gramEnd"/>
        <w:r w:rsidRPr="000B2281">
          <w:rPr>
            <w:rFonts w:ascii="Times New Roman" w:eastAsia="Times New Roman" w:hAnsi="Times New Roman" w:cs="Times New Roman"/>
            <w:b/>
            <w:bCs/>
            <w:sz w:val="28"/>
            <w:szCs w:val="28"/>
          </w:rPr>
          <w:t xml:space="preserve"> Selenium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174" w:author="Unknown"/>
          <w:rFonts w:ascii="Times New Roman" w:eastAsia="Times New Roman" w:hAnsi="Times New Roman" w:cs="Times New Roman"/>
          <w:color w:val="2D3748"/>
          <w:sz w:val="28"/>
          <w:szCs w:val="28"/>
        </w:rPr>
      </w:pPr>
      <w:proofErr w:type="spellStart"/>
      <w:ins w:id="175" w:author="Unknown">
        <w:r w:rsidRPr="000B2281">
          <w:rPr>
            <w:rFonts w:ascii="Times New Roman" w:eastAsia="Times New Roman" w:hAnsi="Times New Roman" w:cs="Times New Roman"/>
            <w:color w:val="2D3748"/>
            <w:sz w:val="28"/>
            <w:szCs w:val="28"/>
          </w:rPr>
          <w:t>FluentWait</w:t>
        </w:r>
        <w:proofErr w:type="spellEnd"/>
        <w:r w:rsidRPr="000B2281">
          <w:rPr>
            <w:rFonts w:ascii="Times New Roman" w:eastAsia="Times New Roman" w:hAnsi="Times New Roman" w:cs="Times New Roman"/>
            <w:color w:val="2D3748"/>
            <w:sz w:val="28"/>
            <w:szCs w:val="28"/>
          </w:rPr>
          <w:t xml:space="preserve"> can define the maximum amount of time to wait for a specific condition and frequency with which to check the condition before throwing an “</w:t>
        </w:r>
        <w:proofErr w:type="spellStart"/>
        <w:r w:rsidRPr="000B2281">
          <w:rPr>
            <w:rFonts w:ascii="Times New Roman" w:eastAsia="Times New Roman" w:hAnsi="Times New Roman" w:cs="Times New Roman"/>
            <w:i/>
            <w:iCs/>
            <w:color w:val="2D3748"/>
            <w:sz w:val="28"/>
            <w:szCs w:val="28"/>
          </w:rPr>
          <w:t>ElementNotVisibleException</w:t>
        </w:r>
        <w:proofErr w:type="spellEnd"/>
        <w:r w:rsidRPr="000B2281">
          <w:rPr>
            <w:rFonts w:ascii="Times New Roman" w:eastAsia="Times New Roman" w:hAnsi="Times New Roman" w:cs="Times New Roman"/>
            <w:color w:val="2D3748"/>
            <w:sz w:val="28"/>
            <w:szCs w:val="28"/>
          </w:rPr>
          <w:t>” exception.</w:t>
        </w:r>
      </w:ins>
    </w:p>
    <w:p w:rsidR="000B2281" w:rsidRPr="000B2281" w:rsidRDefault="000B2281" w:rsidP="000B2281">
      <w:pPr>
        <w:shd w:val="clear" w:color="auto" w:fill="FFFFFF"/>
        <w:spacing w:after="100" w:afterAutospacing="1" w:line="240" w:lineRule="auto"/>
        <w:rPr>
          <w:ins w:id="176" w:author="Unknown"/>
          <w:rFonts w:ascii="Times New Roman" w:eastAsia="Times New Roman" w:hAnsi="Times New Roman" w:cs="Times New Roman"/>
          <w:color w:val="2D3748"/>
          <w:sz w:val="28"/>
          <w:szCs w:val="28"/>
        </w:rPr>
      </w:pPr>
      <w:ins w:id="177" w:author="Unknown">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"https://www.softwaretestingmaterial.com/selenium-fluentwait/"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Practical example</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shd w:val="clear" w:color="auto" w:fill="FFFFFF"/>
        <w:spacing w:before="360" w:after="120" w:line="240" w:lineRule="auto"/>
        <w:outlineLvl w:val="2"/>
        <w:rPr>
          <w:ins w:id="178" w:author="Unknown"/>
          <w:rFonts w:ascii="Times New Roman" w:eastAsia="Times New Roman" w:hAnsi="Times New Roman" w:cs="Times New Roman"/>
          <w:sz w:val="28"/>
          <w:szCs w:val="28"/>
        </w:rPr>
      </w:pPr>
      <w:ins w:id="179" w:author="Unknown">
        <w:r w:rsidRPr="000B2281">
          <w:rPr>
            <w:rFonts w:ascii="Times New Roman" w:eastAsia="Times New Roman" w:hAnsi="Times New Roman" w:cs="Times New Roman"/>
            <w:b/>
            <w:bCs/>
            <w:sz w:val="28"/>
            <w:szCs w:val="28"/>
          </w:rPr>
          <w:lastRenderedPageBreak/>
          <w:t>57. What happen if you mix both implicit wait and explicit wait in a Selenium Script?</w:t>
        </w:r>
      </w:ins>
    </w:p>
    <w:p w:rsidR="000B2281" w:rsidRPr="000B2281" w:rsidRDefault="000B2281" w:rsidP="000B2281">
      <w:pPr>
        <w:shd w:val="clear" w:color="auto" w:fill="FFFFFF"/>
        <w:spacing w:after="100" w:afterAutospacing="1" w:line="240" w:lineRule="auto"/>
        <w:rPr>
          <w:ins w:id="180" w:author="Unknown"/>
          <w:rFonts w:ascii="Times New Roman" w:eastAsia="Times New Roman" w:hAnsi="Times New Roman" w:cs="Times New Roman"/>
          <w:color w:val="2D3748"/>
          <w:sz w:val="28"/>
          <w:szCs w:val="28"/>
        </w:rPr>
      </w:pPr>
      <w:ins w:id="181" w:author="Unknown">
        <w:r w:rsidRPr="000B2281">
          <w:rPr>
            <w:rFonts w:ascii="Times New Roman" w:eastAsia="Times New Roman" w:hAnsi="Times New Roman" w:cs="Times New Roman"/>
            <w:color w:val="2D3748"/>
            <w:sz w:val="28"/>
            <w:szCs w:val="28"/>
          </w:rPr>
          <w:t xml:space="preserve">As per the official Selenium documentation, it is suggested not to mix both </w:t>
        </w:r>
        <w:proofErr w:type="gramStart"/>
        <w:r w:rsidRPr="000B2281">
          <w:rPr>
            <w:rFonts w:ascii="Times New Roman" w:eastAsia="Times New Roman" w:hAnsi="Times New Roman" w:cs="Times New Roman"/>
            <w:color w:val="2D3748"/>
            <w:sz w:val="28"/>
            <w:szCs w:val="28"/>
          </w:rPr>
          <w:t>Implicit</w:t>
        </w:r>
        <w:proofErr w:type="gramEnd"/>
        <w:r w:rsidRPr="000B2281">
          <w:rPr>
            <w:rFonts w:ascii="Times New Roman" w:eastAsia="Times New Roman" w:hAnsi="Times New Roman" w:cs="Times New Roman"/>
            <w:color w:val="2D3748"/>
            <w:sz w:val="28"/>
            <w:szCs w:val="28"/>
          </w:rPr>
          <w:t xml:space="preserve"> waits and Explicit Waits. Mixing both of them can cause unpredictable wait times.</w:t>
        </w:r>
      </w:ins>
    </w:p>
    <w:p w:rsidR="000B2281" w:rsidRPr="000B2281" w:rsidRDefault="000B2281" w:rsidP="000B2281">
      <w:pPr>
        <w:shd w:val="clear" w:color="auto" w:fill="FFFFFF"/>
        <w:spacing w:after="100" w:afterAutospacing="1" w:line="240" w:lineRule="auto"/>
        <w:rPr>
          <w:ins w:id="182" w:author="Unknown"/>
          <w:rFonts w:ascii="Times New Roman" w:eastAsia="Times New Roman" w:hAnsi="Times New Roman" w:cs="Times New Roman"/>
          <w:color w:val="2D3748"/>
          <w:sz w:val="28"/>
          <w:szCs w:val="28"/>
        </w:rPr>
      </w:pPr>
      <w:ins w:id="183" w:author="Unknown">
        <w:r w:rsidRPr="000B2281">
          <w:rPr>
            <w:rFonts w:ascii="Times New Roman" w:eastAsia="Times New Roman" w:hAnsi="Times New Roman" w:cs="Times New Roman"/>
            <w:color w:val="2D3748"/>
            <w:sz w:val="28"/>
            <w:szCs w:val="28"/>
          </w:rPr>
          <w:t>Implicit wait is defined only once in the code. It will remain same throughout the driver object instance.</w:t>
        </w:r>
      </w:ins>
    </w:p>
    <w:p w:rsidR="000B2281" w:rsidRPr="000B2281" w:rsidRDefault="000B2281" w:rsidP="000B2281">
      <w:pPr>
        <w:shd w:val="clear" w:color="auto" w:fill="FFFFFF"/>
        <w:spacing w:after="100" w:afterAutospacing="1" w:line="240" w:lineRule="auto"/>
        <w:rPr>
          <w:ins w:id="184" w:author="Unknown"/>
          <w:rFonts w:ascii="Times New Roman" w:eastAsia="Times New Roman" w:hAnsi="Times New Roman" w:cs="Times New Roman"/>
          <w:color w:val="2D3748"/>
          <w:sz w:val="28"/>
          <w:szCs w:val="28"/>
        </w:rPr>
      </w:pPr>
      <w:ins w:id="185" w:author="Unknown">
        <w:r w:rsidRPr="000B2281">
          <w:rPr>
            <w:rFonts w:ascii="Times New Roman" w:eastAsia="Times New Roman" w:hAnsi="Times New Roman" w:cs="Times New Roman"/>
            <w:color w:val="2D3748"/>
            <w:sz w:val="28"/>
            <w:szCs w:val="28"/>
          </w:rPr>
          <w:t>Explicit wait is defined whenever it is necessary in the code. This wait will call at the time of execution. It is a conditional wait.</w:t>
        </w:r>
      </w:ins>
    </w:p>
    <w:p w:rsidR="000B2281" w:rsidRPr="000B2281" w:rsidRDefault="000B2281" w:rsidP="000B2281">
      <w:pPr>
        <w:shd w:val="clear" w:color="auto" w:fill="FFFFFF"/>
        <w:spacing w:after="100" w:afterAutospacing="1" w:line="240" w:lineRule="auto"/>
        <w:rPr>
          <w:ins w:id="186" w:author="Unknown"/>
          <w:rFonts w:ascii="Times New Roman" w:eastAsia="Times New Roman" w:hAnsi="Times New Roman" w:cs="Times New Roman"/>
          <w:color w:val="2D3748"/>
          <w:sz w:val="28"/>
          <w:szCs w:val="28"/>
        </w:rPr>
      </w:pPr>
      <w:ins w:id="187" w:author="Unknown">
        <w:r w:rsidRPr="000B2281">
          <w:rPr>
            <w:rFonts w:ascii="Times New Roman" w:eastAsia="Times New Roman" w:hAnsi="Times New Roman" w:cs="Times New Roman"/>
            <w:color w:val="2D3748"/>
            <w:sz w:val="28"/>
            <w:szCs w:val="28"/>
          </w:rPr>
          <w:t>Explicit wait will overwrite the implicit wait where ever explicit wait is applied. So, Explicit Wait gets first preference then Implicit Wait.</w:t>
        </w:r>
      </w:ins>
    </w:p>
    <w:p w:rsidR="000B2281" w:rsidRPr="000B2281" w:rsidRDefault="000B2281" w:rsidP="000B2281">
      <w:pPr>
        <w:shd w:val="clear" w:color="auto" w:fill="FFFFFF"/>
        <w:spacing w:before="360" w:after="120" w:line="240" w:lineRule="auto"/>
        <w:outlineLvl w:val="2"/>
        <w:rPr>
          <w:ins w:id="188" w:author="Unknown"/>
          <w:rFonts w:ascii="Times New Roman" w:eastAsia="Times New Roman" w:hAnsi="Times New Roman" w:cs="Times New Roman"/>
          <w:sz w:val="28"/>
          <w:szCs w:val="28"/>
        </w:rPr>
      </w:pPr>
      <w:ins w:id="189" w:author="Unknown">
        <w:r w:rsidRPr="000B2281">
          <w:rPr>
            <w:rFonts w:ascii="Times New Roman" w:eastAsia="Times New Roman" w:hAnsi="Times New Roman" w:cs="Times New Roman"/>
            <w:b/>
            <w:bCs/>
            <w:sz w:val="28"/>
            <w:szCs w:val="28"/>
          </w:rPr>
          <w:t xml:space="preserve">58. What happen if you mix both </w:t>
        </w:r>
        <w:proofErr w:type="spellStart"/>
        <w:r w:rsidRPr="000B2281">
          <w:rPr>
            <w:rFonts w:ascii="Times New Roman" w:eastAsia="Times New Roman" w:hAnsi="Times New Roman" w:cs="Times New Roman"/>
            <w:b/>
            <w:bCs/>
            <w:sz w:val="28"/>
            <w:szCs w:val="28"/>
          </w:rPr>
          <w:t>Thread.Sleep</w:t>
        </w:r>
        <w:proofErr w:type="spellEnd"/>
        <w:r w:rsidRPr="000B2281">
          <w:rPr>
            <w:rFonts w:ascii="Times New Roman" w:eastAsia="Times New Roman" w:hAnsi="Times New Roman" w:cs="Times New Roman"/>
            <w:b/>
            <w:bCs/>
            <w:sz w:val="28"/>
            <w:szCs w:val="28"/>
          </w:rPr>
          <w:t xml:space="preserve"> and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 xml:space="preserve"> Waits in a Selenium Script?</w:t>
        </w:r>
      </w:ins>
    </w:p>
    <w:p w:rsidR="000B2281" w:rsidRPr="000B2281" w:rsidRDefault="000B2281" w:rsidP="000B2281">
      <w:pPr>
        <w:shd w:val="clear" w:color="auto" w:fill="FFFFFF"/>
        <w:spacing w:after="100" w:afterAutospacing="1" w:line="240" w:lineRule="auto"/>
        <w:rPr>
          <w:ins w:id="190" w:author="Unknown"/>
          <w:rFonts w:ascii="Times New Roman" w:eastAsia="Times New Roman" w:hAnsi="Times New Roman" w:cs="Times New Roman"/>
          <w:color w:val="2D3748"/>
          <w:sz w:val="28"/>
          <w:szCs w:val="28"/>
        </w:rPr>
      </w:pPr>
      <w:proofErr w:type="spellStart"/>
      <w:proofErr w:type="gramStart"/>
      <w:ins w:id="191" w:author="Unknown">
        <w:r w:rsidRPr="000B2281">
          <w:rPr>
            <w:rFonts w:ascii="Times New Roman" w:eastAsia="Times New Roman" w:hAnsi="Times New Roman" w:cs="Times New Roman"/>
            <w:color w:val="2D3748"/>
            <w:sz w:val="28"/>
            <w:szCs w:val="28"/>
          </w:rPr>
          <w:t>Thread.sleep</w:t>
        </w:r>
        <w:proofErr w:type="spellEnd"/>
        <w:r w:rsidRPr="000B2281">
          <w:rPr>
            <w:rFonts w:ascii="Times New Roman" w:eastAsia="Times New Roman" w:hAnsi="Times New Roman" w:cs="Times New Roman"/>
            <w:color w:val="2D3748"/>
            <w:sz w:val="28"/>
            <w:szCs w:val="28"/>
          </w:rPr>
          <w:t>(</w:t>
        </w:r>
        <w:proofErr w:type="gramEnd"/>
        <w:r w:rsidRPr="000B2281">
          <w:rPr>
            <w:rFonts w:ascii="Times New Roman" w:eastAsia="Times New Roman" w:hAnsi="Times New Roman" w:cs="Times New Roman"/>
            <w:color w:val="2D3748"/>
            <w:sz w:val="28"/>
            <w:szCs w:val="28"/>
          </w:rPr>
          <w:t>) method can be used to pause the execution for specified time in milliseconds</w:t>
        </w:r>
      </w:ins>
    </w:p>
    <w:p w:rsidR="000B2281" w:rsidRPr="000B2281" w:rsidRDefault="000B2281" w:rsidP="000B2281">
      <w:pPr>
        <w:shd w:val="clear" w:color="auto" w:fill="FFFFFF"/>
        <w:spacing w:after="100" w:afterAutospacing="1" w:line="240" w:lineRule="auto"/>
        <w:rPr>
          <w:ins w:id="192" w:author="Unknown"/>
          <w:rFonts w:ascii="Times New Roman" w:eastAsia="Times New Roman" w:hAnsi="Times New Roman" w:cs="Times New Roman"/>
          <w:color w:val="2D3748"/>
          <w:sz w:val="28"/>
          <w:szCs w:val="28"/>
        </w:rPr>
      </w:pPr>
      <w:ins w:id="193" w:author="Unknown">
        <w:r w:rsidRPr="000B2281">
          <w:rPr>
            <w:rFonts w:ascii="Times New Roman" w:eastAsia="Times New Roman" w:hAnsi="Times New Roman" w:cs="Times New Roman"/>
            <w:color w:val="2D3748"/>
            <w:sz w:val="28"/>
            <w:szCs w:val="28"/>
          </w:rPr>
          <w:t xml:space="preserve">If we use </w:t>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 xml:space="preserve"> waits along with </w:t>
        </w:r>
        <w:proofErr w:type="spellStart"/>
        <w:proofErr w:type="gramStart"/>
        <w:r w:rsidRPr="000B2281">
          <w:rPr>
            <w:rFonts w:ascii="Times New Roman" w:eastAsia="Times New Roman" w:hAnsi="Times New Roman" w:cs="Times New Roman"/>
            <w:color w:val="2D3748"/>
            <w:sz w:val="28"/>
            <w:szCs w:val="28"/>
          </w:rPr>
          <w:t>Thread.sleep</w:t>
        </w:r>
        <w:proofErr w:type="spellEnd"/>
        <w:r w:rsidRPr="000B2281">
          <w:rPr>
            <w:rFonts w:ascii="Times New Roman" w:eastAsia="Times New Roman" w:hAnsi="Times New Roman" w:cs="Times New Roman"/>
            <w:color w:val="2D3748"/>
            <w:sz w:val="28"/>
            <w:szCs w:val="28"/>
          </w:rPr>
          <w:t>(</w:t>
        </w:r>
        <w:proofErr w:type="gramEnd"/>
        <w:r w:rsidRPr="000B2281">
          <w:rPr>
            <w:rFonts w:ascii="Times New Roman" w:eastAsia="Times New Roman" w:hAnsi="Times New Roman" w:cs="Times New Roman"/>
            <w:color w:val="2D3748"/>
            <w:sz w:val="28"/>
            <w:szCs w:val="28"/>
          </w:rPr>
          <w:t xml:space="preserve">) method then </w:t>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 xml:space="preserve"> will hold the execution for specified time and then will follow other wait. Test execution time will become more, if we mix both waits.</w:t>
        </w:r>
      </w:ins>
    </w:p>
    <w:p w:rsidR="000B2281" w:rsidRPr="000B2281" w:rsidRDefault="000B2281" w:rsidP="000B2281">
      <w:pPr>
        <w:shd w:val="clear" w:color="auto" w:fill="FFFFFF"/>
        <w:spacing w:before="360" w:after="120" w:line="240" w:lineRule="auto"/>
        <w:outlineLvl w:val="2"/>
        <w:rPr>
          <w:ins w:id="194" w:author="Unknown"/>
          <w:rFonts w:ascii="Times New Roman" w:eastAsia="Times New Roman" w:hAnsi="Times New Roman" w:cs="Times New Roman"/>
          <w:sz w:val="28"/>
          <w:szCs w:val="28"/>
        </w:rPr>
      </w:pPr>
      <w:ins w:id="195" w:author="Unknown">
        <w:r w:rsidRPr="000B2281">
          <w:rPr>
            <w:rFonts w:ascii="Times New Roman" w:eastAsia="Times New Roman" w:hAnsi="Times New Roman" w:cs="Times New Roman"/>
            <w:b/>
            <w:bCs/>
            <w:sz w:val="28"/>
            <w:szCs w:val="28"/>
          </w:rPr>
          <w:t>59. How to Login into any site if it is showing an Authentication Pop-Up for Username and Password?</w:t>
        </w:r>
      </w:ins>
    </w:p>
    <w:p w:rsidR="000B2281" w:rsidRPr="000B2281" w:rsidRDefault="000B2281" w:rsidP="000B2281">
      <w:pPr>
        <w:shd w:val="clear" w:color="auto" w:fill="FFFFFF"/>
        <w:spacing w:after="100" w:afterAutospacing="1" w:line="240" w:lineRule="auto"/>
        <w:rPr>
          <w:ins w:id="196" w:author="Unknown"/>
          <w:rFonts w:ascii="Times New Roman" w:eastAsia="Times New Roman" w:hAnsi="Times New Roman" w:cs="Times New Roman"/>
          <w:color w:val="2D3748"/>
          <w:sz w:val="28"/>
          <w:szCs w:val="28"/>
        </w:rPr>
      </w:pPr>
      <w:ins w:id="197" w:author="Unknown">
        <w:r w:rsidRPr="000B2281">
          <w:rPr>
            <w:rFonts w:ascii="Times New Roman" w:eastAsia="Times New Roman" w:hAnsi="Times New Roman" w:cs="Times New Roman"/>
            <w:color w:val="2D3748"/>
            <w:sz w:val="28"/>
            <w:szCs w:val="28"/>
          </w:rPr>
          <w:t>To do this we pass username and password with the URL</w:t>
        </w:r>
      </w:ins>
    </w:p>
    <w:p w:rsidR="000B2281" w:rsidRPr="000B2281" w:rsidRDefault="000B2281" w:rsidP="000B2281">
      <w:pPr>
        <w:spacing w:after="180" w:line="240" w:lineRule="auto"/>
        <w:rPr>
          <w:ins w:id="198" w:author="Unknown"/>
          <w:rFonts w:ascii="Times New Roman" w:eastAsia="Times New Roman" w:hAnsi="Times New Roman" w:cs="Times New Roman"/>
          <w:color w:val="2D3748"/>
          <w:sz w:val="28"/>
          <w:szCs w:val="28"/>
        </w:rPr>
      </w:pPr>
      <w:ins w:id="199" w:author="Unknown">
        <w:r w:rsidRPr="000B2281">
          <w:rPr>
            <w:rFonts w:ascii="Times New Roman" w:eastAsia="Times New Roman" w:hAnsi="Times New Roman" w:cs="Times New Roman"/>
            <w:color w:val="2D3748"/>
            <w:sz w:val="28"/>
            <w:szCs w:val="28"/>
          </w:rPr>
          <w:object w:dxaOrig="225" w:dyaOrig="225">
            <v:shape id="_x0000_i1132" type="#_x0000_t75" style="width:136.5pt;height:60.75pt" o:ole="">
              <v:imagedata r:id="rId37" o:title=""/>
            </v:shape>
            <w:control r:id="rId43" w:name="DefaultOcxName4" w:shapeid="_x0000_i1132"/>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235"/>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2</w:t>
            </w:r>
          </w:p>
        </w:tc>
        <w:tc>
          <w:tcPr>
            <w:tcW w:w="11422"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http://username:password@url</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e.g. http://myUserName:myPassword@softwaretestingmaterial.com</w:t>
            </w:r>
          </w:p>
        </w:tc>
      </w:tr>
    </w:tbl>
    <w:p w:rsidR="000B2281" w:rsidRPr="000B2281" w:rsidRDefault="000B2281" w:rsidP="000B2281">
      <w:pPr>
        <w:shd w:val="clear" w:color="auto" w:fill="FFFFFF"/>
        <w:spacing w:before="360" w:after="120" w:line="240" w:lineRule="auto"/>
        <w:outlineLvl w:val="2"/>
        <w:rPr>
          <w:ins w:id="200" w:author="Unknown"/>
          <w:rFonts w:ascii="Times New Roman" w:eastAsia="Times New Roman" w:hAnsi="Times New Roman" w:cs="Times New Roman"/>
          <w:sz w:val="28"/>
          <w:szCs w:val="28"/>
        </w:rPr>
      </w:pPr>
      <w:ins w:id="201" w:author="Unknown">
        <w:r w:rsidRPr="000B2281">
          <w:rPr>
            <w:rFonts w:ascii="Times New Roman" w:eastAsia="Times New Roman" w:hAnsi="Times New Roman" w:cs="Times New Roman"/>
            <w:b/>
            <w:bCs/>
            <w:sz w:val="28"/>
            <w:szCs w:val="28"/>
          </w:rPr>
          <w:t xml:space="preserve">60. How to input text in the text box using Selenium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202" w:author="Unknown"/>
          <w:rFonts w:ascii="Times New Roman" w:eastAsia="Times New Roman" w:hAnsi="Times New Roman" w:cs="Times New Roman"/>
          <w:color w:val="2D3748"/>
          <w:sz w:val="28"/>
          <w:szCs w:val="28"/>
        </w:rPr>
      </w:pPr>
      <w:ins w:id="203" w:author="Unknown">
        <w:r w:rsidRPr="000B2281">
          <w:rPr>
            <w:rFonts w:ascii="Times New Roman" w:eastAsia="Times New Roman" w:hAnsi="Times New Roman" w:cs="Times New Roman"/>
            <w:color w:val="2D3748"/>
            <w:sz w:val="28"/>
            <w:szCs w:val="28"/>
          </w:rPr>
          <w:t xml:space="preserve">By using </w:t>
        </w:r>
        <w:proofErr w:type="spellStart"/>
        <w:proofErr w:type="gramStart"/>
        <w:r w:rsidRPr="000B2281">
          <w:rPr>
            <w:rFonts w:ascii="Times New Roman" w:eastAsia="Times New Roman" w:hAnsi="Times New Roman" w:cs="Times New Roman"/>
            <w:color w:val="2D3748"/>
            <w:sz w:val="28"/>
            <w:szCs w:val="28"/>
          </w:rPr>
          <w:t>sendKeys</w:t>
        </w:r>
        <w:proofErr w:type="spellEnd"/>
        <w:r w:rsidRPr="000B2281">
          <w:rPr>
            <w:rFonts w:ascii="Times New Roman" w:eastAsia="Times New Roman" w:hAnsi="Times New Roman" w:cs="Times New Roman"/>
            <w:color w:val="2D3748"/>
            <w:sz w:val="28"/>
            <w:szCs w:val="28"/>
          </w:rPr>
          <w:t>(</w:t>
        </w:r>
        <w:proofErr w:type="gramEnd"/>
        <w:r w:rsidRPr="000B2281">
          <w:rPr>
            <w:rFonts w:ascii="Times New Roman" w:eastAsia="Times New Roman" w:hAnsi="Times New Roman" w:cs="Times New Roman"/>
            <w:color w:val="2D3748"/>
            <w:sz w:val="28"/>
            <w:szCs w:val="28"/>
          </w:rPr>
          <w:t>) method</w:t>
        </w:r>
      </w:ins>
    </w:p>
    <w:p w:rsidR="000B2281" w:rsidRPr="000B2281" w:rsidRDefault="000B2281" w:rsidP="000B2281">
      <w:pPr>
        <w:spacing w:after="180" w:line="240" w:lineRule="auto"/>
        <w:rPr>
          <w:ins w:id="204" w:author="Unknown"/>
          <w:rFonts w:ascii="Times New Roman" w:eastAsia="Times New Roman" w:hAnsi="Times New Roman" w:cs="Times New Roman"/>
          <w:color w:val="2D3748"/>
          <w:sz w:val="28"/>
          <w:szCs w:val="28"/>
        </w:rPr>
      </w:pPr>
      <w:ins w:id="205" w:author="Unknown">
        <w:r w:rsidRPr="000B2281">
          <w:rPr>
            <w:rFonts w:ascii="Times New Roman" w:eastAsia="Times New Roman" w:hAnsi="Times New Roman" w:cs="Times New Roman"/>
            <w:color w:val="2D3748"/>
            <w:sz w:val="28"/>
            <w:szCs w:val="28"/>
          </w:rPr>
          <w:lastRenderedPageBreak/>
          <w:object w:dxaOrig="225" w:dyaOrig="225">
            <v:shape id="_x0000_i1135" type="#_x0000_t75" style="width:136.5pt;height:60.75pt" o:ole="">
              <v:imagedata r:id="rId37" o:title=""/>
            </v:shape>
            <w:control r:id="rId44" w:name="DefaultOcxName5" w:shapeid="_x0000_i1135"/>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235"/>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2</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3</w:t>
            </w:r>
          </w:p>
        </w:tc>
        <w:tc>
          <w:tcPr>
            <w:tcW w:w="11422"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WebDriver</w:t>
            </w:r>
            <w:proofErr w:type="spellEnd"/>
            <w:r w:rsidRPr="000B2281">
              <w:rPr>
                <w:rFonts w:ascii="Times New Roman" w:eastAsia="Times New Roman" w:hAnsi="Times New Roman" w:cs="Times New Roman"/>
                <w:color w:val="000000"/>
                <w:sz w:val="28"/>
                <w:szCs w:val="28"/>
              </w:rPr>
              <w:t xml:space="preserve"> driver = new </w:t>
            </w:r>
            <w:proofErr w:type="spellStart"/>
            <w:r w:rsidRPr="000B2281">
              <w:rPr>
                <w:rFonts w:ascii="Times New Roman" w:eastAsia="Times New Roman" w:hAnsi="Times New Roman" w:cs="Times New Roman"/>
                <w:color w:val="000000"/>
                <w:sz w:val="28"/>
                <w:szCs w:val="28"/>
              </w:rPr>
              <w:t>FirefoxDriver</w:t>
            </w:r>
            <w:proofErr w:type="spellEnd"/>
            <w:r w:rsidRPr="000B2281">
              <w:rPr>
                <w:rFonts w:ascii="Times New Roman" w:eastAsia="Times New Roman" w:hAnsi="Times New Roman" w:cs="Times New Roman"/>
                <w:color w:val="000000"/>
                <w:sz w:val="28"/>
                <w:szCs w:val="28"/>
              </w:rPr>
              <w: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driver.get</w:t>
            </w:r>
            <w:proofErr w:type="spellEnd"/>
            <w:r w:rsidRPr="000B2281">
              <w:rPr>
                <w:rFonts w:ascii="Times New Roman" w:eastAsia="Times New Roman" w:hAnsi="Times New Roman" w:cs="Times New Roman"/>
                <w:color w:val="000000"/>
                <w:sz w:val="28"/>
                <w:szCs w:val="28"/>
              </w:rPr>
              <w:t>("https://www.gmail.com");</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driver.findElement</w:t>
            </w:r>
            <w:proofErr w:type="spellEnd"/>
            <w:r w:rsidRPr="000B2281">
              <w:rPr>
                <w:rFonts w:ascii="Times New Roman" w:eastAsia="Times New Roman" w:hAnsi="Times New Roman" w:cs="Times New Roman"/>
                <w:color w:val="000000"/>
                <w:sz w:val="28"/>
                <w:szCs w:val="28"/>
              </w:rPr>
              <w:t>(</w:t>
            </w:r>
            <w:proofErr w:type="spellStart"/>
            <w:r w:rsidRPr="000B2281">
              <w:rPr>
                <w:rFonts w:ascii="Times New Roman" w:eastAsia="Times New Roman" w:hAnsi="Times New Roman" w:cs="Times New Roman"/>
                <w:color w:val="000000"/>
                <w:sz w:val="28"/>
                <w:szCs w:val="28"/>
              </w:rPr>
              <w:t>By.xpath</w:t>
            </w:r>
            <w:proofErr w:type="spellEnd"/>
            <w:r w:rsidRPr="000B2281">
              <w:rPr>
                <w:rFonts w:ascii="Times New Roman" w:eastAsia="Times New Roman" w:hAnsi="Times New Roman" w:cs="Times New Roman"/>
                <w:color w:val="000000"/>
                <w:sz w:val="28"/>
                <w:szCs w:val="28"/>
              </w:rPr>
              <w:t>("</w:t>
            </w:r>
            <w:proofErr w:type="spellStart"/>
            <w:r w:rsidRPr="000B2281">
              <w:rPr>
                <w:rFonts w:ascii="Times New Roman" w:eastAsia="Times New Roman" w:hAnsi="Times New Roman" w:cs="Times New Roman"/>
                <w:color w:val="000000"/>
                <w:sz w:val="28"/>
                <w:szCs w:val="28"/>
              </w:rPr>
              <w:t>xpath</w:t>
            </w:r>
            <w:proofErr w:type="spellEnd"/>
            <w:r w:rsidRPr="000B2281">
              <w:rPr>
                <w:rFonts w:ascii="Times New Roman" w:eastAsia="Times New Roman" w:hAnsi="Times New Roman" w:cs="Times New Roman"/>
                <w:color w:val="000000"/>
                <w:sz w:val="28"/>
                <w:szCs w:val="28"/>
              </w:rPr>
              <w:t>")).</w:t>
            </w:r>
            <w:proofErr w:type="spellStart"/>
            <w:r w:rsidRPr="000B2281">
              <w:rPr>
                <w:rFonts w:ascii="Times New Roman" w:eastAsia="Times New Roman" w:hAnsi="Times New Roman" w:cs="Times New Roman"/>
                <w:color w:val="000000"/>
                <w:sz w:val="28"/>
                <w:szCs w:val="28"/>
              </w:rPr>
              <w:t>sendKeys</w:t>
            </w:r>
            <w:proofErr w:type="spellEnd"/>
            <w:r w:rsidRPr="000B2281">
              <w:rPr>
                <w:rFonts w:ascii="Times New Roman" w:eastAsia="Times New Roman" w:hAnsi="Times New Roman" w:cs="Times New Roman"/>
                <w:color w:val="000000"/>
                <w:sz w:val="28"/>
                <w:szCs w:val="28"/>
              </w:rPr>
              <w:t>("Software Testing Material Website");</w:t>
            </w:r>
          </w:p>
        </w:tc>
      </w:tr>
    </w:tbl>
    <w:p w:rsidR="000B2281" w:rsidRPr="000B2281" w:rsidRDefault="000B2281" w:rsidP="000B2281">
      <w:pPr>
        <w:shd w:val="clear" w:color="auto" w:fill="FFFFFF"/>
        <w:spacing w:before="360" w:after="120" w:line="240" w:lineRule="auto"/>
        <w:outlineLvl w:val="2"/>
        <w:rPr>
          <w:ins w:id="206" w:author="Unknown"/>
          <w:rFonts w:ascii="Times New Roman" w:eastAsia="Times New Roman" w:hAnsi="Times New Roman" w:cs="Times New Roman"/>
          <w:sz w:val="28"/>
          <w:szCs w:val="28"/>
        </w:rPr>
      </w:pPr>
      <w:ins w:id="207" w:author="Unknown">
        <w:r w:rsidRPr="000B2281">
          <w:rPr>
            <w:rFonts w:ascii="Times New Roman" w:eastAsia="Times New Roman" w:hAnsi="Times New Roman" w:cs="Times New Roman"/>
            <w:b/>
            <w:bCs/>
            <w:sz w:val="28"/>
            <w:szCs w:val="28"/>
          </w:rPr>
          <w:t xml:space="preserve">61. How to input text in the text box without calling the </w:t>
        </w:r>
        <w:proofErr w:type="spellStart"/>
        <w:proofErr w:type="gramStart"/>
        <w:r w:rsidRPr="000B2281">
          <w:rPr>
            <w:rFonts w:ascii="Times New Roman" w:eastAsia="Times New Roman" w:hAnsi="Times New Roman" w:cs="Times New Roman"/>
            <w:b/>
            <w:bCs/>
            <w:sz w:val="28"/>
            <w:szCs w:val="28"/>
          </w:rPr>
          <w:t>sendKeys</w:t>
        </w:r>
        <w:proofErr w:type="spellEnd"/>
        <w:r w:rsidRPr="000B2281">
          <w:rPr>
            <w:rFonts w:ascii="Times New Roman" w:eastAsia="Times New Roman" w:hAnsi="Times New Roman" w:cs="Times New Roman"/>
            <w:b/>
            <w:bCs/>
            <w:sz w:val="28"/>
            <w:szCs w:val="28"/>
          </w:rPr>
          <w:t>(</w:t>
        </w:r>
        <w:proofErr w:type="gramEnd"/>
        <w:r w:rsidRPr="000B2281">
          <w:rPr>
            <w:rFonts w:ascii="Times New Roman" w:eastAsia="Times New Roman" w:hAnsi="Times New Roman" w:cs="Times New Roman"/>
            <w:b/>
            <w:bCs/>
            <w:sz w:val="28"/>
            <w:szCs w:val="28"/>
          </w:rPr>
          <w:t>)?</w:t>
        </w:r>
      </w:ins>
    </w:p>
    <w:p w:rsidR="000B2281" w:rsidRPr="000B2281" w:rsidRDefault="000B2281" w:rsidP="000B2281">
      <w:pPr>
        <w:spacing w:after="180" w:line="240" w:lineRule="auto"/>
        <w:rPr>
          <w:ins w:id="208" w:author="Unknown"/>
          <w:rFonts w:ascii="Times New Roman" w:eastAsia="Times New Roman" w:hAnsi="Times New Roman" w:cs="Times New Roman"/>
          <w:color w:val="2D3748"/>
          <w:sz w:val="28"/>
          <w:szCs w:val="28"/>
        </w:rPr>
      </w:pPr>
      <w:ins w:id="209" w:author="Unknown">
        <w:r w:rsidRPr="000B2281">
          <w:rPr>
            <w:rFonts w:ascii="Times New Roman" w:eastAsia="Times New Roman" w:hAnsi="Times New Roman" w:cs="Times New Roman"/>
            <w:color w:val="2D3748"/>
            <w:sz w:val="28"/>
            <w:szCs w:val="28"/>
          </w:rPr>
          <w:object w:dxaOrig="225" w:dyaOrig="225">
            <v:shape id="_x0000_i1138" type="#_x0000_t75" style="width:136.5pt;height:60.75pt" o:ole="">
              <v:imagedata r:id="rId37" o:title=""/>
            </v:shape>
            <w:control r:id="rId45" w:name="DefaultOcxName6" w:shapeid="_x0000_i1138"/>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
        <w:gridCol w:w="9252"/>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2</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3</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4</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5</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6</w:t>
            </w:r>
          </w:p>
        </w:tc>
        <w:tc>
          <w:tcPr>
            <w:tcW w:w="11422"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 xml:space="preserve">// To initialize </w:t>
            </w:r>
            <w:proofErr w:type="spellStart"/>
            <w:r w:rsidRPr="000B2281">
              <w:rPr>
                <w:rFonts w:ascii="Times New Roman" w:eastAsia="Times New Roman" w:hAnsi="Times New Roman" w:cs="Times New Roman"/>
                <w:color w:val="000000"/>
                <w:sz w:val="28"/>
                <w:szCs w:val="28"/>
              </w:rPr>
              <w:t>js</w:t>
            </w:r>
            <w:proofErr w:type="spellEnd"/>
            <w:r w:rsidRPr="000B2281">
              <w:rPr>
                <w:rFonts w:ascii="Times New Roman" w:eastAsia="Times New Roman" w:hAnsi="Times New Roman" w:cs="Times New Roman"/>
                <w:color w:val="000000"/>
                <w:sz w:val="28"/>
                <w:szCs w:val="28"/>
              </w:rPr>
              <w:t xml:space="preserve"> object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JavascriptExecutor</w:t>
            </w:r>
            <w:proofErr w:type="spellEnd"/>
            <w:r w:rsidRPr="000B2281">
              <w:rPr>
                <w:rFonts w:ascii="Times New Roman" w:eastAsia="Times New Roman" w:hAnsi="Times New Roman" w:cs="Times New Roman"/>
                <w:color w:val="000000"/>
                <w:sz w:val="28"/>
                <w:szCs w:val="28"/>
              </w:rPr>
              <w:t xml:space="preserve"> JS = (</w:t>
            </w:r>
            <w:proofErr w:type="spellStart"/>
            <w:r w:rsidRPr="000B2281">
              <w:rPr>
                <w:rFonts w:ascii="Times New Roman" w:eastAsia="Times New Roman" w:hAnsi="Times New Roman" w:cs="Times New Roman"/>
                <w:color w:val="000000"/>
                <w:sz w:val="28"/>
                <w:szCs w:val="28"/>
              </w:rPr>
              <w:t>JavascriptExecutor</w:t>
            </w:r>
            <w:proofErr w:type="spellEnd"/>
            <w:r w:rsidRPr="000B2281">
              <w:rPr>
                <w:rFonts w:ascii="Times New Roman" w:eastAsia="Times New Roman" w:hAnsi="Times New Roman" w:cs="Times New Roman"/>
                <w:color w:val="000000"/>
                <w:sz w:val="28"/>
                <w:szCs w:val="28"/>
              </w:rPr>
              <w:t>)</w:t>
            </w:r>
            <w:proofErr w:type="spellStart"/>
            <w:r w:rsidRPr="000B2281">
              <w:rPr>
                <w:rFonts w:ascii="Times New Roman" w:eastAsia="Times New Roman" w:hAnsi="Times New Roman" w:cs="Times New Roman"/>
                <w:color w:val="000000"/>
                <w:sz w:val="28"/>
                <w:szCs w:val="28"/>
              </w:rPr>
              <w:t>webdriver</w:t>
            </w:r>
            <w:proofErr w:type="spellEnd"/>
            <w:r w:rsidRPr="000B2281">
              <w:rPr>
                <w:rFonts w:ascii="Times New Roman" w:eastAsia="Times New Roman" w:hAnsi="Times New Roman" w:cs="Times New Roman"/>
                <w:color w:val="000000"/>
                <w:sz w:val="28"/>
                <w:szCs w:val="28"/>
              </w:rPr>
              <w: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 To enter username</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JS.executeScript("document.getElementById('User').value='SoftwareTestingMaterial.com'");</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 To enter password</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JS.executeScript("document.getElementById('Pass').value='tester'");</w:t>
            </w:r>
          </w:p>
        </w:tc>
      </w:tr>
    </w:tbl>
    <w:p w:rsidR="000B2281" w:rsidRPr="000B2281" w:rsidRDefault="000B2281" w:rsidP="000B2281">
      <w:pPr>
        <w:shd w:val="clear" w:color="auto" w:fill="FFFFFF"/>
        <w:spacing w:after="100" w:line="240" w:lineRule="auto"/>
        <w:rPr>
          <w:ins w:id="210" w:author="Unknown"/>
          <w:rFonts w:ascii="Times New Roman" w:eastAsia="Times New Roman" w:hAnsi="Times New Roman" w:cs="Times New Roman"/>
          <w:b/>
          <w:bCs/>
          <w:i/>
          <w:iCs/>
          <w:color w:val="000000"/>
          <w:sz w:val="28"/>
          <w:szCs w:val="28"/>
        </w:rPr>
      </w:pPr>
      <w:ins w:id="211" w:author="Unknown">
        <w:r w:rsidRPr="000B2281">
          <w:rPr>
            <w:rFonts w:ascii="Times New Roman" w:eastAsia="Times New Roman" w:hAnsi="Times New Roman" w:cs="Times New Roman"/>
            <w:b/>
            <w:bCs/>
            <w:i/>
            <w:iCs/>
            <w:color w:val="000000"/>
            <w:sz w:val="28"/>
            <w:szCs w:val="28"/>
          </w:rPr>
          <w:fldChar w:fldCharType="begin"/>
        </w:r>
        <w:r w:rsidRPr="000B2281">
          <w:rPr>
            <w:rFonts w:ascii="Times New Roman" w:eastAsia="Times New Roman" w:hAnsi="Times New Roman" w:cs="Times New Roman"/>
            <w:b/>
            <w:bCs/>
            <w:i/>
            <w:iCs/>
            <w:color w:val="000000"/>
            <w:sz w:val="28"/>
            <w:szCs w:val="28"/>
          </w:rPr>
          <w:instrText xml:space="preserve"> HYPERLINK "https://www.softwaretestingmaterial.com/javascriptexecutor-selenium-webdriver/" </w:instrText>
        </w:r>
        <w:r w:rsidRPr="000B2281">
          <w:rPr>
            <w:rFonts w:ascii="Times New Roman" w:eastAsia="Times New Roman" w:hAnsi="Times New Roman" w:cs="Times New Roman"/>
            <w:b/>
            <w:bCs/>
            <w:i/>
            <w:iCs/>
            <w:color w:val="000000"/>
            <w:sz w:val="28"/>
            <w:szCs w:val="28"/>
          </w:rPr>
          <w:fldChar w:fldCharType="separate"/>
        </w:r>
        <w:r w:rsidRPr="000B2281">
          <w:rPr>
            <w:rFonts w:ascii="Times New Roman" w:eastAsia="Times New Roman" w:hAnsi="Times New Roman" w:cs="Times New Roman"/>
            <w:b/>
            <w:bCs/>
            <w:i/>
            <w:iCs/>
            <w:color w:val="0000FF"/>
            <w:sz w:val="28"/>
            <w:szCs w:val="28"/>
            <w:u w:val="single"/>
          </w:rPr>
          <w:t xml:space="preserve">Learn </w:t>
        </w:r>
        <w:proofErr w:type="spellStart"/>
        <w:r w:rsidRPr="000B2281">
          <w:rPr>
            <w:rFonts w:ascii="Times New Roman" w:eastAsia="Times New Roman" w:hAnsi="Times New Roman" w:cs="Times New Roman"/>
            <w:b/>
            <w:bCs/>
            <w:i/>
            <w:iCs/>
            <w:color w:val="0000FF"/>
            <w:sz w:val="28"/>
            <w:szCs w:val="28"/>
            <w:u w:val="single"/>
          </w:rPr>
          <w:t>JavaScriptExecutor</w:t>
        </w:r>
        <w:proofErr w:type="spellEnd"/>
        <w:r w:rsidRPr="000B2281">
          <w:rPr>
            <w:rFonts w:ascii="Times New Roman" w:eastAsia="Times New Roman" w:hAnsi="Times New Roman" w:cs="Times New Roman"/>
            <w:b/>
            <w:bCs/>
            <w:i/>
            <w:iCs/>
            <w:color w:val="0000FF"/>
            <w:sz w:val="28"/>
            <w:szCs w:val="28"/>
            <w:u w:val="single"/>
          </w:rPr>
          <w:t xml:space="preserve"> in Selenium with Examples</w:t>
        </w:r>
        <w:r w:rsidRPr="000B2281">
          <w:rPr>
            <w:rFonts w:ascii="Times New Roman" w:eastAsia="Times New Roman" w:hAnsi="Times New Roman" w:cs="Times New Roman"/>
            <w:b/>
            <w:bCs/>
            <w:i/>
            <w:iCs/>
            <w:color w:val="000000"/>
            <w:sz w:val="28"/>
            <w:szCs w:val="28"/>
          </w:rPr>
          <w:fldChar w:fldCharType="end"/>
        </w:r>
      </w:ins>
    </w:p>
    <w:p w:rsidR="000B2281" w:rsidRPr="000B2281" w:rsidRDefault="000B2281" w:rsidP="000B2281">
      <w:pPr>
        <w:shd w:val="clear" w:color="auto" w:fill="FFFFFF"/>
        <w:spacing w:before="360" w:after="120" w:line="240" w:lineRule="auto"/>
        <w:outlineLvl w:val="2"/>
        <w:rPr>
          <w:ins w:id="212" w:author="Unknown"/>
          <w:rFonts w:ascii="Times New Roman" w:eastAsia="Times New Roman" w:hAnsi="Times New Roman" w:cs="Times New Roman"/>
          <w:sz w:val="28"/>
          <w:szCs w:val="28"/>
        </w:rPr>
      </w:pPr>
      <w:ins w:id="213" w:author="Unknown">
        <w:r w:rsidRPr="000B2281">
          <w:rPr>
            <w:rFonts w:ascii="Times New Roman" w:eastAsia="Times New Roman" w:hAnsi="Times New Roman" w:cs="Times New Roman"/>
            <w:b/>
            <w:bCs/>
            <w:sz w:val="28"/>
            <w:szCs w:val="28"/>
          </w:rPr>
          <w:t xml:space="preserve">62. How to clear the text in the text box using Selenium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214" w:author="Unknown"/>
          <w:rFonts w:ascii="Times New Roman" w:eastAsia="Times New Roman" w:hAnsi="Times New Roman" w:cs="Times New Roman"/>
          <w:color w:val="2D3748"/>
          <w:sz w:val="28"/>
          <w:szCs w:val="28"/>
        </w:rPr>
      </w:pPr>
      <w:ins w:id="215" w:author="Unknown">
        <w:r w:rsidRPr="000B2281">
          <w:rPr>
            <w:rFonts w:ascii="Times New Roman" w:eastAsia="Times New Roman" w:hAnsi="Times New Roman" w:cs="Times New Roman"/>
            <w:color w:val="2D3748"/>
            <w:sz w:val="28"/>
            <w:szCs w:val="28"/>
          </w:rPr>
          <w:t xml:space="preserve">By using </w:t>
        </w:r>
        <w:proofErr w:type="gramStart"/>
        <w:r w:rsidRPr="000B2281">
          <w:rPr>
            <w:rFonts w:ascii="Times New Roman" w:eastAsia="Times New Roman" w:hAnsi="Times New Roman" w:cs="Times New Roman"/>
            <w:color w:val="2D3748"/>
            <w:sz w:val="28"/>
            <w:szCs w:val="28"/>
          </w:rPr>
          <w:t>clear(</w:t>
        </w:r>
        <w:proofErr w:type="gramEnd"/>
        <w:r w:rsidRPr="000B2281">
          <w:rPr>
            <w:rFonts w:ascii="Times New Roman" w:eastAsia="Times New Roman" w:hAnsi="Times New Roman" w:cs="Times New Roman"/>
            <w:color w:val="2D3748"/>
            <w:sz w:val="28"/>
            <w:szCs w:val="28"/>
          </w:rPr>
          <w:t>) method</w:t>
        </w:r>
      </w:ins>
    </w:p>
    <w:p w:rsidR="000B2281" w:rsidRPr="000B2281" w:rsidRDefault="000B2281" w:rsidP="000B2281">
      <w:pPr>
        <w:spacing w:after="180" w:line="240" w:lineRule="auto"/>
        <w:rPr>
          <w:ins w:id="216" w:author="Unknown"/>
          <w:rFonts w:ascii="Times New Roman" w:eastAsia="Times New Roman" w:hAnsi="Times New Roman" w:cs="Times New Roman"/>
          <w:color w:val="2D3748"/>
          <w:sz w:val="28"/>
          <w:szCs w:val="28"/>
        </w:rPr>
      </w:pPr>
      <w:ins w:id="217" w:author="Unknown">
        <w:r w:rsidRPr="000B2281">
          <w:rPr>
            <w:rFonts w:ascii="Times New Roman" w:eastAsia="Times New Roman" w:hAnsi="Times New Roman" w:cs="Times New Roman"/>
            <w:color w:val="2D3748"/>
            <w:sz w:val="28"/>
            <w:szCs w:val="28"/>
          </w:rPr>
          <w:object w:dxaOrig="225" w:dyaOrig="225">
            <v:shape id="_x0000_i1141" type="#_x0000_t75" style="width:136.5pt;height:60.75pt" o:ole="">
              <v:imagedata r:id="rId37" o:title=""/>
            </v:shape>
            <w:control r:id="rId46" w:name="DefaultOcxName7" w:shapeid="_x0000_i1141"/>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235"/>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2</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3</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4</w:t>
            </w:r>
          </w:p>
        </w:tc>
        <w:tc>
          <w:tcPr>
            <w:tcW w:w="11422"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WebDriver</w:t>
            </w:r>
            <w:proofErr w:type="spellEnd"/>
            <w:r w:rsidRPr="000B2281">
              <w:rPr>
                <w:rFonts w:ascii="Times New Roman" w:eastAsia="Times New Roman" w:hAnsi="Times New Roman" w:cs="Times New Roman"/>
                <w:color w:val="000000"/>
                <w:sz w:val="28"/>
                <w:szCs w:val="28"/>
              </w:rPr>
              <w:t xml:space="preserve"> driver = new </w:t>
            </w:r>
            <w:proofErr w:type="spellStart"/>
            <w:r w:rsidRPr="000B2281">
              <w:rPr>
                <w:rFonts w:ascii="Times New Roman" w:eastAsia="Times New Roman" w:hAnsi="Times New Roman" w:cs="Times New Roman"/>
                <w:color w:val="000000"/>
                <w:sz w:val="28"/>
                <w:szCs w:val="28"/>
              </w:rPr>
              <w:t>FirefoxDriver</w:t>
            </w:r>
            <w:proofErr w:type="spellEnd"/>
            <w:r w:rsidRPr="000B2281">
              <w:rPr>
                <w:rFonts w:ascii="Times New Roman" w:eastAsia="Times New Roman" w:hAnsi="Times New Roman" w:cs="Times New Roman"/>
                <w:color w:val="000000"/>
                <w:sz w:val="28"/>
                <w:szCs w:val="28"/>
              </w:rPr>
              <w: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driver.get</w:t>
            </w:r>
            <w:proofErr w:type="spellEnd"/>
            <w:r w:rsidRPr="000B2281">
              <w:rPr>
                <w:rFonts w:ascii="Times New Roman" w:eastAsia="Times New Roman" w:hAnsi="Times New Roman" w:cs="Times New Roman"/>
                <w:color w:val="000000"/>
                <w:sz w:val="28"/>
                <w:szCs w:val="28"/>
              </w:rPr>
              <w:t>("https://www.gmail.com");</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driver.findElement(By.xpath("xpath_of_element1")).sendKeys("Software Testing Material Website");</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driver.findElement</w:t>
            </w:r>
            <w:proofErr w:type="spellEnd"/>
            <w:r w:rsidRPr="000B2281">
              <w:rPr>
                <w:rFonts w:ascii="Times New Roman" w:eastAsia="Times New Roman" w:hAnsi="Times New Roman" w:cs="Times New Roman"/>
                <w:color w:val="000000"/>
                <w:sz w:val="28"/>
                <w:szCs w:val="28"/>
              </w:rPr>
              <w:t>(</w:t>
            </w:r>
            <w:proofErr w:type="spellStart"/>
            <w:r w:rsidRPr="000B2281">
              <w:rPr>
                <w:rFonts w:ascii="Times New Roman" w:eastAsia="Times New Roman" w:hAnsi="Times New Roman" w:cs="Times New Roman"/>
                <w:color w:val="000000"/>
                <w:sz w:val="28"/>
                <w:szCs w:val="28"/>
              </w:rPr>
              <w:t>By.xpath</w:t>
            </w:r>
            <w:proofErr w:type="spellEnd"/>
            <w:r w:rsidRPr="000B2281">
              <w:rPr>
                <w:rFonts w:ascii="Times New Roman" w:eastAsia="Times New Roman" w:hAnsi="Times New Roman" w:cs="Times New Roman"/>
                <w:color w:val="000000"/>
                <w:sz w:val="28"/>
                <w:szCs w:val="28"/>
              </w:rPr>
              <w:t>("xpath_of_element1")).clear();</w:t>
            </w:r>
          </w:p>
        </w:tc>
      </w:tr>
    </w:tbl>
    <w:p w:rsidR="000B2281" w:rsidRPr="000B2281" w:rsidRDefault="000B2281" w:rsidP="000B2281">
      <w:pPr>
        <w:shd w:val="clear" w:color="auto" w:fill="FFFFFF"/>
        <w:spacing w:before="360" w:after="120" w:line="240" w:lineRule="auto"/>
        <w:outlineLvl w:val="2"/>
        <w:rPr>
          <w:ins w:id="218" w:author="Unknown"/>
          <w:rFonts w:ascii="Times New Roman" w:eastAsia="Times New Roman" w:hAnsi="Times New Roman" w:cs="Times New Roman"/>
          <w:sz w:val="28"/>
          <w:szCs w:val="28"/>
        </w:rPr>
      </w:pPr>
      <w:ins w:id="219" w:author="Unknown">
        <w:r w:rsidRPr="000B2281">
          <w:rPr>
            <w:rFonts w:ascii="Times New Roman" w:eastAsia="Times New Roman" w:hAnsi="Times New Roman" w:cs="Times New Roman"/>
            <w:b/>
            <w:bCs/>
            <w:sz w:val="28"/>
            <w:szCs w:val="28"/>
          </w:rPr>
          <w:lastRenderedPageBreak/>
          <w:t>63. How to get a text of a web element?</w:t>
        </w:r>
      </w:ins>
    </w:p>
    <w:p w:rsidR="000B2281" w:rsidRPr="000B2281" w:rsidRDefault="000B2281" w:rsidP="000B2281">
      <w:pPr>
        <w:shd w:val="clear" w:color="auto" w:fill="FFFFFF"/>
        <w:spacing w:after="100" w:afterAutospacing="1" w:line="240" w:lineRule="auto"/>
        <w:rPr>
          <w:ins w:id="220" w:author="Unknown"/>
          <w:rFonts w:ascii="Times New Roman" w:eastAsia="Times New Roman" w:hAnsi="Times New Roman" w:cs="Times New Roman"/>
          <w:color w:val="2D3748"/>
          <w:sz w:val="28"/>
          <w:szCs w:val="28"/>
        </w:rPr>
      </w:pPr>
      <w:ins w:id="221" w:author="Unknown">
        <w:r w:rsidRPr="000B2281">
          <w:rPr>
            <w:rFonts w:ascii="Times New Roman" w:eastAsia="Times New Roman" w:hAnsi="Times New Roman" w:cs="Times New Roman"/>
            <w:color w:val="2D3748"/>
            <w:sz w:val="28"/>
            <w:szCs w:val="28"/>
          </w:rPr>
          <w:t xml:space="preserve">By using </w:t>
        </w:r>
        <w:proofErr w:type="spellStart"/>
        <w:proofErr w:type="gramStart"/>
        <w:r w:rsidRPr="000B2281">
          <w:rPr>
            <w:rFonts w:ascii="Times New Roman" w:eastAsia="Times New Roman" w:hAnsi="Times New Roman" w:cs="Times New Roman"/>
            <w:color w:val="2D3748"/>
            <w:sz w:val="28"/>
            <w:szCs w:val="28"/>
          </w:rPr>
          <w:t>getText</w:t>
        </w:r>
        <w:proofErr w:type="spellEnd"/>
        <w:r w:rsidRPr="000B2281">
          <w:rPr>
            <w:rFonts w:ascii="Times New Roman" w:eastAsia="Times New Roman" w:hAnsi="Times New Roman" w:cs="Times New Roman"/>
            <w:color w:val="2D3748"/>
            <w:sz w:val="28"/>
            <w:szCs w:val="28"/>
          </w:rPr>
          <w:t>(</w:t>
        </w:r>
        <w:proofErr w:type="gramEnd"/>
        <w:r w:rsidRPr="000B2281">
          <w:rPr>
            <w:rFonts w:ascii="Times New Roman" w:eastAsia="Times New Roman" w:hAnsi="Times New Roman" w:cs="Times New Roman"/>
            <w:color w:val="2D3748"/>
            <w:sz w:val="28"/>
            <w:szCs w:val="28"/>
          </w:rPr>
          <w:t>) method</w:t>
        </w:r>
      </w:ins>
    </w:p>
    <w:p w:rsidR="000B2281" w:rsidRPr="000B2281" w:rsidRDefault="000B2281" w:rsidP="000B2281">
      <w:pPr>
        <w:spacing w:after="180" w:line="240" w:lineRule="auto"/>
        <w:rPr>
          <w:ins w:id="222" w:author="Unknown"/>
          <w:rFonts w:ascii="Times New Roman" w:eastAsia="Times New Roman" w:hAnsi="Times New Roman" w:cs="Times New Roman"/>
          <w:color w:val="2D3748"/>
          <w:sz w:val="28"/>
          <w:szCs w:val="28"/>
        </w:rPr>
      </w:pPr>
      <w:ins w:id="223" w:author="Unknown">
        <w:r w:rsidRPr="000B2281">
          <w:rPr>
            <w:rFonts w:ascii="Times New Roman" w:eastAsia="Times New Roman" w:hAnsi="Times New Roman" w:cs="Times New Roman"/>
            <w:color w:val="2D3748"/>
            <w:sz w:val="28"/>
            <w:szCs w:val="28"/>
          </w:rPr>
          <w:object w:dxaOrig="225" w:dyaOrig="225">
            <v:shape id="_x0000_i1144" type="#_x0000_t75" style="width:136.5pt;height:60.75pt" o:ole="">
              <v:imagedata r:id="rId37" o:title=""/>
            </v:shape>
            <w:control r:id="rId47" w:name="DefaultOcxName8" w:shapeid="_x0000_i1144"/>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
        <w:gridCol w:w="9101"/>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2</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3</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4</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5</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6</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7</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8</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9</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10</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11</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12</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13</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14</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15</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16</w:t>
            </w:r>
          </w:p>
        </w:tc>
        <w:tc>
          <w:tcPr>
            <w:tcW w:w="11709"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 xml:space="preserve">package </w:t>
            </w:r>
            <w:proofErr w:type="spellStart"/>
            <w:r w:rsidRPr="000B2281">
              <w:rPr>
                <w:rFonts w:ascii="Times New Roman" w:eastAsia="Times New Roman" w:hAnsi="Times New Roman" w:cs="Times New Roman"/>
                <w:color w:val="000000"/>
                <w:sz w:val="28"/>
                <w:szCs w:val="28"/>
              </w:rPr>
              <w:t>softwareTestingMaterial</w:t>
            </w:r>
            <w:proofErr w:type="spellEnd"/>
            <w:r w:rsidRPr="000B2281">
              <w:rPr>
                <w:rFonts w:ascii="Times New Roman" w:eastAsia="Times New Roman" w:hAnsi="Times New Roman" w:cs="Times New Roman"/>
                <w:color w:val="000000"/>
                <w:sz w:val="28"/>
                <w:szCs w:val="28"/>
              </w:rPr>
              <w: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 xml:space="preserve">import </w:t>
            </w:r>
            <w:proofErr w:type="spellStart"/>
            <w:r w:rsidRPr="000B2281">
              <w:rPr>
                <w:rFonts w:ascii="Times New Roman" w:eastAsia="Times New Roman" w:hAnsi="Times New Roman" w:cs="Times New Roman"/>
                <w:color w:val="000000"/>
                <w:sz w:val="28"/>
                <w:szCs w:val="28"/>
              </w:rPr>
              <w:t>org.openqa.selenium.By</w:t>
            </w:r>
            <w:proofErr w:type="spellEnd"/>
            <w:r w:rsidRPr="000B2281">
              <w:rPr>
                <w:rFonts w:ascii="Times New Roman" w:eastAsia="Times New Roman" w:hAnsi="Times New Roman" w:cs="Times New Roman"/>
                <w:color w:val="000000"/>
                <w:sz w:val="28"/>
                <w:szCs w:val="28"/>
              </w:rPr>
              <w: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 xml:space="preserve">import </w:t>
            </w:r>
            <w:proofErr w:type="spellStart"/>
            <w:r w:rsidRPr="000B2281">
              <w:rPr>
                <w:rFonts w:ascii="Times New Roman" w:eastAsia="Times New Roman" w:hAnsi="Times New Roman" w:cs="Times New Roman"/>
                <w:color w:val="000000"/>
                <w:sz w:val="28"/>
                <w:szCs w:val="28"/>
              </w:rPr>
              <w:t>org.openqa.selenium.WebDriver</w:t>
            </w:r>
            <w:proofErr w:type="spellEnd"/>
            <w:r w:rsidRPr="000B2281">
              <w:rPr>
                <w:rFonts w:ascii="Times New Roman" w:eastAsia="Times New Roman" w:hAnsi="Times New Roman" w:cs="Times New Roman"/>
                <w:color w:val="000000"/>
                <w:sz w:val="28"/>
                <w:szCs w:val="28"/>
              </w:rPr>
              <w: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 xml:space="preserve">import </w:t>
            </w:r>
            <w:proofErr w:type="spellStart"/>
            <w:r w:rsidRPr="000B2281">
              <w:rPr>
                <w:rFonts w:ascii="Times New Roman" w:eastAsia="Times New Roman" w:hAnsi="Times New Roman" w:cs="Times New Roman"/>
                <w:color w:val="000000"/>
                <w:sz w:val="28"/>
                <w:szCs w:val="28"/>
              </w:rPr>
              <w:t>org.openqa.selenium.chrome.ChromeDriver</w:t>
            </w:r>
            <w:proofErr w:type="spellEnd"/>
            <w:r w:rsidRPr="000B2281">
              <w:rPr>
                <w:rFonts w:ascii="Times New Roman" w:eastAsia="Times New Roman" w:hAnsi="Times New Roman" w:cs="Times New Roman"/>
                <w:color w:val="000000"/>
                <w:sz w:val="28"/>
                <w:szCs w:val="28"/>
              </w:rPr>
              <w: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 xml:space="preserve">import </w:t>
            </w:r>
            <w:proofErr w:type="spellStart"/>
            <w:r w:rsidRPr="000B2281">
              <w:rPr>
                <w:rFonts w:ascii="Times New Roman" w:eastAsia="Times New Roman" w:hAnsi="Times New Roman" w:cs="Times New Roman"/>
                <w:color w:val="000000"/>
                <w:sz w:val="28"/>
                <w:szCs w:val="28"/>
              </w:rPr>
              <w:t>org.testng.annotations.Test</w:t>
            </w:r>
            <w:proofErr w:type="spellEnd"/>
            <w:r w:rsidRPr="000B2281">
              <w:rPr>
                <w:rFonts w:ascii="Times New Roman" w:eastAsia="Times New Roman" w:hAnsi="Times New Roman" w:cs="Times New Roman"/>
                <w:color w:val="000000"/>
                <w:sz w:val="28"/>
                <w:szCs w:val="28"/>
              </w:rPr>
              <w: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 xml:space="preserve">public class </w:t>
            </w:r>
            <w:proofErr w:type="spellStart"/>
            <w:r w:rsidRPr="000B2281">
              <w:rPr>
                <w:rFonts w:ascii="Times New Roman" w:eastAsia="Times New Roman" w:hAnsi="Times New Roman" w:cs="Times New Roman"/>
                <w:color w:val="000000"/>
                <w:sz w:val="28"/>
                <w:szCs w:val="28"/>
              </w:rPr>
              <w:t>TestTestTest</w:t>
            </w:r>
            <w:proofErr w:type="spellEnd"/>
            <w:r w:rsidRPr="000B2281">
              <w:rPr>
                <w:rFonts w:ascii="Times New Roman" w:eastAsia="Times New Roman" w:hAnsi="Times New Roman" w:cs="Times New Roman"/>
                <w:color w:val="000000"/>
                <w:sz w:val="28"/>
                <w:szCs w:val="28"/>
              </w:rPr>
              <w:t xml:space="preserve"> {</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 </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@Test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 xml:space="preserve">public void </w:t>
            </w:r>
            <w:proofErr w:type="spellStart"/>
            <w:r w:rsidRPr="000B2281">
              <w:rPr>
                <w:rFonts w:ascii="Times New Roman" w:eastAsia="Times New Roman" w:hAnsi="Times New Roman" w:cs="Times New Roman"/>
                <w:color w:val="000000"/>
                <w:sz w:val="28"/>
                <w:szCs w:val="28"/>
              </w:rPr>
              <w:t>testmethod</w:t>
            </w:r>
            <w:proofErr w:type="spellEnd"/>
            <w:r w:rsidRPr="000B2281">
              <w:rPr>
                <w:rFonts w:ascii="Times New Roman" w:eastAsia="Times New Roman" w:hAnsi="Times New Roman" w:cs="Times New Roman"/>
                <w:color w:val="000000"/>
                <w:sz w:val="28"/>
                <w:szCs w:val="28"/>
              </w:rPr>
              <w: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System.setProperty</w:t>
            </w:r>
            <w:proofErr w:type="spellEnd"/>
            <w:r w:rsidRPr="000B2281">
              <w:rPr>
                <w:rFonts w:ascii="Times New Roman" w:eastAsia="Times New Roman" w:hAnsi="Times New Roman" w:cs="Times New Roman"/>
                <w:color w:val="000000"/>
                <w:sz w:val="28"/>
                <w:szCs w:val="28"/>
              </w:rPr>
              <w:t>("</w:t>
            </w:r>
            <w:proofErr w:type="spellStart"/>
            <w:r w:rsidRPr="000B2281">
              <w:rPr>
                <w:rFonts w:ascii="Times New Roman" w:eastAsia="Times New Roman" w:hAnsi="Times New Roman" w:cs="Times New Roman"/>
                <w:color w:val="000000"/>
                <w:sz w:val="28"/>
                <w:szCs w:val="28"/>
              </w:rPr>
              <w:t>webdriver.chrome.driver</w:t>
            </w:r>
            <w:proofErr w:type="spellEnd"/>
            <w:r w:rsidRPr="000B2281">
              <w:rPr>
                <w:rFonts w:ascii="Times New Roman" w:eastAsia="Times New Roman" w:hAnsi="Times New Roman" w:cs="Times New Roman"/>
                <w:color w:val="000000"/>
                <w:sz w:val="28"/>
                <w:szCs w:val="28"/>
              </w:rPr>
              <w:t>", "D:\\Selenium Environment\\Drivers\\chromedriver.exe");</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 xml:space="preserve">   </w:t>
            </w:r>
            <w:proofErr w:type="spellStart"/>
            <w:r w:rsidRPr="000B2281">
              <w:rPr>
                <w:rFonts w:ascii="Times New Roman" w:eastAsia="Times New Roman" w:hAnsi="Times New Roman" w:cs="Times New Roman"/>
                <w:color w:val="000000"/>
                <w:sz w:val="28"/>
                <w:szCs w:val="28"/>
              </w:rPr>
              <w:t>WebDriver</w:t>
            </w:r>
            <w:proofErr w:type="spellEnd"/>
            <w:r w:rsidRPr="000B2281">
              <w:rPr>
                <w:rFonts w:ascii="Times New Roman" w:eastAsia="Times New Roman" w:hAnsi="Times New Roman" w:cs="Times New Roman"/>
                <w:color w:val="000000"/>
                <w:sz w:val="28"/>
                <w:szCs w:val="28"/>
              </w:rPr>
              <w:t xml:space="preserve"> driver = new </w:t>
            </w:r>
            <w:proofErr w:type="spellStart"/>
            <w:r w:rsidRPr="000B2281">
              <w:rPr>
                <w:rFonts w:ascii="Times New Roman" w:eastAsia="Times New Roman" w:hAnsi="Times New Roman" w:cs="Times New Roman"/>
                <w:color w:val="000000"/>
                <w:sz w:val="28"/>
                <w:szCs w:val="28"/>
              </w:rPr>
              <w:t>ChromeDriver</w:t>
            </w:r>
            <w:proofErr w:type="spellEnd"/>
            <w:r w:rsidRPr="000B2281">
              <w:rPr>
                <w:rFonts w:ascii="Times New Roman" w:eastAsia="Times New Roman" w:hAnsi="Times New Roman" w:cs="Times New Roman"/>
                <w:color w:val="000000"/>
                <w:sz w:val="28"/>
                <w:szCs w:val="28"/>
              </w:rPr>
              <w: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 xml:space="preserve">   </w:t>
            </w:r>
            <w:proofErr w:type="spellStart"/>
            <w:r w:rsidRPr="000B2281">
              <w:rPr>
                <w:rFonts w:ascii="Times New Roman" w:eastAsia="Times New Roman" w:hAnsi="Times New Roman" w:cs="Times New Roman"/>
                <w:color w:val="000000"/>
                <w:sz w:val="28"/>
                <w:szCs w:val="28"/>
              </w:rPr>
              <w:t>driver.get</w:t>
            </w:r>
            <w:proofErr w:type="spellEnd"/>
            <w:r w:rsidRPr="000B2281">
              <w:rPr>
                <w:rFonts w:ascii="Times New Roman" w:eastAsia="Times New Roman" w:hAnsi="Times New Roman" w:cs="Times New Roman"/>
                <w:color w:val="000000"/>
                <w:sz w:val="28"/>
                <w:szCs w:val="28"/>
              </w:rPr>
              <w:t>("https://www.google.com");</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 xml:space="preserve">   String </w:t>
            </w:r>
            <w:proofErr w:type="spellStart"/>
            <w:r w:rsidRPr="000B2281">
              <w:rPr>
                <w:rFonts w:ascii="Times New Roman" w:eastAsia="Times New Roman" w:hAnsi="Times New Roman" w:cs="Times New Roman"/>
                <w:color w:val="000000"/>
                <w:sz w:val="28"/>
                <w:szCs w:val="28"/>
              </w:rPr>
              <w:t>availableText</w:t>
            </w:r>
            <w:proofErr w:type="spellEnd"/>
            <w:r w:rsidRPr="000B2281">
              <w:rPr>
                <w:rFonts w:ascii="Times New Roman" w:eastAsia="Times New Roman" w:hAnsi="Times New Roman" w:cs="Times New Roman"/>
                <w:color w:val="000000"/>
                <w:sz w:val="28"/>
                <w:szCs w:val="28"/>
              </w:rPr>
              <w:t xml:space="preserve"> = driver.findElement(By.xpath("//*[@id='gbw']/div/div/div[1]/div[1]/a")).getText();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 xml:space="preserve">   </w:t>
            </w:r>
            <w:proofErr w:type="spellStart"/>
            <w:r w:rsidRPr="000B2281">
              <w:rPr>
                <w:rFonts w:ascii="Times New Roman" w:eastAsia="Times New Roman" w:hAnsi="Times New Roman" w:cs="Times New Roman"/>
                <w:color w:val="000000"/>
                <w:sz w:val="28"/>
                <w:szCs w:val="28"/>
              </w:rPr>
              <w:t>System.out.println</w:t>
            </w:r>
            <w:proofErr w:type="spellEnd"/>
            <w:r w:rsidRPr="000B2281">
              <w:rPr>
                <w:rFonts w:ascii="Times New Roman" w:eastAsia="Times New Roman" w:hAnsi="Times New Roman" w:cs="Times New Roman"/>
                <w:color w:val="000000"/>
                <w:sz w:val="28"/>
                <w:szCs w:val="28"/>
              </w:rPr>
              <w:t>("Text Available is :"+</w:t>
            </w:r>
            <w:proofErr w:type="spellStart"/>
            <w:r w:rsidRPr="000B2281">
              <w:rPr>
                <w:rFonts w:ascii="Times New Roman" w:eastAsia="Times New Roman" w:hAnsi="Times New Roman" w:cs="Times New Roman"/>
                <w:color w:val="000000"/>
                <w:sz w:val="28"/>
                <w:szCs w:val="28"/>
              </w:rPr>
              <w:t>availableText</w:t>
            </w:r>
            <w:proofErr w:type="spellEnd"/>
            <w:r w:rsidRPr="000B2281">
              <w:rPr>
                <w:rFonts w:ascii="Times New Roman" w:eastAsia="Times New Roman" w:hAnsi="Times New Roman" w:cs="Times New Roman"/>
                <w:color w:val="000000"/>
                <w:sz w:val="28"/>
                <w:szCs w:val="28"/>
              </w:rPr>
              <w: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w:t>
            </w:r>
          </w:p>
        </w:tc>
      </w:tr>
    </w:tbl>
    <w:p w:rsidR="000B2281" w:rsidRPr="000B2281" w:rsidRDefault="000B2281" w:rsidP="000B2281">
      <w:pPr>
        <w:shd w:val="clear" w:color="auto" w:fill="FFFFFF"/>
        <w:spacing w:before="360" w:after="120" w:line="240" w:lineRule="auto"/>
        <w:outlineLvl w:val="2"/>
        <w:rPr>
          <w:ins w:id="224" w:author="Unknown"/>
          <w:rFonts w:ascii="Times New Roman" w:eastAsia="Times New Roman" w:hAnsi="Times New Roman" w:cs="Times New Roman"/>
          <w:sz w:val="28"/>
          <w:szCs w:val="28"/>
        </w:rPr>
      </w:pPr>
      <w:ins w:id="225" w:author="Unknown">
        <w:r w:rsidRPr="000B2281">
          <w:rPr>
            <w:rFonts w:ascii="Times New Roman" w:eastAsia="Times New Roman" w:hAnsi="Times New Roman" w:cs="Times New Roman"/>
            <w:b/>
            <w:bCs/>
            <w:sz w:val="28"/>
            <w:szCs w:val="28"/>
          </w:rPr>
          <w:t xml:space="preserve">64. How to get an attribute value using Selenium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226" w:author="Unknown"/>
          <w:rFonts w:ascii="Times New Roman" w:eastAsia="Times New Roman" w:hAnsi="Times New Roman" w:cs="Times New Roman"/>
          <w:color w:val="2D3748"/>
          <w:sz w:val="28"/>
          <w:szCs w:val="28"/>
        </w:rPr>
      </w:pPr>
      <w:ins w:id="227" w:author="Unknown">
        <w:r w:rsidRPr="000B2281">
          <w:rPr>
            <w:rFonts w:ascii="Times New Roman" w:eastAsia="Times New Roman" w:hAnsi="Times New Roman" w:cs="Times New Roman"/>
            <w:color w:val="2D3748"/>
            <w:sz w:val="28"/>
            <w:szCs w:val="28"/>
          </w:rPr>
          <w:t xml:space="preserve">By using </w:t>
        </w:r>
        <w:proofErr w:type="spellStart"/>
        <w:proofErr w:type="gramStart"/>
        <w:r w:rsidRPr="000B2281">
          <w:rPr>
            <w:rFonts w:ascii="Times New Roman" w:eastAsia="Times New Roman" w:hAnsi="Times New Roman" w:cs="Times New Roman"/>
            <w:color w:val="2D3748"/>
            <w:sz w:val="28"/>
            <w:szCs w:val="28"/>
          </w:rPr>
          <w:t>getAttribute</w:t>
        </w:r>
        <w:proofErr w:type="spellEnd"/>
        <w:r w:rsidRPr="000B2281">
          <w:rPr>
            <w:rFonts w:ascii="Times New Roman" w:eastAsia="Times New Roman" w:hAnsi="Times New Roman" w:cs="Times New Roman"/>
            <w:color w:val="2D3748"/>
            <w:sz w:val="28"/>
            <w:szCs w:val="28"/>
          </w:rPr>
          <w:t>(</w:t>
        </w:r>
        <w:proofErr w:type="gramEnd"/>
        <w:r w:rsidRPr="000B2281">
          <w:rPr>
            <w:rFonts w:ascii="Times New Roman" w:eastAsia="Times New Roman" w:hAnsi="Times New Roman" w:cs="Times New Roman"/>
            <w:color w:val="2D3748"/>
            <w:sz w:val="28"/>
            <w:szCs w:val="28"/>
          </w:rPr>
          <w:t>value);</w:t>
        </w:r>
      </w:ins>
    </w:p>
    <w:p w:rsidR="000B2281" w:rsidRPr="000B2281" w:rsidRDefault="000B2281" w:rsidP="000B2281">
      <w:pPr>
        <w:shd w:val="clear" w:color="auto" w:fill="FFFFFF"/>
        <w:spacing w:after="100" w:afterAutospacing="1" w:line="240" w:lineRule="auto"/>
        <w:rPr>
          <w:ins w:id="228" w:author="Unknown"/>
          <w:rFonts w:ascii="Times New Roman" w:eastAsia="Times New Roman" w:hAnsi="Times New Roman" w:cs="Times New Roman"/>
          <w:color w:val="2D3748"/>
          <w:sz w:val="28"/>
          <w:szCs w:val="28"/>
        </w:rPr>
      </w:pPr>
      <w:ins w:id="229" w:author="Unknown">
        <w:r w:rsidRPr="000B2281">
          <w:rPr>
            <w:rFonts w:ascii="Times New Roman" w:eastAsia="Times New Roman" w:hAnsi="Times New Roman" w:cs="Times New Roman"/>
            <w:color w:val="2D3748"/>
            <w:sz w:val="28"/>
            <w:szCs w:val="28"/>
          </w:rPr>
          <w:t>It returns the value of the attribute passed as a parameter.</w:t>
        </w:r>
      </w:ins>
    </w:p>
    <w:p w:rsidR="000B2281" w:rsidRPr="000B2281" w:rsidRDefault="000B2281" w:rsidP="000B2281">
      <w:pPr>
        <w:shd w:val="clear" w:color="auto" w:fill="FFFFFF"/>
        <w:spacing w:after="100" w:afterAutospacing="1" w:line="240" w:lineRule="auto"/>
        <w:rPr>
          <w:ins w:id="230" w:author="Unknown"/>
          <w:rFonts w:ascii="Times New Roman" w:eastAsia="Times New Roman" w:hAnsi="Times New Roman" w:cs="Times New Roman"/>
          <w:color w:val="2D3748"/>
          <w:sz w:val="28"/>
          <w:szCs w:val="28"/>
        </w:rPr>
      </w:pPr>
      <w:ins w:id="231" w:author="Unknown">
        <w:r w:rsidRPr="000B2281">
          <w:rPr>
            <w:rFonts w:ascii="Times New Roman" w:eastAsia="Times New Roman" w:hAnsi="Times New Roman" w:cs="Times New Roman"/>
            <w:color w:val="2D3748"/>
            <w:sz w:val="28"/>
            <w:szCs w:val="28"/>
          </w:rPr>
          <w:t>HTML:</w:t>
        </w:r>
      </w:ins>
    </w:p>
    <w:p w:rsidR="000B2281" w:rsidRPr="000B2281" w:rsidRDefault="000B2281" w:rsidP="000B2281">
      <w:pPr>
        <w:spacing w:after="180" w:line="240" w:lineRule="auto"/>
        <w:rPr>
          <w:ins w:id="232" w:author="Unknown"/>
          <w:rFonts w:ascii="Times New Roman" w:eastAsia="Times New Roman" w:hAnsi="Times New Roman" w:cs="Times New Roman"/>
          <w:color w:val="2D3748"/>
          <w:sz w:val="28"/>
          <w:szCs w:val="28"/>
        </w:rPr>
      </w:pPr>
      <w:ins w:id="233" w:author="Unknown">
        <w:r w:rsidRPr="000B2281">
          <w:rPr>
            <w:rFonts w:ascii="Times New Roman" w:eastAsia="Times New Roman" w:hAnsi="Times New Roman" w:cs="Times New Roman"/>
            <w:color w:val="2D3748"/>
            <w:sz w:val="28"/>
            <w:szCs w:val="28"/>
          </w:rPr>
          <w:lastRenderedPageBreak/>
          <w:object w:dxaOrig="225" w:dyaOrig="225">
            <v:shape id="_x0000_i1147" type="#_x0000_t75" style="width:136.5pt;height:60.75pt" o:ole="">
              <v:imagedata r:id="rId37" o:title=""/>
            </v:shape>
            <w:control r:id="rId48" w:name="DefaultOcxName9" w:shapeid="_x0000_i1147"/>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235"/>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tc>
        <w:tc>
          <w:tcPr>
            <w:tcW w:w="11422"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&lt;input name="</w:t>
            </w:r>
            <w:proofErr w:type="spellStart"/>
            <w:r w:rsidRPr="000B2281">
              <w:rPr>
                <w:rFonts w:ascii="Times New Roman" w:eastAsia="Times New Roman" w:hAnsi="Times New Roman" w:cs="Times New Roman"/>
                <w:color w:val="000000"/>
                <w:sz w:val="28"/>
                <w:szCs w:val="28"/>
              </w:rPr>
              <w:t>nameSelenium</w:t>
            </w:r>
            <w:proofErr w:type="spellEnd"/>
            <w:r w:rsidRPr="000B2281">
              <w:rPr>
                <w:rFonts w:ascii="Times New Roman" w:eastAsia="Times New Roman" w:hAnsi="Times New Roman" w:cs="Times New Roman"/>
                <w:color w:val="000000"/>
                <w:sz w:val="28"/>
                <w:szCs w:val="28"/>
              </w:rPr>
              <w:t>" value="</w:t>
            </w:r>
            <w:proofErr w:type="spellStart"/>
            <w:r w:rsidRPr="000B2281">
              <w:rPr>
                <w:rFonts w:ascii="Times New Roman" w:eastAsia="Times New Roman" w:hAnsi="Times New Roman" w:cs="Times New Roman"/>
                <w:color w:val="000000"/>
                <w:sz w:val="28"/>
                <w:szCs w:val="28"/>
              </w:rPr>
              <w:t>valueSelenium</w:t>
            </w:r>
            <w:proofErr w:type="spellEnd"/>
            <w:r w:rsidRPr="000B2281">
              <w:rPr>
                <w:rFonts w:ascii="Times New Roman" w:eastAsia="Times New Roman" w:hAnsi="Times New Roman" w:cs="Times New Roman"/>
                <w:color w:val="000000"/>
                <w:sz w:val="28"/>
                <w:szCs w:val="28"/>
              </w:rPr>
              <w:t>"&gt;</w:t>
            </w:r>
            <w:proofErr w:type="spellStart"/>
            <w:r w:rsidRPr="000B2281">
              <w:rPr>
                <w:rFonts w:ascii="Times New Roman" w:eastAsia="Times New Roman" w:hAnsi="Times New Roman" w:cs="Times New Roman"/>
                <w:color w:val="000000"/>
                <w:sz w:val="28"/>
                <w:szCs w:val="28"/>
              </w:rPr>
              <w:t>SoftwareTestingMaterial</w:t>
            </w:r>
            <w:proofErr w:type="spellEnd"/>
            <w:r w:rsidRPr="000B2281">
              <w:rPr>
                <w:rFonts w:ascii="Times New Roman" w:eastAsia="Times New Roman" w:hAnsi="Times New Roman" w:cs="Times New Roman"/>
                <w:color w:val="000000"/>
                <w:sz w:val="28"/>
                <w:szCs w:val="28"/>
              </w:rPr>
              <w:t>&lt;/input&gt;</w:t>
            </w:r>
          </w:p>
        </w:tc>
      </w:tr>
    </w:tbl>
    <w:p w:rsidR="000B2281" w:rsidRPr="000B2281" w:rsidRDefault="000B2281" w:rsidP="000B2281">
      <w:pPr>
        <w:shd w:val="clear" w:color="auto" w:fill="FFFFFF"/>
        <w:spacing w:after="100" w:afterAutospacing="1" w:line="240" w:lineRule="auto"/>
        <w:rPr>
          <w:ins w:id="234" w:author="Unknown"/>
          <w:rFonts w:ascii="Times New Roman" w:eastAsia="Times New Roman" w:hAnsi="Times New Roman" w:cs="Times New Roman"/>
          <w:color w:val="2D3748"/>
          <w:sz w:val="28"/>
          <w:szCs w:val="28"/>
        </w:rPr>
      </w:pPr>
      <w:ins w:id="235" w:author="Unknown">
        <w:r w:rsidRPr="000B2281">
          <w:rPr>
            <w:rFonts w:ascii="Times New Roman" w:eastAsia="Times New Roman" w:hAnsi="Times New Roman" w:cs="Times New Roman"/>
            <w:color w:val="2D3748"/>
            <w:sz w:val="28"/>
            <w:szCs w:val="28"/>
          </w:rPr>
          <w:t>Selenium Code:</w:t>
        </w:r>
      </w:ins>
    </w:p>
    <w:p w:rsidR="000B2281" w:rsidRPr="000B2281" w:rsidRDefault="000B2281" w:rsidP="000B2281">
      <w:pPr>
        <w:spacing w:after="180" w:line="240" w:lineRule="auto"/>
        <w:rPr>
          <w:ins w:id="236" w:author="Unknown"/>
          <w:rFonts w:ascii="Times New Roman" w:eastAsia="Times New Roman" w:hAnsi="Times New Roman" w:cs="Times New Roman"/>
          <w:color w:val="2D3748"/>
          <w:sz w:val="28"/>
          <w:szCs w:val="28"/>
        </w:rPr>
      </w:pPr>
      <w:ins w:id="237" w:author="Unknown">
        <w:r w:rsidRPr="000B2281">
          <w:rPr>
            <w:rFonts w:ascii="Times New Roman" w:eastAsia="Times New Roman" w:hAnsi="Times New Roman" w:cs="Times New Roman"/>
            <w:color w:val="2D3748"/>
            <w:sz w:val="28"/>
            <w:szCs w:val="28"/>
          </w:rPr>
          <w:object w:dxaOrig="225" w:dyaOrig="225">
            <v:shape id="_x0000_i1150" type="#_x0000_t75" style="width:136.5pt;height:60.75pt" o:ole="">
              <v:imagedata r:id="rId37" o:title=""/>
            </v:shape>
            <w:control r:id="rId49" w:name="DefaultOcxName10" w:shapeid="_x0000_i1150"/>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235"/>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2</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3</w:t>
            </w:r>
          </w:p>
        </w:tc>
        <w:tc>
          <w:tcPr>
            <w:tcW w:w="11422"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 xml:space="preserve">String </w:t>
            </w:r>
            <w:proofErr w:type="spellStart"/>
            <w:r w:rsidRPr="000B2281">
              <w:rPr>
                <w:rFonts w:ascii="Times New Roman" w:eastAsia="Times New Roman" w:hAnsi="Times New Roman" w:cs="Times New Roman"/>
                <w:color w:val="000000"/>
                <w:sz w:val="28"/>
                <w:szCs w:val="28"/>
              </w:rPr>
              <w:t>attributeValue</w:t>
            </w:r>
            <w:proofErr w:type="spellEnd"/>
            <w:r w:rsidRPr="000B2281">
              <w:rPr>
                <w:rFonts w:ascii="Times New Roman" w:eastAsia="Times New Roman" w:hAnsi="Times New Roman" w:cs="Times New Roman"/>
                <w:color w:val="000000"/>
                <w:sz w:val="28"/>
                <w:szCs w:val="28"/>
              </w:rPr>
              <w:t xml:space="preserve"> = driver.findElement(By.name("nameSelenium")).getAttribute("value");</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System.out.println</w:t>
            </w:r>
            <w:proofErr w:type="spellEnd"/>
            <w:r w:rsidRPr="000B2281">
              <w:rPr>
                <w:rFonts w:ascii="Times New Roman" w:eastAsia="Times New Roman" w:hAnsi="Times New Roman" w:cs="Times New Roman"/>
                <w:color w:val="000000"/>
                <w:sz w:val="28"/>
                <w:szCs w:val="28"/>
              </w:rPr>
              <w:t>("Available attribute value is :"+</w:t>
            </w:r>
            <w:proofErr w:type="spellStart"/>
            <w:r w:rsidRPr="000B2281">
              <w:rPr>
                <w:rFonts w:ascii="Times New Roman" w:eastAsia="Times New Roman" w:hAnsi="Times New Roman" w:cs="Times New Roman"/>
                <w:color w:val="000000"/>
                <w:sz w:val="28"/>
                <w:szCs w:val="28"/>
              </w:rPr>
              <w:t>attributeValue</w:t>
            </w:r>
            <w:proofErr w:type="spellEnd"/>
            <w:r w:rsidRPr="000B2281">
              <w:rPr>
                <w:rFonts w:ascii="Times New Roman" w:eastAsia="Times New Roman" w:hAnsi="Times New Roman" w:cs="Times New Roman"/>
                <w:color w:val="000000"/>
                <w:sz w:val="28"/>
                <w:szCs w:val="28"/>
              </w:rPr>
              <w: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 xml:space="preserve">Output: </w:t>
            </w:r>
            <w:proofErr w:type="spellStart"/>
            <w:r w:rsidRPr="000B2281">
              <w:rPr>
                <w:rFonts w:ascii="Times New Roman" w:eastAsia="Times New Roman" w:hAnsi="Times New Roman" w:cs="Times New Roman"/>
                <w:color w:val="000000"/>
                <w:sz w:val="28"/>
                <w:szCs w:val="28"/>
              </w:rPr>
              <w:t>valueSelenium</w:t>
            </w:r>
            <w:proofErr w:type="spellEnd"/>
          </w:p>
        </w:tc>
      </w:tr>
    </w:tbl>
    <w:p w:rsidR="000B2281" w:rsidRPr="000B2281" w:rsidRDefault="000B2281" w:rsidP="000B2281">
      <w:pPr>
        <w:shd w:val="clear" w:color="auto" w:fill="FFFFFF"/>
        <w:spacing w:before="360" w:after="120" w:line="240" w:lineRule="auto"/>
        <w:outlineLvl w:val="2"/>
        <w:rPr>
          <w:ins w:id="238" w:author="Unknown"/>
          <w:rFonts w:ascii="Times New Roman" w:eastAsia="Times New Roman" w:hAnsi="Times New Roman" w:cs="Times New Roman"/>
          <w:sz w:val="28"/>
          <w:szCs w:val="28"/>
        </w:rPr>
      </w:pPr>
      <w:ins w:id="239" w:author="Unknown">
        <w:r w:rsidRPr="000B2281">
          <w:rPr>
            <w:rFonts w:ascii="Times New Roman" w:eastAsia="Times New Roman" w:hAnsi="Times New Roman" w:cs="Times New Roman"/>
            <w:b/>
            <w:bCs/>
            <w:sz w:val="28"/>
            <w:szCs w:val="28"/>
          </w:rPr>
          <w:t xml:space="preserve">65. How to click on a hyperlink using Selenium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240" w:author="Unknown"/>
          <w:rFonts w:ascii="Times New Roman" w:eastAsia="Times New Roman" w:hAnsi="Times New Roman" w:cs="Times New Roman"/>
          <w:color w:val="2D3748"/>
          <w:sz w:val="28"/>
          <w:szCs w:val="28"/>
        </w:rPr>
      </w:pPr>
      <w:ins w:id="241" w:author="Unknown">
        <w:r w:rsidRPr="000B2281">
          <w:rPr>
            <w:rFonts w:ascii="Times New Roman" w:eastAsia="Times New Roman" w:hAnsi="Times New Roman" w:cs="Times New Roman"/>
            <w:color w:val="2D3748"/>
            <w:sz w:val="28"/>
            <w:szCs w:val="28"/>
          </w:rPr>
          <w:t xml:space="preserve">We use </w:t>
        </w:r>
        <w:proofErr w:type="gramStart"/>
        <w:r w:rsidRPr="000B2281">
          <w:rPr>
            <w:rFonts w:ascii="Times New Roman" w:eastAsia="Times New Roman" w:hAnsi="Times New Roman" w:cs="Times New Roman"/>
            <w:color w:val="2D3748"/>
            <w:sz w:val="28"/>
            <w:szCs w:val="28"/>
          </w:rPr>
          <w:t>click(</w:t>
        </w:r>
        <w:proofErr w:type="gramEnd"/>
        <w:r w:rsidRPr="000B2281">
          <w:rPr>
            <w:rFonts w:ascii="Times New Roman" w:eastAsia="Times New Roman" w:hAnsi="Times New Roman" w:cs="Times New Roman"/>
            <w:color w:val="2D3748"/>
            <w:sz w:val="28"/>
            <w:szCs w:val="28"/>
          </w:rPr>
          <w:t>) method in Selenium to click on the hyperlink</w:t>
        </w:r>
      </w:ins>
    </w:p>
    <w:p w:rsidR="000B2281" w:rsidRPr="000B2281" w:rsidRDefault="000B2281" w:rsidP="000B2281">
      <w:pPr>
        <w:spacing w:after="180" w:line="240" w:lineRule="auto"/>
        <w:rPr>
          <w:ins w:id="242" w:author="Unknown"/>
          <w:rFonts w:ascii="Times New Roman" w:eastAsia="Times New Roman" w:hAnsi="Times New Roman" w:cs="Times New Roman"/>
          <w:color w:val="2D3748"/>
          <w:sz w:val="28"/>
          <w:szCs w:val="28"/>
        </w:rPr>
      </w:pPr>
      <w:ins w:id="243" w:author="Unknown">
        <w:r w:rsidRPr="000B2281">
          <w:rPr>
            <w:rFonts w:ascii="Times New Roman" w:eastAsia="Times New Roman" w:hAnsi="Times New Roman" w:cs="Times New Roman"/>
            <w:color w:val="2D3748"/>
            <w:sz w:val="28"/>
            <w:szCs w:val="28"/>
          </w:rPr>
          <w:object w:dxaOrig="225" w:dyaOrig="225">
            <v:shape id="_x0000_i1153" type="#_x0000_t75" style="width:136.5pt;height:60.75pt" o:ole="">
              <v:imagedata r:id="rId37" o:title=""/>
            </v:shape>
            <w:control r:id="rId50" w:name="DefaultOcxName11" w:shapeid="_x0000_i1153"/>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235"/>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tc>
        <w:tc>
          <w:tcPr>
            <w:tcW w:w="11422"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driver.findElement</w:t>
            </w:r>
            <w:proofErr w:type="spellEnd"/>
            <w:r w:rsidRPr="000B2281">
              <w:rPr>
                <w:rFonts w:ascii="Times New Roman" w:eastAsia="Times New Roman" w:hAnsi="Times New Roman" w:cs="Times New Roman"/>
                <w:color w:val="000000"/>
                <w:sz w:val="28"/>
                <w:szCs w:val="28"/>
              </w:rPr>
              <w:t>(</w:t>
            </w:r>
            <w:proofErr w:type="spellStart"/>
            <w:r w:rsidRPr="000B2281">
              <w:rPr>
                <w:rFonts w:ascii="Times New Roman" w:eastAsia="Times New Roman" w:hAnsi="Times New Roman" w:cs="Times New Roman"/>
                <w:color w:val="000000"/>
                <w:sz w:val="28"/>
                <w:szCs w:val="28"/>
              </w:rPr>
              <w:t>By.linkText</w:t>
            </w:r>
            <w:proofErr w:type="spellEnd"/>
            <w:r w:rsidRPr="000B2281">
              <w:rPr>
                <w:rFonts w:ascii="Times New Roman" w:eastAsia="Times New Roman" w:hAnsi="Times New Roman" w:cs="Times New Roman"/>
                <w:color w:val="000000"/>
                <w:sz w:val="28"/>
                <w:szCs w:val="28"/>
              </w:rPr>
              <w:t>(“Software Testing Material Website”)).click();</w:t>
            </w:r>
          </w:p>
        </w:tc>
      </w:tr>
    </w:tbl>
    <w:p w:rsidR="000B2281" w:rsidRPr="000B2281" w:rsidRDefault="000B2281" w:rsidP="000B2281">
      <w:pPr>
        <w:shd w:val="clear" w:color="auto" w:fill="FFFFFF"/>
        <w:spacing w:before="360" w:after="120" w:line="240" w:lineRule="auto"/>
        <w:outlineLvl w:val="2"/>
        <w:rPr>
          <w:ins w:id="244" w:author="Unknown"/>
          <w:rFonts w:ascii="Times New Roman" w:eastAsia="Times New Roman" w:hAnsi="Times New Roman" w:cs="Times New Roman"/>
          <w:sz w:val="28"/>
          <w:szCs w:val="28"/>
        </w:rPr>
      </w:pPr>
      <w:ins w:id="245" w:author="Unknown">
        <w:r w:rsidRPr="000B2281">
          <w:rPr>
            <w:rFonts w:ascii="Times New Roman" w:eastAsia="Times New Roman" w:hAnsi="Times New Roman" w:cs="Times New Roman"/>
            <w:b/>
            <w:bCs/>
            <w:sz w:val="28"/>
            <w:szCs w:val="28"/>
          </w:rPr>
          <w:t xml:space="preserve">66. How to submit a form using Selenium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246" w:author="Unknown"/>
          <w:rFonts w:ascii="Times New Roman" w:eastAsia="Times New Roman" w:hAnsi="Times New Roman" w:cs="Times New Roman"/>
          <w:color w:val="2D3748"/>
          <w:sz w:val="28"/>
          <w:szCs w:val="28"/>
        </w:rPr>
      </w:pPr>
      <w:ins w:id="247" w:author="Unknown">
        <w:r w:rsidRPr="000B2281">
          <w:rPr>
            <w:rFonts w:ascii="Times New Roman" w:eastAsia="Times New Roman" w:hAnsi="Times New Roman" w:cs="Times New Roman"/>
            <w:color w:val="2D3748"/>
            <w:sz w:val="28"/>
            <w:szCs w:val="28"/>
          </w:rPr>
          <w:t>We use “submit” method on element to submit a form</w:t>
        </w:r>
      </w:ins>
    </w:p>
    <w:p w:rsidR="000B2281" w:rsidRPr="000B2281" w:rsidRDefault="000B2281" w:rsidP="000B2281">
      <w:pPr>
        <w:spacing w:after="180" w:line="240" w:lineRule="auto"/>
        <w:rPr>
          <w:ins w:id="248" w:author="Unknown"/>
          <w:rFonts w:ascii="Times New Roman" w:eastAsia="Times New Roman" w:hAnsi="Times New Roman" w:cs="Times New Roman"/>
          <w:color w:val="2D3748"/>
          <w:sz w:val="28"/>
          <w:szCs w:val="28"/>
        </w:rPr>
      </w:pPr>
      <w:ins w:id="249" w:author="Unknown">
        <w:r w:rsidRPr="000B2281">
          <w:rPr>
            <w:rFonts w:ascii="Times New Roman" w:eastAsia="Times New Roman" w:hAnsi="Times New Roman" w:cs="Times New Roman"/>
            <w:color w:val="2D3748"/>
            <w:sz w:val="28"/>
            <w:szCs w:val="28"/>
          </w:rPr>
          <w:object w:dxaOrig="225" w:dyaOrig="225">
            <v:shape id="_x0000_i1156" type="#_x0000_t75" style="width:136.5pt;height:60.75pt" o:ole="">
              <v:imagedata r:id="rId37" o:title=""/>
            </v:shape>
            <w:control r:id="rId51" w:name="DefaultOcxName12" w:shapeid="_x0000_i1156"/>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235"/>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tc>
        <w:tc>
          <w:tcPr>
            <w:tcW w:w="11422"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driver.findElement</w:t>
            </w:r>
            <w:proofErr w:type="spellEnd"/>
            <w:r w:rsidRPr="000B2281">
              <w:rPr>
                <w:rFonts w:ascii="Times New Roman" w:eastAsia="Times New Roman" w:hAnsi="Times New Roman" w:cs="Times New Roman"/>
                <w:color w:val="000000"/>
                <w:sz w:val="28"/>
                <w:szCs w:val="28"/>
              </w:rPr>
              <w:t>(By.id("form_1")).submit();</w:t>
            </w:r>
          </w:p>
        </w:tc>
      </w:tr>
    </w:tbl>
    <w:p w:rsidR="000B2281" w:rsidRPr="000B2281" w:rsidRDefault="000B2281" w:rsidP="000B2281">
      <w:pPr>
        <w:shd w:val="clear" w:color="auto" w:fill="FFFFFF"/>
        <w:spacing w:after="100" w:afterAutospacing="1" w:line="240" w:lineRule="auto"/>
        <w:rPr>
          <w:ins w:id="250" w:author="Unknown"/>
          <w:rFonts w:ascii="Times New Roman" w:eastAsia="Times New Roman" w:hAnsi="Times New Roman" w:cs="Times New Roman"/>
          <w:color w:val="2D3748"/>
          <w:sz w:val="28"/>
          <w:szCs w:val="28"/>
        </w:rPr>
      </w:pPr>
      <w:ins w:id="251" w:author="Unknown">
        <w:r w:rsidRPr="000B2281">
          <w:rPr>
            <w:rFonts w:ascii="Times New Roman" w:eastAsia="Times New Roman" w:hAnsi="Times New Roman" w:cs="Times New Roman"/>
            <w:color w:val="2D3748"/>
            <w:sz w:val="28"/>
            <w:szCs w:val="28"/>
          </w:rPr>
          <w:t>Alternatively, you can use click method on the element which does form submission</w:t>
        </w:r>
      </w:ins>
    </w:p>
    <w:p w:rsidR="000B2281" w:rsidRPr="000B2281" w:rsidRDefault="000B2281" w:rsidP="000B2281">
      <w:pPr>
        <w:shd w:val="clear" w:color="auto" w:fill="FFFFFF"/>
        <w:spacing w:before="360" w:after="120" w:line="240" w:lineRule="auto"/>
        <w:outlineLvl w:val="2"/>
        <w:rPr>
          <w:ins w:id="252" w:author="Unknown"/>
          <w:rFonts w:ascii="Times New Roman" w:eastAsia="Times New Roman" w:hAnsi="Times New Roman" w:cs="Times New Roman"/>
          <w:sz w:val="28"/>
          <w:szCs w:val="28"/>
        </w:rPr>
      </w:pPr>
      <w:ins w:id="253" w:author="Unknown">
        <w:r w:rsidRPr="000B2281">
          <w:rPr>
            <w:rFonts w:ascii="Times New Roman" w:eastAsia="Times New Roman" w:hAnsi="Times New Roman" w:cs="Times New Roman"/>
            <w:b/>
            <w:bCs/>
            <w:sz w:val="28"/>
            <w:szCs w:val="28"/>
          </w:rPr>
          <w:lastRenderedPageBreak/>
          <w:t xml:space="preserve">67. How to press ENTER key on text box In Selenium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254" w:author="Unknown"/>
          <w:rFonts w:ascii="Times New Roman" w:eastAsia="Times New Roman" w:hAnsi="Times New Roman" w:cs="Times New Roman"/>
          <w:color w:val="2D3748"/>
          <w:sz w:val="28"/>
          <w:szCs w:val="28"/>
        </w:rPr>
      </w:pPr>
      <w:ins w:id="255" w:author="Unknown">
        <w:r w:rsidRPr="000B2281">
          <w:rPr>
            <w:rFonts w:ascii="Times New Roman" w:eastAsia="Times New Roman" w:hAnsi="Times New Roman" w:cs="Times New Roman"/>
            <w:color w:val="2D3748"/>
            <w:sz w:val="28"/>
            <w:szCs w:val="28"/>
          </w:rPr>
          <w:t xml:space="preserve">To press ENTER key using Selenium </w:t>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 We need to use Selenium </w:t>
        </w:r>
        <w:proofErr w:type="spellStart"/>
        <w:r w:rsidRPr="000B2281">
          <w:rPr>
            <w:rFonts w:ascii="Times New Roman" w:eastAsia="Times New Roman" w:hAnsi="Times New Roman" w:cs="Times New Roman"/>
            <w:color w:val="2D3748"/>
            <w:sz w:val="28"/>
            <w:szCs w:val="28"/>
          </w:rPr>
          <w:t>Enum</w:t>
        </w:r>
        <w:proofErr w:type="spellEnd"/>
        <w:r w:rsidRPr="000B2281">
          <w:rPr>
            <w:rFonts w:ascii="Times New Roman" w:eastAsia="Times New Roman" w:hAnsi="Times New Roman" w:cs="Times New Roman"/>
            <w:color w:val="2D3748"/>
            <w:sz w:val="28"/>
            <w:szCs w:val="28"/>
          </w:rPr>
          <w:t> Keys with its constant ENTER.</w:t>
        </w:r>
      </w:ins>
    </w:p>
    <w:p w:rsidR="000B2281" w:rsidRPr="000B2281" w:rsidRDefault="000B2281" w:rsidP="000B2281">
      <w:pPr>
        <w:spacing w:after="180" w:line="240" w:lineRule="auto"/>
        <w:rPr>
          <w:ins w:id="256" w:author="Unknown"/>
          <w:rFonts w:ascii="Times New Roman" w:eastAsia="Times New Roman" w:hAnsi="Times New Roman" w:cs="Times New Roman"/>
          <w:color w:val="2D3748"/>
          <w:sz w:val="28"/>
          <w:szCs w:val="28"/>
        </w:rPr>
      </w:pPr>
      <w:ins w:id="257" w:author="Unknown">
        <w:r w:rsidRPr="000B2281">
          <w:rPr>
            <w:rFonts w:ascii="Times New Roman" w:eastAsia="Times New Roman" w:hAnsi="Times New Roman" w:cs="Times New Roman"/>
            <w:color w:val="2D3748"/>
            <w:sz w:val="28"/>
            <w:szCs w:val="28"/>
          </w:rPr>
          <w:object w:dxaOrig="225" w:dyaOrig="225">
            <v:shape id="_x0000_i1159" type="#_x0000_t75" style="width:136.5pt;height:60.75pt" o:ole="">
              <v:imagedata r:id="rId37" o:title=""/>
            </v:shape>
            <w:control r:id="rId52" w:name="DefaultOcxName13" w:shapeid="_x0000_i1159"/>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235"/>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tc>
        <w:tc>
          <w:tcPr>
            <w:tcW w:w="11422"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driver.findElement</w:t>
            </w:r>
            <w:proofErr w:type="spellEnd"/>
            <w:r w:rsidRPr="000B2281">
              <w:rPr>
                <w:rFonts w:ascii="Times New Roman" w:eastAsia="Times New Roman" w:hAnsi="Times New Roman" w:cs="Times New Roman"/>
                <w:color w:val="000000"/>
                <w:sz w:val="28"/>
                <w:szCs w:val="28"/>
              </w:rPr>
              <w:t>(</w:t>
            </w:r>
            <w:proofErr w:type="spellStart"/>
            <w:r w:rsidRPr="000B2281">
              <w:rPr>
                <w:rFonts w:ascii="Times New Roman" w:eastAsia="Times New Roman" w:hAnsi="Times New Roman" w:cs="Times New Roman"/>
                <w:color w:val="000000"/>
                <w:sz w:val="28"/>
                <w:szCs w:val="28"/>
              </w:rPr>
              <w:t>By.xpath</w:t>
            </w:r>
            <w:proofErr w:type="spellEnd"/>
            <w:r w:rsidRPr="000B2281">
              <w:rPr>
                <w:rFonts w:ascii="Times New Roman" w:eastAsia="Times New Roman" w:hAnsi="Times New Roman" w:cs="Times New Roman"/>
                <w:color w:val="000000"/>
                <w:sz w:val="28"/>
                <w:szCs w:val="28"/>
              </w:rPr>
              <w:t>("</w:t>
            </w:r>
            <w:proofErr w:type="spellStart"/>
            <w:r w:rsidRPr="000B2281">
              <w:rPr>
                <w:rFonts w:ascii="Times New Roman" w:eastAsia="Times New Roman" w:hAnsi="Times New Roman" w:cs="Times New Roman"/>
                <w:color w:val="000000"/>
                <w:sz w:val="28"/>
                <w:szCs w:val="28"/>
              </w:rPr>
              <w:t>xpath</w:t>
            </w:r>
            <w:proofErr w:type="spellEnd"/>
            <w:r w:rsidRPr="000B2281">
              <w:rPr>
                <w:rFonts w:ascii="Times New Roman" w:eastAsia="Times New Roman" w:hAnsi="Times New Roman" w:cs="Times New Roman"/>
                <w:color w:val="000000"/>
                <w:sz w:val="28"/>
                <w:szCs w:val="28"/>
              </w:rPr>
              <w:t>")).</w:t>
            </w:r>
            <w:proofErr w:type="spellStart"/>
            <w:r w:rsidRPr="000B2281">
              <w:rPr>
                <w:rFonts w:ascii="Times New Roman" w:eastAsia="Times New Roman" w:hAnsi="Times New Roman" w:cs="Times New Roman"/>
                <w:color w:val="000000"/>
                <w:sz w:val="28"/>
                <w:szCs w:val="28"/>
              </w:rPr>
              <w:t>sendKeys</w:t>
            </w:r>
            <w:proofErr w:type="spellEnd"/>
            <w:r w:rsidRPr="000B2281">
              <w:rPr>
                <w:rFonts w:ascii="Times New Roman" w:eastAsia="Times New Roman" w:hAnsi="Times New Roman" w:cs="Times New Roman"/>
                <w:color w:val="000000"/>
                <w:sz w:val="28"/>
                <w:szCs w:val="28"/>
              </w:rPr>
              <w:t>(</w:t>
            </w:r>
            <w:proofErr w:type="spellStart"/>
            <w:r w:rsidRPr="000B2281">
              <w:rPr>
                <w:rFonts w:ascii="Times New Roman" w:eastAsia="Times New Roman" w:hAnsi="Times New Roman" w:cs="Times New Roman"/>
                <w:color w:val="000000"/>
                <w:sz w:val="28"/>
                <w:szCs w:val="28"/>
              </w:rPr>
              <w:t>Keys.ENTER</w:t>
            </w:r>
            <w:proofErr w:type="spellEnd"/>
            <w:r w:rsidRPr="000B2281">
              <w:rPr>
                <w:rFonts w:ascii="Times New Roman" w:eastAsia="Times New Roman" w:hAnsi="Times New Roman" w:cs="Times New Roman"/>
                <w:color w:val="000000"/>
                <w:sz w:val="28"/>
                <w:szCs w:val="28"/>
              </w:rPr>
              <w:t>);</w:t>
            </w:r>
          </w:p>
        </w:tc>
      </w:tr>
    </w:tbl>
    <w:p w:rsidR="000B2281" w:rsidRPr="000B2281" w:rsidRDefault="000B2281" w:rsidP="000B2281">
      <w:pPr>
        <w:shd w:val="clear" w:color="auto" w:fill="FFFFFF"/>
        <w:spacing w:before="360" w:after="120" w:line="240" w:lineRule="auto"/>
        <w:outlineLvl w:val="2"/>
        <w:rPr>
          <w:ins w:id="258" w:author="Unknown"/>
          <w:rFonts w:ascii="Times New Roman" w:eastAsia="Times New Roman" w:hAnsi="Times New Roman" w:cs="Times New Roman"/>
          <w:sz w:val="28"/>
          <w:szCs w:val="28"/>
        </w:rPr>
      </w:pPr>
      <w:ins w:id="259" w:author="Unknown">
        <w:r w:rsidRPr="000B2281">
          <w:rPr>
            <w:rFonts w:ascii="Times New Roman" w:eastAsia="Times New Roman" w:hAnsi="Times New Roman" w:cs="Times New Roman"/>
            <w:b/>
            <w:bCs/>
            <w:sz w:val="28"/>
            <w:szCs w:val="28"/>
          </w:rPr>
          <w:t>68. How to pause a test execution for 5 seconds at a specific point?</w:t>
        </w:r>
      </w:ins>
    </w:p>
    <w:p w:rsidR="000B2281" w:rsidRPr="000B2281" w:rsidRDefault="000B2281" w:rsidP="000B2281">
      <w:pPr>
        <w:shd w:val="clear" w:color="auto" w:fill="FFFFFF"/>
        <w:spacing w:after="100" w:afterAutospacing="1" w:line="240" w:lineRule="auto"/>
        <w:rPr>
          <w:ins w:id="260" w:author="Unknown"/>
          <w:rFonts w:ascii="Times New Roman" w:eastAsia="Times New Roman" w:hAnsi="Times New Roman" w:cs="Times New Roman"/>
          <w:color w:val="2D3748"/>
          <w:sz w:val="28"/>
          <w:szCs w:val="28"/>
        </w:rPr>
      </w:pPr>
      <w:ins w:id="261" w:author="Unknown">
        <w:r w:rsidRPr="000B2281">
          <w:rPr>
            <w:rFonts w:ascii="Times New Roman" w:eastAsia="Times New Roman" w:hAnsi="Times New Roman" w:cs="Times New Roman"/>
            <w:color w:val="2D3748"/>
            <w:sz w:val="28"/>
            <w:szCs w:val="28"/>
          </w:rPr>
          <w:t>By using </w:t>
        </w:r>
        <w:proofErr w:type="spellStart"/>
        <w:proofErr w:type="gramStart"/>
        <w:r w:rsidRPr="000B2281">
          <w:rPr>
            <w:rFonts w:ascii="Times New Roman" w:eastAsia="Times New Roman" w:hAnsi="Times New Roman" w:cs="Times New Roman"/>
            <w:b/>
            <w:bCs/>
            <w:color w:val="2D3748"/>
            <w:sz w:val="28"/>
            <w:szCs w:val="28"/>
          </w:rPr>
          <w:t>java.lang.Thread.sleep</w:t>
        </w:r>
        <w:proofErr w:type="spellEnd"/>
        <w:r w:rsidRPr="000B2281">
          <w:rPr>
            <w:rFonts w:ascii="Times New Roman" w:eastAsia="Times New Roman" w:hAnsi="Times New Roman" w:cs="Times New Roman"/>
            <w:i/>
            <w:iCs/>
            <w:color w:val="2D3748"/>
            <w:sz w:val="28"/>
            <w:szCs w:val="28"/>
          </w:rPr>
          <w:t>(</w:t>
        </w:r>
        <w:proofErr w:type="gramEnd"/>
        <w:r w:rsidRPr="000B2281">
          <w:rPr>
            <w:rFonts w:ascii="Times New Roman" w:eastAsia="Times New Roman" w:hAnsi="Times New Roman" w:cs="Times New Roman"/>
            <w:i/>
            <w:iCs/>
            <w:color w:val="2D3748"/>
            <w:sz w:val="28"/>
            <w:szCs w:val="28"/>
          </w:rPr>
          <w:t>long milliseconds) </w:t>
        </w:r>
        <w:r w:rsidRPr="000B2281">
          <w:rPr>
            <w:rFonts w:ascii="Times New Roman" w:eastAsia="Times New Roman" w:hAnsi="Times New Roman" w:cs="Times New Roman"/>
            <w:color w:val="2D3748"/>
            <w:sz w:val="28"/>
            <w:szCs w:val="28"/>
          </w:rPr>
          <w:t>method we could pause the execution for a specific time. To pause 5 seconds, we need to pass parameter as 5000 (5 seconds)</w:t>
        </w:r>
      </w:ins>
    </w:p>
    <w:p w:rsidR="000B2281" w:rsidRPr="000B2281" w:rsidRDefault="000B2281" w:rsidP="000B2281">
      <w:pPr>
        <w:spacing w:after="180" w:line="240" w:lineRule="auto"/>
        <w:rPr>
          <w:ins w:id="262" w:author="Unknown"/>
          <w:rFonts w:ascii="Times New Roman" w:eastAsia="Times New Roman" w:hAnsi="Times New Roman" w:cs="Times New Roman"/>
          <w:color w:val="2D3748"/>
          <w:sz w:val="28"/>
          <w:szCs w:val="28"/>
        </w:rPr>
      </w:pPr>
      <w:ins w:id="263" w:author="Unknown">
        <w:r w:rsidRPr="000B2281">
          <w:rPr>
            <w:rFonts w:ascii="Times New Roman" w:eastAsia="Times New Roman" w:hAnsi="Times New Roman" w:cs="Times New Roman"/>
            <w:color w:val="2D3748"/>
            <w:sz w:val="28"/>
            <w:szCs w:val="28"/>
          </w:rPr>
          <w:object w:dxaOrig="225" w:dyaOrig="225">
            <v:shape id="_x0000_i1162" type="#_x0000_t75" style="width:136.5pt;height:60.75pt" o:ole="">
              <v:imagedata r:id="rId37" o:title=""/>
            </v:shape>
            <w:control r:id="rId53" w:name="DefaultOcxName14" w:shapeid="_x0000_i1162"/>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235"/>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tc>
        <w:tc>
          <w:tcPr>
            <w:tcW w:w="11422"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Thread.sleep</w:t>
            </w:r>
            <w:proofErr w:type="spellEnd"/>
            <w:r w:rsidRPr="000B2281">
              <w:rPr>
                <w:rFonts w:ascii="Times New Roman" w:eastAsia="Times New Roman" w:hAnsi="Times New Roman" w:cs="Times New Roman"/>
                <w:color w:val="000000"/>
                <w:sz w:val="28"/>
                <w:szCs w:val="28"/>
              </w:rPr>
              <w:t>(5000)</w:t>
            </w:r>
          </w:p>
        </w:tc>
      </w:tr>
    </w:tbl>
    <w:p w:rsidR="000B2281" w:rsidRPr="000B2281" w:rsidRDefault="000B2281" w:rsidP="000B2281">
      <w:pPr>
        <w:shd w:val="clear" w:color="auto" w:fill="FFFFFF"/>
        <w:spacing w:before="360" w:after="120" w:line="240" w:lineRule="auto"/>
        <w:outlineLvl w:val="2"/>
        <w:rPr>
          <w:ins w:id="264" w:author="Unknown"/>
          <w:rFonts w:ascii="Times New Roman" w:eastAsia="Times New Roman" w:hAnsi="Times New Roman" w:cs="Times New Roman"/>
          <w:sz w:val="28"/>
          <w:szCs w:val="28"/>
        </w:rPr>
      </w:pPr>
      <w:ins w:id="265" w:author="Unknown">
        <w:r w:rsidRPr="000B2281">
          <w:rPr>
            <w:rFonts w:ascii="Times New Roman" w:eastAsia="Times New Roman" w:hAnsi="Times New Roman" w:cs="Times New Roman"/>
            <w:b/>
            <w:bCs/>
            <w:sz w:val="28"/>
            <w:szCs w:val="28"/>
          </w:rPr>
          <w:t xml:space="preserve">69. Is Selenium Server needed to run Selenium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 xml:space="preserve"> Scripts?</w:t>
        </w:r>
      </w:ins>
    </w:p>
    <w:p w:rsidR="000B2281" w:rsidRPr="000B2281" w:rsidRDefault="000B2281" w:rsidP="000B2281">
      <w:pPr>
        <w:shd w:val="clear" w:color="auto" w:fill="FFFFFF"/>
        <w:spacing w:after="100" w:afterAutospacing="1" w:line="240" w:lineRule="auto"/>
        <w:rPr>
          <w:ins w:id="266" w:author="Unknown"/>
          <w:rFonts w:ascii="Times New Roman" w:eastAsia="Times New Roman" w:hAnsi="Times New Roman" w:cs="Times New Roman"/>
          <w:color w:val="2D3748"/>
          <w:sz w:val="28"/>
          <w:szCs w:val="28"/>
        </w:rPr>
      </w:pPr>
      <w:ins w:id="267" w:author="Unknown">
        <w:r w:rsidRPr="000B2281">
          <w:rPr>
            <w:rFonts w:ascii="Times New Roman" w:eastAsia="Times New Roman" w:hAnsi="Times New Roman" w:cs="Times New Roman"/>
            <w:color w:val="2D3748"/>
            <w:sz w:val="28"/>
            <w:szCs w:val="28"/>
          </w:rPr>
          <w:t xml:space="preserve">When we are distributing our Selenium </w:t>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 xml:space="preserve"> scripts to execute using Selenium Grid, we need to use Selenium Server.</w:t>
        </w:r>
      </w:ins>
    </w:p>
    <w:p w:rsidR="000B2281" w:rsidRPr="000B2281" w:rsidRDefault="000B2281" w:rsidP="000B2281">
      <w:pPr>
        <w:shd w:val="clear" w:color="auto" w:fill="FFFFFF"/>
        <w:spacing w:before="360" w:after="120" w:line="240" w:lineRule="auto"/>
        <w:outlineLvl w:val="2"/>
        <w:rPr>
          <w:ins w:id="268" w:author="Unknown"/>
          <w:rFonts w:ascii="Times New Roman" w:eastAsia="Times New Roman" w:hAnsi="Times New Roman" w:cs="Times New Roman"/>
          <w:sz w:val="28"/>
          <w:szCs w:val="28"/>
        </w:rPr>
      </w:pPr>
      <w:ins w:id="269" w:author="Unknown">
        <w:r w:rsidRPr="000B2281">
          <w:rPr>
            <w:rFonts w:ascii="Times New Roman" w:eastAsia="Times New Roman" w:hAnsi="Times New Roman" w:cs="Times New Roman"/>
            <w:b/>
            <w:bCs/>
            <w:sz w:val="28"/>
            <w:szCs w:val="28"/>
          </w:rPr>
          <w:t xml:space="preserve">70. What happens if I run this </w:t>
        </w:r>
        <w:proofErr w:type="gramStart"/>
        <w:r w:rsidRPr="000B2281">
          <w:rPr>
            <w:rFonts w:ascii="Times New Roman" w:eastAsia="Times New Roman" w:hAnsi="Times New Roman" w:cs="Times New Roman"/>
            <w:b/>
            <w:bCs/>
            <w:sz w:val="28"/>
            <w:szCs w:val="28"/>
          </w:rPr>
          <w:t>command.</w:t>
        </w:r>
        <w:proofErr w:type="gramEnd"/>
        <w:r w:rsidRPr="000B2281">
          <w:rPr>
            <w:rFonts w:ascii="Times New Roman" w:eastAsia="Times New Roman" w:hAnsi="Times New Roman" w:cs="Times New Roman"/>
            <w:b/>
            <w:bCs/>
            <w:sz w:val="28"/>
            <w:szCs w:val="28"/>
          </w:rPr>
          <w:t> </w:t>
        </w:r>
        <w:proofErr w:type="spellStart"/>
        <w:proofErr w:type="gramStart"/>
        <w:r w:rsidRPr="000B2281">
          <w:rPr>
            <w:rFonts w:ascii="Times New Roman" w:eastAsia="Times New Roman" w:hAnsi="Times New Roman" w:cs="Times New Roman"/>
            <w:b/>
            <w:bCs/>
            <w:i/>
            <w:iCs/>
            <w:sz w:val="28"/>
            <w:szCs w:val="28"/>
          </w:rPr>
          <w:t>driver.get</w:t>
        </w:r>
        <w:proofErr w:type="spellEnd"/>
        <w:r w:rsidRPr="000B2281">
          <w:rPr>
            <w:rFonts w:ascii="Times New Roman" w:eastAsia="Times New Roman" w:hAnsi="Times New Roman" w:cs="Times New Roman"/>
            <w:b/>
            <w:bCs/>
            <w:i/>
            <w:iCs/>
            <w:sz w:val="28"/>
            <w:szCs w:val="28"/>
          </w:rPr>
          <w:t>(</w:t>
        </w:r>
        <w:proofErr w:type="gramEnd"/>
        <w:r w:rsidRPr="000B2281">
          <w:rPr>
            <w:rFonts w:ascii="Times New Roman" w:eastAsia="Times New Roman" w:hAnsi="Times New Roman" w:cs="Times New Roman"/>
            <w:b/>
            <w:bCs/>
            <w:i/>
            <w:iCs/>
            <w:sz w:val="28"/>
            <w:szCs w:val="28"/>
          </w:rPr>
          <w:t>“www.softwaretestingmaterial.com”) ;</w:t>
        </w:r>
      </w:ins>
    </w:p>
    <w:p w:rsidR="000B2281" w:rsidRPr="000B2281" w:rsidRDefault="000B2281" w:rsidP="000B2281">
      <w:pPr>
        <w:shd w:val="clear" w:color="auto" w:fill="FFFFFF"/>
        <w:spacing w:after="100" w:afterAutospacing="1" w:line="240" w:lineRule="auto"/>
        <w:rPr>
          <w:ins w:id="270" w:author="Unknown"/>
          <w:rFonts w:ascii="Times New Roman" w:eastAsia="Times New Roman" w:hAnsi="Times New Roman" w:cs="Times New Roman"/>
          <w:color w:val="2D3748"/>
          <w:sz w:val="28"/>
          <w:szCs w:val="28"/>
        </w:rPr>
      </w:pPr>
      <w:ins w:id="271" w:author="Unknown">
        <w:r w:rsidRPr="000B2281">
          <w:rPr>
            <w:rFonts w:ascii="Times New Roman" w:eastAsia="Times New Roman" w:hAnsi="Times New Roman" w:cs="Times New Roman"/>
            <w:color w:val="2D3748"/>
            <w:sz w:val="28"/>
            <w:szCs w:val="28"/>
          </w:rPr>
          <w:t xml:space="preserve">If the URL doesn’t contain http or https prefix then an exception is thrown. So, we need to pass HTTP protocol within </w:t>
        </w:r>
        <w:proofErr w:type="spellStart"/>
        <w:proofErr w:type="gramStart"/>
        <w:r w:rsidRPr="000B2281">
          <w:rPr>
            <w:rFonts w:ascii="Times New Roman" w:eastAsia="Times New Roman" w:hAnsi="Times New Roman" w:cs="Times New Roman"/>
            <w:color w:val="2D3748"/>
            <w:sz w:val="28"/>
            <w:szCs w:val="28"/>
          </w:rPr>
          <w:t>driver.get</w:t>
        </w:r>
        <w:proofErr w:type="spellEnd"/>
        <w:r w:rsidRPr="000B2281">
          <w:rPr>
            <w:rFonts w:ascii="Times New Roman" w:eastAsia="Times New Roman" w:hAnsi="Times New Roman" w:cs="Times New Roman"/>
            <w:color w:val="2D3748"/>
            <w:sz w:val="28"/>
            <w:szCs w:val="28"/>
          </w:rPr>
          <w:t>(</w:t>
        </w:r>
        <w:proofErr w:type="gramEnd"/>
        <w:r w:rsidRPr="000B2281">
          <w:rPr>
            <w:rFonts w:ascii="Times New Roman" w:eastAsia="Times New Roman" w:hAnsi="Times New Roman" w:cs="Times New Roman"/>
            <w:color w:val="2D3748"/>
            <w:sz w:val="28"/>
            <w:szCs w:val="28"/>
          </w:rPr>
          <w:t>) method.</w:t>
        </w:r>
      </w:ins>
    </w:p>
    <w:p w:rsidR="000B2281" w:rsidRPr="000B2281" w:rsidRDefault="000B2281" w:rsidP="000B2281">
      <w:pPr>
        <w:spacing w:after="180" w:line="240" w:lineRule="auto"/>
        <w:rPr>
          <w:ins w:id="272" w:author="Unknown"/>
          <w:rFonts w:ascii="Times New Roman" w:eastAsia="Times New Roman" w:hAnsi="Times New Roman" w:cs="Times New Roman"/>
          <w:color w:val="2D3748"/>
          <w:sz w:val="28"/>
          <w:szCs w:val="28"/>
        </w:rPr>
      </w:pPr>
      <w:ins w:id="273" w:author="Unknown">
        <w:r w:rsidRPr="000B2281">
          <w:rPr>
            <w:rFonts w:ascii="Times New Roman" w:eastAsia="Times New Roman" w:hAnsi="Times New Roman" w:cs="Times New Roman"/>
            <w:color w:val="2D3748"/>
            <w:sz w:val="28"/>
            <w:szCs w:val="28"/>
          </w:rPr>
          <w:object w:dxaOrig="225" w:dyaOrig="225">
            <v:shape id="_x0000_i1165" type="#_x0000_t75" style="width:136.5pt;height:60.75pt" o:ole="">
              <v:imagedata r:id="rId37" o:title=""/>
            </v:shape>
            <w:control r:id="rId54" w:name="DefaultOcxName15" w:shapeid="_x0000_i1165"/>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235"/>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tc>
        <w:tc>
          <w:tcPr>
            <w:tcW w:w="11422"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driver.get</w:t>
            </w:r>
            <w:proofErr w:type="spellEnd"/>
            <w:r w:rsidRPr="000B2281">
              <w:rPr>
                <w:rFonts w:ascii="Times New Roman" w:eastAsia="Times New Roman" w:hAnsi="Times New Roman" w:cs="Times New Roman"/>
                <w:color w:val="000000"/>
                <w:sz w:val="28"/>
                <w:szCs w:val="28"/>
              </w:rPr>
              <w:t>("https://www.softwaretestingmaterial.com");</w:t>
            </w:r>
          </w:p>
        </w:tc>
      </w:tr>
    </w:tbl>
    <w:p w:rsidR="000B2281" w:rsidRPr="000B2281" w:rsidRDefault="000B2281" w:rsidP="000B2281">
      <w:pPr>
        <w:shd w:val="clear" w:color="auto" w:fill="FFFFFF"/>
        <w:spacing w:before="360" w:after="120" w:line="240" w:lineRule="auto"/>
        <w:outlineLvl w:val="2"/>
        <w:rPr>
          <w:ins w:id="274" w:author="Unknown"/>
          <w:rFonts w:ascii="Times New Roman" w:eastAsia="Times New Roman" w:hAnsi="Times New Roman" w:cs="Times New Roman"/>
          <w:sz w:val="28"/>
          <w:szCs w:val="28"/>
        </w:rPr>
      </w:pPr>
      <w:ins w:id="275" w:author="Unknown">
        <w:r w:rsidRPr="000B2281">
          <w:rPr>
            <w:rFonts w:ascii="Times New Roman" w:eastAsia="Times New Roman" w:hAnsi="Times New Roman" w:cs="Times New Roman"/>
            <w:b/>
            <w:bCs/>
            <w:sz w:val="28"/>
            <w:szCs w:val="28"/>
          </w:rPr>
          <w:lastRenderedPageBreak/>
          <w:t>71. What is the alternative to </w:t>
        </w:r>
        <w:proofErr w:type="spellStart"/>
        <w:proofErr w:type="gramStart"/>
        <w:r w:rsidRPr="000B2281">
          <w:rPr>
            <w:rFonts w:ascii="Times New Roman" w:eastAsia="Times New Roman" w:hAnsi="Times New Roman" w:cs="Times New Roman"/>
            <w:b/>
            <w:bCs/>
            <w:i/>
            <w:iCs/>
            <w:sz w:val="28"/>
            <w:szCs w:val="28"/>
          </w:rPr>
          <w:t>driver.get</w:t>
        </w:r>
        <w:proofErr w:type="spellEnd"/>
        <w:r w:rsidRPr="000B2281">
          <w:rPr>
            <w:rFonts w:ascii="Times New Roman" w:eastAsia="Times New Roman" w:hAnsi="Times New Roman" w:cs="Times New Roman"/>
            <w:b/>
            <w:bCs/>
            <w:i/>
            <w:iCs/>
            <w:sz w:val="28"/>
            <w:szCs w:val="28"/>
          </w:rPr>
          <w:t>(</w:t>
        </w:r>
        <w:proofErr w:type="gramEnd"/>
        <w:r w:rsidRPr="000B2281">
          <w:rPr>
            <w:rFonts w:ascii="Times New Roman" w:eastAsia="Times New Roman" w:hAnsi="Times New Roman" w:cs="Times New Roman"/>
            <w:b/>
            <w:bCs/>
            <w:i/>
            <w:iCs/>
            <w:sz w:val="28"/>
            <w:szCs w:val="28"/>
          </w:rPr>
          <w:t>)</w:t>
        </w:r>
        <w:r w:rsidRPr="000B2281">
          <w:rPr>
            <w:rFonts w:ascii="Times New Roman" w:eastAsia="Times New Roman" w:hAnsi="Times New Roman" w:cs="Times New Roman"/>
            <w:b/>
            <w:bCs/>
            <w:sz w:val="28"/>
            <w:szCs w:val="28"/>
          </w:rPr>
          <w:t xml:space="preserve"> method to open an URL using Selenium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276" w:author="Unknown"/>
          <w:rFonts w:ascii="Times New Roman" w:eastAsia="Times New Roman" w:hAnsi="Times New Roman" w:cs="Times New Roman"/>
          <w:color w:val="2D3748"/>
          <w:sz w:val="28"/>
          <w:szCs w:val="28"/>
        </w:rPr>
      </w:pPr>
      <w:ins w:id="277" w:author="Unknown">
        <w:r w:rsidRPr="000B2281">
          <w:rPr>
            <w:rFonts w:ascii="Times New Roman" w:eastAsia="Times New Roman" w:hAnsi="Times New Roman" w:cs="Times New Roman"/>
            <w:color w:val="2D3748"/>
            <w:sz w:val="28"/>
            <w:szCs w:val="28"/>
          </w:rPr>
          <w:t>Alternative method to </w:t>
        </w:r>
        <w:proofErr w:type="spellStart"/>
        <w:proofErr w:type="gramStart"/>
        <w:r w:rsidRPr="000B2281">
          <w:rPr>
            <w:rFonts w:ascii="Times New Roman" w:eastAsia="Times New Roman" w:hAnsi="Times New Roman" w:cs="Times New Roman"/>
            <w:i/>
            <w:iCs/>
            <w:color w:val="2D3748"/>
            <w:sz w:val="28"/>
            <w:szCs w:val="28"/>
          </w:rPr>
          <w:t>driver.get</w:t>
        </w:r>
        <w:proofErr w:type="spellEnd"/>
        <w:r w:rsidRPr="000B2281">
          <w:rPr>
            <w:rFonts w:ascii="Times New Roman" w:eastAsia="Times New Roman" w:hAnsi="Times New Roman" w:cs="Times New Roman"/>
            <w:i/>
            <w:iCs/>
            <w:color w:val="2D3748"/>
            <w:sz w:val="28"/>
            <w:szCs w:val="28"/>
          </w:rPr>
          <w:t>(</w:t>
        </w:r>
        <w:proofErr w:type="gramEnd"/>
        <w:r w:rsidRPr="000B2281">
          <w:rPr>
            <w:rFonts w:ascii="Times New Roman" w:eastAsia="Times New Roman" w:hAnsi="Times New Roman" w:cs="Times New Roman"/>
            <w:i/>
            <w:iCs/>
            <w:color w:val="2D3748"/>
            <w:sz w:val="28"/>
            <w:szCs w:val="28"/>
          </w:rPr>
          <w:t>“</w:t>
        </w:r>
        <w:proofErr w:type="spellStart"/>
        <w:r w:rsidRPr="000B2281">
          <w:rPr>
            <w:rFonts w:ascii="Times New Roman" w:eastAsia="Times New Roman" w:hAnsi="Times New Roman" w:cs="Times New Roman"/>
            <w:i/>
            <w:iCs/>
            <w:color w:val="2D3748"/>
            <w:sz w:val="28"/>
            <w:szCs w:val="28"/>
          </w:rPr>
          <w:t>url</w:t>
        </w:r>
        <w:proofErr w:type="spellEnd"/>
        <w:r w:rsidRPr="000B2281">
          <w:rPr>
            <w:rFonts w:ascii="Times New Roman" w:eastAsia="Times New Roman" w:hAnsi="Times New Roman" w:cs="Times New Roman"/>
            <w:i/>
            <w:iCs/>
            <w:color w:val="2D3748"/>
            <w:sz w:val="28"/>
            <w:szCs w:val="28"/>
          </w:rPr>
          <w:t>”)</w:t>
        </w:r>
        <w:r w:rsidRPr="000B2281">
          <w:rPr>
            <w:rFonts w:ascii="Times New Roman" w:eastAsia="Times New Roman" w:hAnsi="Times New Roman" w:cs="Times New Roman"/>
            <w:color w:val="2D3748"/>
            <w:sz w:val="28"/>
            <w:szCs w:val="28"/>
          </w:rPr>
          <w:t> method is </w:t>
        </w:r>
        <w:r w:rsidRPr="000B2281">
          <w:rPr>
            <w:rFonts w:ascii="Times New Roman" w:eastAsia="Times New Roman" w:hAnsi="Times New Roman" w:cs="Times New Roman"/>
            <w:i/>
            <w:iCs/>
            <w:color w:val="2D3748"/>
            <w:sz w:val="28"/>
            <w:szCs w:val="28"/>
          </w:rPr>
          <w:t>driver.navigate.to(“</w:t>
        </w:r>
        <w:proofErr w:type="spellStart"/>
        <w:r w:rsidRPr="000B2281">
          <w:rPr>
            <w:rFonts w:ascii="Times New Roman" w:eastAsia="Times New Roman" w:hAnsi="Times New Roman" w:cs="Times New Roman"/>
            <w:i/>
            <w:iCs/>
            <w:color w:val="2D3748"/>
            <w:sz w:val="28"/>
            <w:szCs w:val="28"/>
          </w:rPr>
          <w:t>url</w:t>
        </w:r>
        <w:proofErr w:type="spellEnd"/>
        <w:r w:rsidRPr="000B2281">
          <w:rPr>
            <w:rFonts w:ascii="Times New Roman" w:eastAsia="Times New Roman" w:hAnsi="Times New Roman" w:cs="Times New Roman"/>
            <w:i/>
            <w:iCs/>
            <w:color w:val="2D3748"/>
            <w:sz w:val="28"/>
            <w:szCs w:val="28"/>
          </w:rPr>
          <w:t>”)</w:t>
        </w:r>
      </w:ins>
    </w:p>
    <w:p w:rsidR="000B2281" w:rsidRPr="000B2281" w:rsidRDefault="000B2281" w:rsidP="000B2281">
      <w:pPr>
        <w:shd w:val="clear" w:color="auto" w:fill="FFFFFF"/>
        <w:spacing w:before="360" w:after="120" w:line="240" w:lineRule="auto"/>
        <w:outlineLvl w:val="2"/>
        <w:rPr>
          <w:ins w:id="278" w:author="Unknown"/>
          <w:rFonts w:ascii="Times New Roman" w:eastAsia="Times New Roman" w:hAnsi="Times New Roman" w:cs="Times New Roman"/>
          <w:sz w:val="28"/>
          <w:szCs w:val="28"/>
        </w:rPr>
      </w:pPr>
      <w:ins w:id="279" w:author="Unknown">
        <w:r w:rsidRPr="000B2281">
          <w:rPr>
            <w:rFonts w:ascii="Times New Roman" w:eastAsia="Times New Roman" w:hAnsi="Times New Roman" w:cs="Times New Roman"/>
            <w:b/>
            <w:bCs/>
            <w:sz w:val="28"/>
            <w:szCs w:val="28"/>
          </w:rPr>
          <w:t>72. What is the difference between </w:t>
        </w:r>
        <w:proofErr w:type="spellStart"/>
        <w:proofErr w:type="gramStart"/>
        <w:r w:rsidRPr="000B2281">
          <w:rPr>
            <w:rFonts w:ascii="Times New Roman" w:eastAsia="Times New Roman" w:hAnsi="Times New Roman" w:cs="Times New Roman"/>
            <w:b/>
            <w:bCs/>
            <w:i/>
            <w:iCs/>
            <w:sz w:val="28"/>
            <w:szCs w:val="28"/>
          </w:rPr>
          <w:t>driver.get</w:t>
        </w:r>
        <w:proofErr w:type="spellEnd"/>
        <w:r w:rsidRPr="000B2281">
          <w:rPr>
            <w:rFonts w:ascii="Times New Roman" w:eastAsia="Times New Roman" w:hAnsi="Times New Roman" w:cs="Times New Roman"/>
            <w:b/>
            <w:bCs/>
            <w:i/>
            <w:iCs/>
            <w:sz w:val="28"/>
            <w:szCs w:val="28"/>
          </w:rPr>
          <w:t>(</w:t>
        </w:r>
        <w:proofErr w:type="gramEnd"/>
        <w:r w:rsidRPr="000B2281">
          <w:rPr>
            <w:rFonts w:ascii="Times New Roman" w:eastAsia="Times New Roman" w:hAnsi="Times New Roman" w:cs="Times New Roman"/>
            <w:b/>
            <w:bCs/>
            <w:i/>
            <w:iCs/>
            <w:sz w:val="28"/>
            <w:szCs w:val="28"/>
          </w:rPr>
          <w:t>) </w:t>
        </w:r>
        <w:r w:rsidRPr="000B2281">
          <w:rPr>
            <w:rFonts w:ascii="Times New Roman" w:eastAsia="Times New Roman" w:hAnsi="Times New Roman" w:cs="Times New Roman"/>
            <w:b/>
            <w:bCs/>
            <w:sz w:val="28"/>
            <w:szCs w:val="28"/>
          </w:rPr>
          <w:t>and</w:t>
        </w:r>
        <w:r w:rsidRPr="000B2281">
          <w:rPr>
            <w:rFonts w:ascii="Times New Roman" w:eastAsia="Times New Roman" w:hAnsi="Times New Roman" w:cs="Times New Roman"/>
            <w:b/>
            <w:bCs/>
            <w:i/>
            <w:iCs/>
            <w:sz w:val="28"/>
            <w:szCs w:val="28"/>
          </w:rPr>
          <w:t> driver.navigate.to(“</w:t>
        </w:r>
        <w:proofErr w:type="spellStart"/>
        <w:r w:rsidRPr="000B2281">
          <w:rPr>
            <w:rFonts w:ascii="Times New Roman" w:eastAsia="Times New Roman" w:hAnsi="Times New Roman" w:cs="Times New Roman"/>
            <w:b/>
            <w:bCs/>
            <w:i/>
            <w:iCs/>
            <w:sz w:val="28"/>
            <w:szCs w:val="28"/>
          </w:rPr>
          <w:t>url</w:t>
        </w:r>
        <w:proofErr w:type="spellEnd"/>
        <w:r w:rsidRPr="000B2281">
          <w:rPr>
            <w:rFonts w:ascii="Times New Roman" w:eastAsia="Times New Roman" w:hAnsi="Times New Roman" w:cs="Times New Roman"/>
            <w:b/>
            <w:bCs/>
            <w:i/>
            <w:iCs/>
            <w:sz w:val="28"/>
            <w:szCs w:val="28"/>
          </w:rPr>
          <w:t>”)</w:t>
        </w:r>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280" w:author="Unknown"/>
          <w:rFonts w:ascii="Times New Roman" w:eastAsia="Times New Roman" w:hAnsi="Times New Roman" w:cs="Times New Roman"/>
          <w:color w:val="2D3748"/>
          <w:sz w:val="28"/>
          <w:szCs w:val="28"/>
        </w:rPr>
      </w:pPr>
      <w:proofErr w:type="spellStart"/>
      <w:proofErr w:type="gramStart"/>
      <w:ins w:id="281" w:author="Unknown">
        <w:r w:rsidRPr="000B2281">
          <w:rPr>
            <w:rFonts w:ascii="Times New Roman" w:eastAsia="Times New Roman" w:hAnsi="Times New Roman" w:cs="Times New Roman"/>
            <w:i/>
            <w:iCs/>
            <w:color w:val="2D3748"/>
            <w:sz w:val="28"/>
            <w:szCs w:val="28"/>
          </w:rPr>
          <w:t>driver.get</w:t>
        </w:r>
        <w:proofErr w:type="spellEnd"/>
        <w:r w:rsidRPr="000B2281">
          <w:rPr>
            <w:rFonts w:ascii="Times New Roman" w:eastAsia="Times New Roman" w:hAnsi="Times New Roman" w:cs="Times New Roman"/>
            <w:i/>
            <w:iCs/>
            <w:color w:val="2D3748"/>
            <w:sz w:val="28"/>
            <w:szCs w:val="28"/>
          </w:rPr>
          <w:t>(</w:t>
        </w:r>
        <w:proofErr w:type="gramEnd"/>
        <w:r w:rsidRPr="000B2281">
          <w:rPr>
            <w:rFonts w:ascii="Times New Roman" w:eastAsia="Times New Roman" w:hAnsi="Times New Roman" w:cs="Times New Roman"/>
            <w:i/>
            <w:iCs/>
            <w:color w:val="2D3748"/>
            <w:sz w:val="28"/>
            <w:szCs w:val="28"/>
          </w:rPr>
          <w:t>): </w:t>
        </w:r>
        <w:r w:rsidRPr="000B2281">
          <w:rPr>
            <w:rFonts w:ascii="Times New Roman" w:eastAsia="Times New Roman" w:hAnsi="Times New Roman" w:cs="Times New Roman"/>
            <w:color w:val="2D3748"/>
            <w:sz w:val="28"/>
            <w:szCs w:val="28"/>
          </w:rPr>
          <w:t>To open an URL and it will wait till the whole page gets loaded</w:t>
        </w:r>
        <w:r w:rsidRPr="000B2281">
          <w:rPr>
            <w:rFonts w:ascii="Times New Roman" w:eastAsia="Times New Roman" w:hAnsi="Times New Roman" w:cs="Times New Roman"/>
            <w:color w:val="2D3748"/>
            <w:sz w:val="28"/>
            <w:szCs w:val="28"/>
          </w:rPr>
          <w:br/>
        </w:r>
        <w:r w:rsidRPr="000B2281">
          <w:rPr>
            <w:rFonts w:ascii="Times New Roman" w:eastAsia="Times New Roman" w:hAnsi="Times New Roman" w:cs="Times New Roman"/>
            <w:i/>
            <w:iCs/>
            <w:color w:val="2D3748"/>
            <w:sz w:val="28"/>
            <w:szCs w:val="28"/>
          </w:rPr>
          <w:t>driver.navigate.to(): </w:t>
        </w:r>
        <w:r w:rsidRPr="000B2281">
          <w:rPr>
            <w:rFonts w:ascii="Times New Roman" w:eastAsia="Times New Roman" w:hAnsi="Times New Roman" w:cs="Times New Roman"/>
            <w:color w:val="2D3748"/>
            <w:sz w:val="28"/>
            <w:szCs w:val="28"/>
          </w:rPr>
          <w:t>To navigate to an URL and It will not wait till the whole page gets loaded</w:t>
        </w:r>
      </w:ins>
    </w:p>
    <w:p w:rsidR="000B2281" w:rsidRPr="000B2281" w:rsidRDefault="000B2281" w:rsidP="000B2281">
      <w:pPr>
        <w:shd w:val="clear" w:color="auto" w:fill="FFFFFF"/>
        <w:spacing w:before="360" w:after="120" w:line="240" w:lineRule="auto"/>
        <w:outlineLvl w:val="2"/>
        <w:rPr>
          <w:ins w:id="282" w:author="Unknown"/>
          <w:rFonts w:ascii="Times New Roman" w:eastAsia="Times New Roman" w:hAnsi="Times New Roman" w:cs="Times New Roman"/>
          <w:sz w:val="28"/>
          <w:szCs w:val="28"/>
        </w:rPr>
      </w:pPr>
      <w:ins w:id="283" w:author="Unknown">
        <w:r w:rsidRPr="000B2281">
          <w:rPr>
            <w:rFonts w:ascii="Times New Roman" w:eastAsia="Times New Roman" w:hAnsi="Times New Roman" w:cs="Times New Roman"/>
            <w:b/>
            <w:bCs/>
            <w:sz w:val="28"/>
            <w:szCs w:val="28"/>
          </w:rPr>
          <w:t xml:space="preserve">73. Can I navigate back and forth in a browser in Selenium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284" w:author="Unknown"/>
          <w:rFonts w:ascii="Times New Roman" w:eastAsia="Times New Roman" w:hAnsi="Times New Roman" w:cs="Times New Roman"/>
          <w:color w:val="2D3748"/>
          <w:sz w:val="28"/>
          <w:szCs w:val="28"/>
        </w:rPr>
      </w:pPr>
      <w:ins w:id="285" w:author="Unknown">
        <w:r w:rsidRPr="000B2281">
          <w:rPr>
            <w:rFonts w:ascii="Times New Roman" w:eastAsia="Times New Roman" w:hAnsi="Times New Roman" w:cs="Times New Roman"/>
            <w:color w:val="2D3748"/>
            <w:sz w:val="28"/>
            <w:szCs w:val="28"/>
          </w:rPr>
          <w:t>We use Navigate interface to do navigate back and forth in a browser. It has methods to move back, forward as well as to refresh a page.</w:t>
        </w:r>
      </w:ins>
    </w:p>
    <w:p w:rsidR="000B2281" w:rsidRPr="000B2281" w:rsidRDefault="000B2281" w:rsidP="000B2281">
      <w:pPr>
        <w:shd w:val="clear" w:color="auto" w:fill="FFFFFF"/>
        <w:spacing w:after="100" w:afterAutospacing="1" w:line="240" w:lineRule="auto"/>
        <w:rPr>
          <w:ins w:id="286" w:author="Unknown"/>
          <w:rFonts w:ascii="Times New Roman" w:eastAsia="Times New Roman" w:hAnsi="Times New Roman" w:cs="Times New Roman"/>
          <w:color w:val="2D3748"/>
          <w:sz w:val="28"/>
          <w:szCs w:val="28"/>
        </w:rPr>
      </w:pPr>
      <w:proofErr w:type="spellStart"/>
      <w:proofErr w:type="gramStart"/>
      <w:ins w:id="287" w:author="Unknown">
        <w:r w:rsidRPr="000B2281">
          <w:rPr>
            <w:rFonts w:ascii="Times New Roman" w:eastAsia="Times New Roman" w:hAnsi="Times New Roman" w:cs="Times New Roman"/>
            <w:b/>
            <w:bCs/>
            <w:color w:val="2D3748"/>
            <w:sz w:val="28"/>
            <w:szCs w:val="28"/>
          </w:rPr>
          <w:t>driver.navigate</w:t>
        </w:r>
        <w:proofErr w:type="spellEnd"/>
        <w:r w:rsidRPr="000B2281">
          <w:rPr>
            <w:rFonts w:ascii="Times New Roman" w:eastAsia="Times New Roman" w:hAnsi="Times New Roman" w:cs="Times New Roman"/>
            <w:b/>
            <w:bCs/>
            <w:color w:val="2D3748"/>
            <w:sz w:val="28"/>
            <w:szCs w:val="28"/>
          </w:rPr>
          <w:t>(</w:t>
        </w:r>
        <w:proofErr w:type="gramEnd"/>
        <w:r w:rsidRPr="000B2281">
          <w:rPr>
            <w:rFonts w:ascii="Times New Roman" w:eastAsia="Times New Roman" w:hAnsi="Times New Roman" w:cs="Times New Roman"/>
            <w:b/>
            <w:bCs/>
            <w:color w:val="2D3748"/>
            <w:sz w:val="28"/>
            <w:szCs w:val="28"/>
          </w:rPr>
          <w:t>).forward();</w:t>
        </w:r>
        <w:r w:rsidRPr="000B2281">
          <w:rPr>
            <w:rFonts w:ascii="Times New Roman" w:eastAsia="Times New Roman" w:hAnsi="Times New Roman" w:cs="Times New Roman"/>
            <w:color w:val="2D3748"/>
            <w:sz w:val="28"/>
            <w:szCs w:val="28"/>
          </w:rPr>
          <w:t> – to navigate to the next web page with reference to the browser’s history</w:t>
        </w:r>
        <w:r w:rsidRPr="000B2281">
          <w:rPr>
            <w:rFonts w:ascii="Times New Roman" w:eastAsia="Times New Roman" w:hAnsi="Times New Roman" w:cs="Times New Roman"/>
            <w:color w:val="2D3748"/>
            <w:sz w:val="28"/>
            <w:szCs w:val="28"/>
          </w:rPr>
          <w:br/>
        </w:r>
        <w:proofErr w:type="spellStart"/>
        <w:r w:rsidRPr="000B2281">
          <w:rPr>
            <w:rFonts w:ascii="Times New Roman" w:eastAsia="Times New Roman" w:hAnsi="Times New Roman" w:cs="Times New Roman"/>
            <w:b/>
            <w:bCs/>
            <w:color w:val="2D3748"/>
            <w:sz w:val="28"/>
            <w:szCs w:val="28"/>
          </w:rPr>
          <w:t>driver.navigate</w:t>
        </w:r>
        <w:proofErr w:type="spellEnd"/>
        <w:r w:rsidRPr="000B2281">
          <w:rPr>
            <w:rFonts w:ascii="Times New Roman" w:eastAsia="Times New Roman" w:hAnsi="Times New Roman" w:cs="Times New Roman"/>
            <w:b/>
            <w:bCs/>
            <w:color w:val="2D3748"/>
            <w:sz w:val="28"/>
            <w:szCs w:val="28"/>
          </w:rPr>
          <w:t>().back();</w:t>
        </w:r>
        <w:r w:rsidRPr="000B2281">
          <w:rPr>
            <w:rFonts w:ascii="Times New Roman" w:eastAsia="Times New Roman" w:hAnsi="Times New Roman" w:cs="Times New Roman"/>
            <w:color w:val="2D3748"/>
            <w:sz w:val="28"/>
            <w:szCs w:val="28"/>
          </w:rPr>
          <w:t> – takes back to the previous webpage with reference to the browser’s history</w:t>
        </w:r>
        <w:r w:rsidRPr="000B2281">
          <w:rPr>
            <w:rFonts w:ascii="Times New Roman" w:eastAsia="Times New Roman" w:hAnsi="Times New Roman" w:cs="Times New Roman"/>
            <w:color w:val="2D3748"/>
            <w:sz w:val="28"/>
            <w:szCs w:val="28"/>
          </w:rPr>
          <w:br/>
        </w:r>
        <w:proofErr w:type="spellStart"/>
        <w:r w:rsidRPr="000B2281">
          <w:rPr>
            <w:rFonts w:ascii="Times New Roman" w:eastAsia="Times New Roman" w:hAnsi="Times New Roman" w:cs="Times New Roman"/>
            <w:b/>
            <w:bCs/>
            <w:color w:val="2D3748"/>
            <w:sz w:val="28"/>
            <w:szCs w:val="28"/>
          </w:rPr>
          <w:t>driver.navigate</w:t>
        </w:r>
        <w:proofErr w:type="spellEnd"/>
        <w:r w:rsidRPr="000B2281">
          <w:rPr>
            <w:rFonts w:ascii="Times New Roman" w:eastAsia="Times New Roman" w:hAnsi="Times New Roman" w:cs="Times New Roman"/>
            <w:b/>
            <w:bCs/>
            <w:color w:val="2D3748"/>
            <w:sz w:val="28"/>
            <w:szCs w:val="28"/>
          </w:rPr>
          <w:t>().refresh(); </w:t>
        </w:r>
        <w:r w:rsidRPr="000B2281">
          <w:rPr>
            <w:rFonts w:ascii="Times New Roman" w:eastAsia="Times New Roman" w:hAnsi="Times New Roman" w:cs="Times New Roman"/>
            <w:color w:val="2D3748"/>
            <w:sz w:val="28"/>
            <w:szCs w:val="28"/>
          </w:rPr>
          <w:t>– to refresh the current web page thereby reloading all the web elements</w:t>
        </w:r>
        <w:r w:rsidRPr="000B2281">
          <w:rPr>
            <w:rFonts w:ascii="Times New Roman" w:eastAsia="Times New Roman" w:hAnsi="Times New Roman" w:cs="Times New Roman"/>
            <w:color w:val="2D3748"/>
            <w:sz w:val="28"/>
            <w:szCs w:val="28"/>
          </w:rPr>
          <w:br/>
        </w:r>
        <w:proofErr w:type="spellStart"/>
        <w:r w:rsidRPr="000B2281">
          <w:rPr>
            <w:rFonts w:ascii="Times New Roman" w:eastAsia="Times New Roman" w:hAnsi="Times New Roman" w:cs="Times New Roman"/>
            <w:b/>
            <w:bCs/>
            <w:color w:val="2D3748"/>
            <w:sz w:val="28"/>
            <w:szCs w:val="28"/>
          </w:rPr>
          <w:t>driver.navigate</w:t>
        </w:r>
        <w:proofErr w:type="spellEnd"/>
        <w:r w:rsidRPr="000B2281">
          <w:rPr>
            <w:rFonts w:ascii="Times New Roman" w:eastAsia="Times New Roman" w:hAnsi="Times New Roman" w:cs="Times New Roman"/>
            <w:b/>
            <w:bCs/>
            <w:color w:val="2D3748"/>
            <w:sz w:val="28"/>
            <w:szCs w:val="28"/>
          </w:rPr>
          <w:t>().to(“</w:t>
        </w:r>
        <w:proofErr w:type="spellStart"/>
        <w:r w:rsidRPr="000B2281">
          <w:rPr>
            <w:rFonts w:ascii="Times New Roman" w:eastAsia="Times New Roman" w:hAnsi="Times New Roman" w:cs="Times New Roman"/>
            <w:b/>
            <w:bCs/>
            <w:color w:val="2D3748"/>
            <w:sz w:val="28"/>
            <w:szCs w:val="28"/>
          </w:rPr>
          <w:t>url</w:t>
        </w:r>
        <w:proofErr w:type="spellEnd"/>
        <w:r w:rsidRPr="000B2281">
          <w:rPr>
            <w:rFonts w:ascii="Times New Roman" w:eastAsia="Times New Roman" w:hAnsi="Times New Roman" w:cs="Times New Roman"/>
            <w:b/>
            <w:bCs/>
            <w:color w:val="2D3748"/>
            <w:sz w:val="28"/>
            <w:szCs w:val="28"/>
          </w:rPr>
          <w:t>”); </w:t>
        </w:r>
        <w:r w:rsidRPr="000B2281">
          <w:rPr>
            <w:rFonts w:ascii="Times New Roman" w:eastAsia="Times New Roman" w:hAnsi="Times New Roman" w:cs="Times New Roman"/>
            <w:color w:val="2D3748"/>
            <w:sz w:val="28"/>
            <w:szCs w:val="28"/>
          </w:rPr>
          <w:t>– to launch a new web browser window and navigate to the specified URL</w:t>
        </w:r>
      </w:ins>
    </w:p>
    <w:p w:rsidR="000B2281" w:rsidRPr="000B2281" w:rsidRDefault="000B2281" w:rsidP="000B2281">
      <w:pPr>
        <w:shd w:val="clear" w:color="auto" w:fill="FFFFFF"/>
        <w:spacing w:before="360" w:after="120" w:line="240" w:lineRule="auto"/>
        <w:outlineLvl w:val="2"/>
        <w:rPr>
          <w:ins w:id="288" w:author="Unknown"/>
          <w:rFonts w:ascii="Times New Roman" w:eastAsia="Times New Roman" w:hAnsi="Times New Roman" w:cs="Times New Roman"/>
          <w:sz w:val="28"/>
          <w:szCs w:val="28"/>
        </w:rPr>
      </w:pPr>
      <w:ins w:id="289" w:author="Unknown">
        <w:r w:rsidRPr="000B2281">
          <w:rPr>
            <w:rFonts w:ascii="Times New Roman" w:eastAsia="Times New Roman" w:hAnsi="Times New Roman" w:cs="Times New Roman"/>
            <w:b/>
            <w:bCs/>
            <w:sz w:val="28"/>
            <w:szCs w:val="28"/>
          </w:rPr>
          <w:t>74. What are the different types of navigation commands?</w:t>
        </w:r>
      </w:ins>
    </w:p>
    <w:p w:rsidR="000B2281" w:rsidRPr="000B2281" w:rsidRDefault="000B2281" w:rsidP="000B2281">
      <w:pPr>
        <w:shd w:val="clear" w:color="auto" w:fill="FFFFFF"/>
        <w:spacing w:after="100" w:afterAutospacing="1" w:line="240" w:lineRule="auto"/>
        <w:rPr>
          <w:ins w:id="290" w:author="Unknown"/>
          <w:rFonts w:ascii="Times New Roman" w:eastAsia="Times New Roman" w:hAnsi="Times New Roman" w:cs="Times New Roman"/>
          <w:color w:val="2D3748"/>
          <w:sz w:val="28"/>
          <w:szCs w:val="28"/>
        </w:rPr>
      </w:pPr>
      <w:ins w:id="291" w:author="Unknown">
        <w:r w:rsidRPr="000B2281">
          <w:rPr>
            <w:rFonts w:ascii="Times New Roman" w:eastAsia="Times New Roman" w:hAnsi="Times New Roman" w:cs="Times New Roman"/>
            <w:color w:val="2D3748"/>
            <w:sz w:val="28"/>
            <w:szCs w:val="28"/>
          </w:rPr>
          <w:t>Refer above question (Can I navigate back and forth in a browser)</w:t>
        </w:r>
      </w:ins>
    </w:p>
    <w:p w:rsidR="000B2281" w:rsidRPr="000B2281" w:rsidRDefault="000B2281" w:rsidP="000B2281">
      <w:pPr>
        <w:shd w:val="clear" w:color="auto" w:fill="FFFFFF"/>
        <w:spacing w:before="360" w:after="120" w:line="240" w:lineRule="auto"/>
        <w:outlineLvl w:val="2"/>
        <w:rPr>
          <w:ins w:id="292" w:author="Unknown"/>
          <w:rFonts w:ascii="Times New Roman" w:eastAsia="Times New Roman" w:hAnsi="Times New Roman" w:cs="Times New Roman"/>
          <w:sz w:val="28"/>
          <w:szCs w:val="28"/>
        </w:rPr>
      </w:pPr>
      <w:ins w:id="293" w:author="Unknown">
        <w:r w:rsidRPr="000B2281">
          <w:rPr>
            <w:rFonts w:ascii="Times New Roman" w:eastAsia="Times New Roman" w:hAnsi="Times New Roman" w:cs="Times New Roman"/>
            <w:b/>
            <w:bCs/>
            <w:sz w:val="28"/>
            <w:szCs w:val="28"/>
          </w:rPr>
          <w:t>75. How to fetch the current page URL in Selenium?</w:t>
        </w:r>
      </w:ins>
    </w:p>
    <w:p w:rsidR="000B2281" w:rsidRPr="000B2281" w:rsidRDefault="000B2281" w:rsidP="000B2281">
      <w:pPr>
        <w:shd w:val="clear" w:color="auto" w:fill="FFFFFF"/>
        <w:spacing w:after="100" w:afterAutospacing="1" w:line="240" w:lineRule="auto"/>
        <w:rPr>
          <w:ins w:id="294" w:author="Unknown"/>
          <w:rFonts w:ascii="Times New Roman" w:eastAsia="Times New Roman" w:hAnsi="Times New Roman" w:cs="Times New Roman"/>
          <w:color w:val="2D3748"/>
          <w:sz w:val="28"/>
          <w:szCs w:val="28"/>
        </w:rPr>
      </w:pPr>
      <w:ins w:id="295" w:author="Unknown">
        <w:r w:rsidRPr="000B2281">
          <w:rPr>
            <w:rFonts w:ascii="Times New Roman" w:eastAsia="Times New Roman" w:hAnsi="Times New Roman" w:cs="Times New Roman"/>
            <w:color w:val="2D3748"/>
            <w:sz w:val="28"/>
            <w:szCs w:val="28"/>
          </w:rPr>
          <w:t>To fetch the current page URL, we use </w:t>
        </w:r>
        <w:proofErr w:type="spellStart"/>
        <w:proofErr w:type="gramStart"/>
        <w:r w:rsidRPr="000B2281">
          <w:rPr>
            <w:rFonts w:ascii="Times New Roman" w:eastAsia="Times New Roman" w:hAnsi="Times New Roman" w:cs="Times New Roman"/>
            <w:i/>
            <w:iCs/>
            <w:color w:val="2D3748"/>
            <w:sz w:val="28"/>
            <w:szCs w:val="28"/>
          </w:rPr>
          <w:t>getCurrentURL</w:t>
        </w:r>
        <w:proofErr w:type="spellEnd"/>
        <w:r w:rsidRPr="000B2281">
          <w:rPr>
            <w:rFonts w:ascii="Times New Roman" w:eastAsia="Times New Roman" w:hAnsi="Times New Roman" w:cs="Times New Roman"/>
            <w:i/>
            <w:iCs/>
            <w:color w:val="2D3748"/>
            <w:sz w:val="28"/>
            <w:szCs w:val="28"/>
          </w:rPr>
          <w:t>()</w:t>
        </w:r>
        <w:proofErr w:type="gramEnd"/>
      </w:ins>
    </w:p>
    <w:p w:rsidR="000B2281" w:rsidRPr="000B2281" w:rsidRDefault="000B2281" w:rsidP="000B2281">
      <w:pPr>
        <w:shd w:val="clear" w:color="auto" w:fill="FFFFFF"/>
        <w:spacing w:after="180" w:line="240" w:lineRule="auto"/>
        <w:rPr>
          <w:ins w:id="296" w:author="Unknown"/>
          <w:rFonts w:ascii="Times New Roman" w:eastAsia="Times New Roman" w:hAnsi="Times New Roman" w:cs="Times New Roman"/>
          <w:color w:val="2D3748"/>
          <w:sz w:val="28"/>
          <w:szCs w:val="28"/>
        </w:rPr>
      </w:pPr>
      <w:ins w:id="297" w:author="Unknown">
        <w:r w:rsidRPr="000B2281">
          <w:rPr>
            <w:rFonts w:ascii="Times New Roman" w:eastAsia="Times New Roman" w:hAnsi="Times New Roman" w:cs="Times New Roman"/>
            <w:color w:val="2D3748"/>
            <w:sz w:val="28"/>
            <w:szCs w:val="28"/>
          </w:rPr>
          <w:object w:dxaOrig="225" w:dyaOrig="225">
            <v:shape id="_x0000_i1168" type="#_x0000_t75" style="width:136.5pt;height:60.75pt" o:ole="">
              <v:imagedata r:id="rId37" o:title=""/>
            </v:shape>
            <w:control r:id="rId55" w:name="DefaultOcxName16" w:shapeid="_x0000_i1168"/>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235"/>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tc>
        <w:tc>
          <w:tcPr>
            <w:tcW w:w="11422"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driver.getCurrentUrl</w:t>
            </w:r>
            <w:proofErr w:type="spellEnd"/>
            <w:r w:rsidRPr="000B2281">
              <w:rPr>
                <w:rFonts w:ascii="Times New Roman" w:eastAsia="Times New Roman" w:hAnsi="Times New Roman" w:cs="Times New Roman"/>
                <w:color w:val="000000"/>
                <w:sz w:val="28"/>
                <w:szCs w:val="28"/>
              </w:rPr>
              <w:t>();</w:t>
            </w:r>
          </w:p>
        </w:tc>
      </w:tr>
    </w:tbl>
    <w:p w:rsidR="000B2281" w:rsidRPr="000B2281" w:rsidRDefault="000B2281" w:rsidP="000B2281">
      <w:pPr>
        <w:shd w:val="clear" w:color="auto" w:fill="FFFFFF"/>
        <w:spacing w:before="360" w:after="120" w:line="240" w:lineRule="auto"/>
        <w:outlineLvl w:val="2"/>
        <w:rPr>
          <w:ins w:id="298" w:author="Unknown"/>
          <w:rFonts w:ascii="Times New Roman" w:eastAsia="Times New Roman" w:hAnsi="Times New Roman" w:cs="Times New Roman"/>
          <w:sz w:val="28"/>
          <w:szCs w:val="28"/>
        </w:rPr>
      </w:pPr>
      <w:ins w:id="299" w:author="Unknown">
        <w:r w:rsidRPr="000B2281">
          <w:rPr>
            <w:rFonts w:ascii="Times New Roman" w:eastAsia="Times New Roman" w:hAnsi="Times New Roman" w:cs="Times New Roman"/>
            <w:b/>
            <w:bCs/>
            <w:sz w:val="28"/>
            <w:szCs w:val="28"/>
          </w:rPr>
          <w:t>76. How can we maximize browser window in Selenium?</w:t>
        </w:r>
      </w:ins>
    </w:p>
    <w:p w:rsidR="000B2281" w:rsidRPr="000B2281" w:rsidRDefault="000B2281" w:rsidP="000B2281">
      <w:pPr>
        <w:shd w:val="clear" w:color="auto" w:fill="FFFFFF"/>
        <w:spacing w:after="100" w:afterAutospacing="1" w:line="240" w:lineRule="auto"/>
        <w:rPr>
          <w:ins w:id="300" w:author="Unknown"/>
          <w:rFonts w:ascii="Times New Roman" w:eastAsia="Times New Roman" w:hAnsi="Times New Roman" w:cs="Times New Roman"/>
          <w:color w:val="2D3748"/>
          <w:sz w:val="28"/>
          <w:szCs w:val="28"/>
        </w:rPr>
      </w:pPr>
      <w:ins w:id="301" w:author="Unknown">
        <w:r w:rsidRPr="000B2281">
          <w:rPr>
            <w:rFonts w:ascii="Times New Roman" w:eastAsia="Times New Roman" w:hAnsi="Times New Roman" w:cs="Times New Roman"/>
            <w:color w:val="2D3748"/>
            <w:sz w:val="28"/>
            <w:szCs w:val="28"/>
          </w:rPr>
          <w:lastRenderedPageBreak/>
          <w:t>To maximize browser window in selenium we use </w:t>
        </w:r>
        <w:proofErr w:type="gramStart"/>
        <w:r w:rsidRPr="000B2281">
          <w:rPr>
            <w:rFonts w:ascii="Times New Roman" w:eastAsia="Times New Roman" w:hAnsi="Times New Roman" w:cs="Times New Roman"/>
            <w:i/>
            <w:iCs/>
            <w:color w:val="2D3748"/>
            <w:sz w:val="28"/>
            <w:szCs w:val="28"/>
          </w:rPr>
          <w:t>maximize(</w:t>
        </w:r>
        <w:proofErr w:type="gramEnd"/>
        <w:r w:rsidRPr="000B2281">
          <w:rPr>
            <w:rFonts w:ascii="Times New Roman" w:eastAsia="Times New Roman" w:hAnsi="Times New Roman" w:cs="Times New Roman"/>
            <w:i/>
            <w:iCs/>
            <w:color w:val="2D3748"/>
            <w:sz w:val="28"/>
            <w:szCs w:val="28"/>
          </w:rPr>
          <w:t>)</w:t>
        </w:r>
        <w:r w:rsidRPr="000B2281">
          <w:rPr>
            <w:rFonts w:ascii="Times New Roman" w:eastAsia="Times New Roman" w:hAnsi="Times New Roman" w:cs="Times New Roman"/>
            <w:color w:val="2D3748"/>
            <w:sz w:val="28"/>
            <w:szCs w:val="28"/>
          </w:rPr>
          <w:t> method. This method maximizes the current window if it is not already maximized</w:t>
        </w:r>
      </w:ins>
    </w:p>
    <w:p w:rsidR="000B2281" w:rsidRPr="000B2281" w:rsidRDefault="000B2281" w:rsidP="000B2281">
      <w:pPr>
        <w:shd w:val="clear" w:color="auto" w:fill="FFFFFF"/>
        <w:spacing w:after="180" w:line="240" w:lineRule="auto"/>
        <w:rPr>
          <w:ins w:id="302" w:author="Unknown"/>
          <w:rFonts w:ascii="Times New Roman" w:eastAsia="Times New Roman" w:hAnsi="Times New Roman" w:cs="Times New Roman"/>
          <w:color w:val="2D3748"/>
          <w:sz w:val="28"/>
          <w:szCs w:val="28"/>
        </w:rPr>
      </w:pPr>
      <w:ins w:id="303" w:author="Unknown">
        <w:r w:rsidRPr="000B2281">
          <w:rPr>
            <w:rFonts w:ascii="Times New Roman" w:eastAsia="Times New Roman" w:hAnsi="Times New Roman" w:cs="Times New Roman"/>
            <w:color w:val="2D3748"/>
            <w:sz w:val="28"/>
            <w:szCs w:val="28"/>
          </w:rPr>
          <w:object w:dxaOrig="225" w:dyaOrig="225">
            <v:shape id="_x0000_i1171" type="#_x0000_t75" style="width:136.5pt;height:60.75pt" o:ole="">
              <v:imagedata r:id="rId37" o:title=""/>
            </v:shape>
            <w:control r:id="rId56" w:name="DefaultOcxName17" w:shapeid="_x0000_i1171"/>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235"/>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tc>
        <w:tc>
          <w:tcPr>
            <w:tcW w:w="11422"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driver.manage</w:t>
            </w:r>
            <w:proofErr w:type="spellEnd"/>
            <w:r w:rsidRPr="000B2281">
              <w:rPr>
                <w:rFonts w:ascii="Times New Roman" w:eastAsia="Times New Roman" w:hAnsi="Times New Roman" w:cs="Times New Roman"/>
                <w:color w:val="000000"/>
                <w:sz w:val="28"/>
                <w:szCs w:val="28"/>
              </w:rPr>
              <w:t>().window().maximize();</w:t>
            </w:r>
          </w:p>
        </w:tc>
      </w:tr>
    </w:tbl>
    <w:p w:rsidR="000B2281" w:rsidRPr="000B2281" w:rsidRDefault="000B2281" w:rsidP="000B2281">
      <w:pPr>
        <w:shd w:val="clear" w:color="auto" w:fill="FFFFFF"/>
        <w:spacing w:before="360" w:after="120" w:line="240" w:lineRule="auto"/>
        <w:outlineLvl w:val="2"/>
        <w:rPr>
          <w:ins w:id="304" w:author="Unknown"/>
          <w:rFonts w:ascii="Times New Roman" w:eastAsia="Times New Roman" w:hAnsi="Times New Roman" w:cs="Times New Roman"/>
          <w:sz w:val="28"/>
          <w:szCs w:val="28"/>
        </w:rPr>
      </w:pPr>
      <w:ins w:id="305" w:author="Unknown">
        <w:r w:rsidRPr="000B2281">
          <w:rPr>
            <w:rFonts w:ascii="Times New Roman" w:eastAsia="Times New Roman" w:hAnsi="Times New Roman" w:cs="Times New Roman"/>
            <w:b/>
            <w:bCs/>
            <w:sz w:val="28"/>
            <w:szCs w:val="28"/>
          </w:rPr>
          <w:t>77. How to delete cookies in Selenium?</w:t>
        </w:r>
      </w:ins>
    </w:p>
    <w:p w:rsidR="000B2281" w:rsidRPr="000B2281" w:rsidRDefault="000B2281" w:rsidP="000B2281">
      <w:pPr>
        <w:shd w:val="clear" w:color="auto" w:fill="FFFFFF"/>
        <w:spacing w:after="100" w:afterAutospacing="1" w:line="240" w:lineRule="auto"/>
        <w:rPr>
          <w:ins w:id="306" w:author="Unknown"/>
          <w:rFonts w:ascii="Times New Roman" w:eastAsia="Times New Roman" w:hAnsi="Times New Roman" w:cs="Times New Roman"/>
          <w:color w:val="2D3748"/>
          <w:sz w:val="28"/>
          <w:szCs w:val="28"/>
        </w:rPr>
      </w:pPr>
      <w:ins w:id="307" w:author="Unknown">
        <w:r w:rsidRPr="000B2281">
          <w:rPr>
            <w:rFonts w:ascii="Times New Roman" w:eastAsia="Times New Roman" w:hAnsi="Times New Roman" w:cs="Times New Roman"/>
            <w:color w:val="2D3748"/>
            <w:sz w:val="28"/>
            <w:szCs w:val="28"/>
          </w:rPr>
          <w:t>To delete cookies we use </w:t>
        </w:r>
        <w:proofErr w:type="spellStart"/>
        <w:proofErr w:type="gramStart"/>
        <w:r w:rsidRPr="000B2281">
          <w:rPr>
            <w:rFonts w:ascii="Times New Roman" w:eastAsia="Times New Roman" w:hAnsi="Times New Roman" w:cs="Times New Roman"/>
            <w:i/>
            <w:iCs/>
            <w:color w:val="2D3748"/>
            <w:sz w:val="28"/>
            <w:szCs w:val="28"/>
          </w:rPr>
          <w:t>deleteAllCookies</w:t>
        </w:r>
        <w:proofErr w:type="spellEnd"/>
        <w:r w:rsidRPr="000B2281">
          <w:rPr>
            <w:rFonts w:ascii="Times New Roman" w:eastAsia="Times New Roman" w:hAnsi="Times New Roman" w:cs="Times New Roman"/>
            <w:i/>
            <w:iCs/>
            <w:color w:val="2D3748"/>
            <w:sz w:val="28"/>
            <w:szCs w:val="28"/>
          </w:rPr>
          <w:t>(</w:t>
        </w:r>
        <w:proofErr w:type="gramEnd"/>
        <w:r w:rsidRPr="000B2281">
          <w:rPr>
            <w:rFonts w:ascii="Times New Roman" w:eastAsia="Times New Roman" w:hAnsi="Times New Roman" w:cs="Times New Roman"/>
            <w:i/>
            <w:iCs/>
            <w:color w:val="2D3748"/>
            <w:sz w:val="28"/>
            <w:szCs w:val="28"/>
          </w:rPr>
          <w:t>)</w:t>
        </w:r>
        <w:r w:rsidRPr="000B2281">
          <w:rPr>
            <w:rFonts w:ascii="Times New Roman" w:eastAsia="Times New Roman" w:hAnsi="Times New Roman" w:cs="Times New Roman"/>
            <w:color w:val="2D3748"/>
            <w:sz w:val="28"/>
            <w:szCs w:val="28"/>
          </w:rPr>
          <w:t> method</w:t>
        </w:r>
      </w:ins>
    </w:p>
    <w:p w:rsidR="000B2281" w:rsidRPr="000B2281" w:rsidRDefault="000B2281" w:rsidP="000B2281">
      <w:pPr>
        <w:shd w:val="clear" w:color="auto" w:fill="FFFFFF"/>
        <w:spacing w:after="180" w:line="240" w:lineRule="auto"/>
        <w:rPr>
          <w:ins w:id="308" w:author="Unknown"/>
          <w:rFonts w:ascii="Times New Roman" w:eastAsia="Times New Roman" w:hAnsi="Times New Roman" w:cs="Times New Roman"/>
          <w:color w:val="2D3748"/>
          <w:sz w:val="28"/>
          <w:szCs w:val="28"/>
        </w:rPr>
      </w:pPr>
      <w:ins w:id="309" w:author="Unknown">
        <w:r w:rsidRPr="000B2281">
          <w:rPr>
            <w:rFonts w:ascii="Times New Roman" w:eastAsia="Times New Roman" w:hAnsi="Times New Roman" w:cs="Times New Roman"/>
            <w:color w:val="2D3748"/>
            <w:sz w:val="28"/>
            <w:szCs w:val="28"/>
          </w:rPr>
          <w:object w:dxaOrig="225" w:dyaOrig="225">
            <v:shape id="_x0000_i1174" type="#_x0000_t75" style="width:136.5pt;height:60.75pt" o:ole="">
              <v:imagedata r:id="rId37" o:title=""/>
            </v:shape>
            <w:control r:id="rId57" w:name="DefaultOcxName18" w:shapeid="_x0000_i1174"/>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235"/>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tc>
        <w:tc>
          <w:tcPr>
            <w:tcW w:w="11422"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driver.manage</w:t>
            </w:r>
            <w:proofErr w:type="spellEnd"/>
            <w:r w:rsidRPr="000B2281">
              <w:rPr>
                <w:rFonts w:ascii="Times New Roman" w:eastAsia="Times New Roman" w:hAnsi="Times New Roman" w:cs="Times New Roman"/>
                <w:color w:val="000000"/>
                <w:sz w:val="28"/>
                <w:szCs w:val="28"/>
              </w:rPr>
              <w:t>().</w:t>
            </w:r>
            <w:proofErr w:type="spellStart"/>
            <w:r w:rsidRPr="000B2281">
              <w:rPr>
                <w:rFonts w:ascii="Times New Roman" w:eastAsia="Times New Roman" w:hAnsi="Times New Roman" w:cs="Times New Roman"/>
                <w:color w:val="000000"/>
                <w:sz w:val="28"/>
                <w:szCs w:val="28"/>
              </w:rPr>
              <w:t>deleteAllCookies</w:t>
            </w:r>
            <w:proofErr w:type="spellEnd"/>
            <w:r w:rsidRPr="000B2281">
              <w:rPr>
                <w:rFonts w:ascii="Times New Roman" w:eastAsia="Times New Roman" w:hAnsi="Times New Roman" w:cs="Times New Roman"/>
                <w:color w:val="000000"/>
                <w:sz w:val="28"/>
                <w:szCs w:val="28"/>
              </w:rPr>
              <w:t>();</w:t>
            </w:r>
          </w:p>
        </w:tc>
      </w:tr>
    </w:tbl>
    <w:p w:rsidR="000B2281" w:rsidRPr="000B2281" w:rsidRDefault="000B2281" w:rsidP="000B2281">
      <w:pPr>
        <w:shd w:val="clear" w:color="auto" w:fill="FFFFFF"/>
        <w:spacing w:before="360" w:after="120" w:line="240" w:lineRule="auto"/>
        <w:outlineLvl w:val="2"/>
        <w:rPr>
          <w:ins w:id="310" w:author="Unknown"/>
          <w:rFonts w:ascii="Times New Roman" w:eastAsia="Times New Roman" w:hAnsi="Times New Roman" w:cs="Times New Roman"/>
          <w:sz w:val="28"/>
          <w:szCs w:val="28"/>
        </w:rPr>
      </w:pPr>
      <w:ins w:id="311" w:author="Unknown">
        <w:r w:rsidRPr="000B2281">
          <w:rPr>
            <w:rFonts w:ascii="Times New Roman" w:eastAsia="Times New Roman" w:hAnsi="Times New Roman" w:cs="Times New Roman"/>
            <w:b/>
            <w:bCs/>
            <w:sz w:val="28"/>
            <w:szCs w:val="28"/>
          </w:rPr>
          <w:t xml:space="preserve">78. What are the ways to refresh a browser using Selenium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312" w:author="Unknown"/>
          <w:rFonts w:ascii="Times New Roman" w:eastAsia="Times New Roman" w:hAnsi="Times New Roman" w:cs="Times New Roman"/>
          <w:color w:val="2D3748"/>
          <w:sz w:val="28"/>
          <w:szCs w:val="28"/>
        </w:rPr>
      </w:pPr>
      <w:ins w:id="313" w:author="Unknown">
        <w:r w:rsidRPr="000B2281">
          <w:rPr>
            <w:rFonts w:ascii="Times New Roman" w:eastAsia="Times New Roman" w:hAnsi="Times New Roman" w:cs="Times New Roman"/>
            <w:color w:val="2D3748"/>
            <w:sz w:val="28"/>
            <w:szCs w:val="28"/>
          </w:rPr>
          <w:t>There are multiple ways to refresh a page in selenium</w:t>
        </w:r>
      </w:ins>
    </w:p>
    <w:p w:rsidR="000B2281" w:rsidRPr="000B2281" w:rsidRDefault="000B2281" w:rsidP="000B2281">
      <w:pPr>
        <w:numPr>
          <w:ilvl w:val="0"/>
          <w:numId w:val="32"/>
        </w:numPr>
        <w:shd w:val="clear" w:color="auto" w:fill="FFFFFF"/>
        <w:spacing w:before="100" w:beforeAutospacing="1" w:after="100" w:afterAutospacing="1" w:line="240" w:lineRule="auto"/>
        <w:rPr>
          <w:ins w:id="314" w:author="Unknown"/>
          <w:rFonts w:ascii="Times New Roman" w:eastAsia="Times New Roman" w:hAnsi="Times New Roman" w:cs="Times New Roman"/>
          <w:color w:val="2D3748"/>
          <w:sz w:val="28"/>
          <w:szCs w:val="28"/>
        </w:rPr>
      </w:pPr>
      <w:ins w:id="315" w:author="Unknown">
        <w:r w:rsidRPr="000B2281">
          <w:rPr>
            <w:rFonts w:ascii="Times New Roman" w:eastAsia="Times New Roman" w:hAnsi="Times New Roman" w:cs="Times New Roman"/>
            <w:color w:val="2D3748"/>
            <w:sz w:val="28"/>
            <w:szCs w:val="28"/>
          </w:rPr>
          <w:t>Using </w:t>
        </w:r>
        <w:proofErr w:type="spellStart"/>
        <w:r w:rsidRPr="000B2281">
          <w:rPr>
            <w:rFonts w:ascii="Times New Roman" w:eastAsia="Times New Roman" w:hAnsi="Times New Roman" w:cs="Times New Roman"/>
            <w:i/>
            <w:iCs/>
            <w:color w:val="2D3748"/>
            <w:sz w:val="28"/>
            <w:szCs w:val="28"/>
          </w:rPr>
          <w:t>driver.navigate</w:t>
        </w:r>
        <w:proofErr w:type="spellEnd"/>
        <w:r w:rsidRPr="000B2281">
          <w:rPr>
            <w:rFonts w:ascii="Times New Roman" w:eastAsia="Times New Roman" w:hAnsi="Times New Roman" w:cs="Times New Roman"/>
            <w:i/>
            <w:iCs/>
            <w:color w:val="2D3748"/>
            <w:sz w:val="28"/>
            <w:szCs w:val="28"/>
          </w:rPr>
          <w:t>().refresh()</w:t>
        </w:r>
        <w:r w:rsidRPr="000B2281">
          <w:rPr>
            <w:rFonts w:ascii="Times New Roman" w:eastAsia="Times New Roman" w:hAnsi="Times New Roman" w:cs="Times New Roman"/>
            <w:color w:val="2D3748"/>
            <w:sz w:val="28"/>
            <w:szCs w:val="28"/>
          </w:rPr>
          <w:t> command as mentioned in the question 45</w:t>
        </w:r>
      </w:ins>
    </w:p>
    <w:p w:rsidR="000B2281" w:rsidRPr="000B2281" w:rsidRDefault="000B2281" w:rsidP="000B2281">
      <w:pPr>
        <w:numPr>
          <w:ilvl w:val="0"/>
          <w:numId w:val="32"/>
        </w:numPr>
        <w:shd w:val="clear" w:color="auto" w:fill="FFFFFF"/>
        <w:spacing w:before="100" w:beforeAutospacing="1" w:after="100" w:afterAutospacing="1" w:line="240" w:lineRule="auto"/>
        <w:rPr>
          <w:ins w:id="316" w:author="Unknown"/>
          <w:rFonts w:ascii="Times New Roman" w:eastAsia="Times New Roman" w:hAnsi="Times New Roman" w:cs="Times New Roman"/>
          <w:color w:val="2D3748"/>
          <w:sz w:val="28"/>
          <w:szCs w:val="28"/>
        </w:rPr>
      </w:pPr>
      <w:ins w:id="317" w:author="Unknown">
        <w:r w:rsidRPr="000B2281">
          <w:rPr>
            <w:rFonts w:ascii="Times New Roman" w:eastAsia="Times New Roman" w:hAnsi="Times New Roman" w:cs="Times New Roman"/>
            <w:color w:val="2D3748"/>
            <w:sz w:val="28"/>
            <w:szCs w:val="28"/>
          </w:rPr>
          <w:t xml:space="preserve">Using </w:t>
        </w:r>
        <w:proofErr w:type="spellStart"/>
        <w:r w:rsidRPr="000B2281">
          <w:rPr>
            <w:rFonts w:ascii="Times New Roman" w:eastAsia="Times New Roman" w:hAnsi="Times New Roman" w:cs="Times New Roman"/>
            <w:color w:val="2D3748"/>
            <w:sz w:val="28"/>
            <w:szCs w:val="28"/>
          </w:rPr>
          <w:t>driver.get</w:t>
        </w:r>
        <w:proofErr w:type="spellEnd"/>
        <w:r w:rsidRPr="000B2281">
          <w:rPr>
            <w:rFonts w:ascii="Times New Roman" w:eastAsia="Times New Roman" w:hAnsi="Times New Roman" w:cs="Times New Roman"/>
            <w:color w:val="2D3748"/>
            <w:sz w:val="28"/>
            <w:szCs w:val="28"/>
          </w:rPr>
          <w:t>(“URL”) on the current URL or using </w:t>
        </w:r>
        <w:proofErr w:type="spellStart"/>
        <w:r w:rsidRPr="000B2281">
          <w:rPr>
            <w:rFonts w:ascii="Times New Roman" w:eastAsia="Times New Roman" w:hAnsi="Times New Roman" w:cs="Times New Roman"/>
            <w:i/>
            <w:iCs/>
            <w:color w:val="2D3748"/>
            <w:sz w:val="28"/>
            <w:szCs w:val="28"/>
          </w:rPr>
          <w:t>driver.getCurrentUrl</w:t>
        </w:r>
        <w:proofErr w:type="spellEnd"/>
        <w:r w:rsidRPr="000B2281">
          <w:rPr>
            <w:rFonts w:ascii="Times New Roman" w:eastAsia="Times New Roman" w:hAnsi="Times New Roman" w:cs="Times New Roman"/>
            <w:i/>
            <w:iCs/>
            <w:color w:val="2D3748"/>
            <w:sz w:val="28"/>
            <w:szCs w:val="28"/>
          </w:rPr>
          <w:t>()</w:t>
        </w:r>
      </w:ins>
    </w:p>
    <w:p w:rsidR="000B2281" w:rsidRPr="000B2281" w:rsidRDefault="000B2281" w:rsidP="000B2281">
      <w:pPr>
        <w:numPr>
          <w:ilvl w:val="0"/>
          <w:numId w:val="32"/>
        </w:numPr>
        <w:shd w:val="clear" w:color="auto" w:fill="FFFFFF"/>
        <w:spacing w:before="100" w:beforeAutospacing="1" w:after="100" w:afterAutospacing="1" w:line="240" w:lineRule="auto"/>
        <w:rPr>
          <w:ins w:id="318" w:author="Unknown"/>
          <w:rFonts w:ascii="Times New Roman" w:eastAsia="Times New Roman" w:hAnsi="Times New Roman" w:cs="Times New Roman"/>
          <w:color w:val="2D3748"/>
          <w:sz w:val="28"/>
          <w:szCs w:val="28"/>
        </w:rPr>
      </w:pPr>
      <w:ins w:id="319" w:author="Unknown">
        <w:r w:rsidRPr="000B2281">
          <w:rPr>
            <w:rFonts w:ascii="Times New Roman" w:eastAsia="Times New Roman" w:hAnsi="Times New Roman" w:cs="Times New Roman"/>
            <w:color w:val="2D3748"/>
            <w:sz w:val="28"/>
            <w:szCs w:val="28"/>
          </w:rPr>
          <w:t xml:space="preserve">Using </w:t>
        </w:r>
        <w:proofErr w:type="spellStart"/>
        <w:r w:rsidRPr="000B2281">
          <w:rPr>
            <w:rFonts w:ascii="Times New Roman" w:eastAsia="Times New Roman" w:hAnsi="Times New Roman" w:cs="Times New Roman"/>
            <w:color w:val="2D3748"/>
            <w:sz w:val="28"/>
            <w:szCs w:val="28"/>
          </w:rPr>
          <w:t>driver.navigate</w:t>
        </w:r>
        <w:proofErr w:type="spellEnd"/>
        <w:r w:rsidRPr="000B2281">
          <w:rPr>
            <w:rFonts w:ascii="Times New Roman" w:eastAsia="Times New Roman" w:hAnsi="Times New Roman" w:cs="Times New Roman"/>
            <w:color w:val="2D3748"/>
            <w:sz w:val="28"/>
            <w:szCs w:val="28"/>
          </w:rPr>
          <w:t>().to(“URL”) on the current URL or </w:t>
        </w:r>
        <w:proofErr w:type="spellStart"/>
        <w:r w:rsidRPr="000B2281">
          <w:rPr>
            <w:rFonts w:ascii="Times New Roman" w:eastAsia="Times New Roman" w:hAnsi="Times New Roman" w:cs="Times New Roman"/>
            <w:i/>
            <w:iCs/>
            <w:color w:val="2D3748"/>
            <w:sz w:val="28"/>
            <w:szCs w:val="28"/>
          </w:rPr>
          <w:t>driver.navigate</w:t>
        </w:r>
        <w:proofErr w:type="spellEnd"/>
        <w:r w:rsidRPr="000B2281">
          <w:rPr>
            <w:rFonts w:ascii="Times New Roman" w:eastAsia="Times New Roman" w:hAnsi="Times New Roman" w:cs="Times New Roman"/>
            <w:i/>
            <w:iCs/>
            <w:color w:val="2D3748"/>
            <w:sz w:val="28"/>
            <w:szCs w:val="28"/>
          </w:rPr>
          <w:t>().to(</w:t>
        </w:r>
        <w:proofErr w:type="spellStart"/>
        <w:r w:rsidRPr="000B2281">
          <w:rPr>
            <w:rFonts w:ascii="Times New Roman" w:eastAsia="Times New Roman" w:hAnsi="Times New Roman" w:cs="Times New Roman"/>
            <w:i/>
            <w:iCs/>
            <w:color w:val="2D3748"/>
            <w:sz w:val="28"/>
            <w:szCs w:val="28"/>
          </w:rPr>
          <w:t>driver.getCurrentUrl</w:t>
        </w:r>
        <w:proofErr w:type="spellEnd"/>
        <w:r w:rsidRPr="000B2281">
          <w:rPr>
            <w:rFonts w:ascii="Times New Roman" w:eastAsia="Times New Roman" w:hAnsi="Times New Roman" w:cs="Times New Roman"/>
            <w:i/>
            <w:iCs/>
            <w:color w:val="2D3748"/>
            <w:sz w:val="28"/>
            <w:szCs w:val="28"/>
          </w:rPr>
          <w:t>());</w:t>
        </w:r>
      </w:ins>
    </w:p>
    <w:p w:rsidR="000B2281" w:rsidRPr="000B2281" w:rsidRDefault="000B2281" w:rsidP="000B2281">
      <w:pPr>
        <w:numPr>
          <w:ilvl w:val="0"/>
          <w:numId w:val="32"/>
        </w:numPr>
        <w:shd w:val="clear" w:color="auto" w:fill="FFFFFF"/>
        <w:spacing w:before="100" w:beforeAutospacing="1" w:after="100" w:afterAutospacing="1" w:line="240" w:lineRule="auto"/>
        <w:rPr>
          <w:ins w:id="320" w:author="Unknown"/>
          <w:rFonts w:ascii="Times New Roman" w:eastAsia="Times New Roman" w:hAnsi="Times New Roman" w:cs="Times New Roman"/>
          <w:color w:val="2D3748"/>
          <w:sz w:val="28"/>
          <w:szCs w:val="28"/>
        </w:rPr>
      </w:pPr>
      <w:ins w:id="321" w:author="Unknown">
        <w:r w:rsidRPr="000B2281">
          <w:rPr>
            <w:rFonts w:ascii="Times New Roman" w:eastAsia="Times New Roman" w:hAnsi="Times New Roman" w:cs="Times New Roman"/>
            <w:color w:val="2D3748"/>
            <w:sz w:val="28"/>
            <w:szCs w:val="28"/>
          </w:rPr>
          <w:t>Using </w:t>
        </w:r>
        <w:proofErr w:type="spellStart"/>
        <w:r w:rsidRPr="000B2281">
          <w:rPr>
            <w:rFonts w:ascii="Times New Roman" w:eastAsia="Times New Roman" w:hAnsi="Times New Roman" w:cs="Times New Roman"/>
            <w:i/>
            <w:iCs/>
            <w:color w:val="2D3748"/>
            <w:sz w:val="28"/>
            <w:szCs w:val="28"/>
          </w:rPr>
          <w:t>sendKeys</w:t>
        </w:r>
        <w:proofErr w:type="spellEnd"/>
        <w:r w:rsidRPr="000B2281">
          <w:rPr>
            <w:rFonts w:ascii="Times New Roman" w:eastAsia="Times New Roman" w:hAnsi="Times New Roman" w:cs="Times New Roman"/>
            <w:i/>
            <w:iCs/>
            <w:color w:val="2D3748"/>
            <w:sz w:val="28"/>
            <w:szCs w:val="28"/>
          </w:rPr>
          <w:t>(Keys.F5)</w:t>
        </w:r>
        <w:r w:rsidRPr="000B2281">
          <w:rPr>
            <w:rFonts w:ascii="Times New Roman" w:eastAsia="Times New Roman" w:hAnsi="Times New Roman" w:cs="Times New Roman"/>
            <w:color w:val="2D3748"/>
            <w:sz w:val="28"/>
            <w:szCs w:val="28"/>
          </w:rPr>
          <w:t> on any textbox on the webpage</w:t>
        </w:r>
      </w:ins>
    </w:p>
    <w:p w:rsidR="000B2281" w:rsidRPr="000B2281" w:rsidRDefault="000B2281" w:rsidP="000B2281">
      <w:pPr>
        <w:shd w:val="clear" w:color="auto" w:fill="FFFFFF"/>
        <w:spacing w:before="360" w:after="120" w:line="240" w:lineRule="auto"/>
        <w:outlineLvl w:val="2"/>
        <w:rPr>
          <w:ins w:id="322" w:author="Unknown"/>
          <w:rFonts w:ascii="Times New Roman" w:eastAsia="Times New Roman" w:hAnsi="Times New Roman" w:cs="Times New Roman"/>
          <w:sz w:val="28"/>
          <w:szCs w:val="28"/>
        </w:rPr>
      </w:pPr>
      <w:ins w:id="323" w:author="Unknown">
        <w:r w:rsidRPr="000B2281">
          <w:rPr>
            <w:rFonts w:ascii="Times New Roman" w:eastAsia="Times New Roman" w:hAnsi="Times New Roman" w:cs="Times New Roman"/>
            <w:b/>
            <w:bCs/>
            <w:sz w:val="28"/>
            <w:szCs w:val="28"/>
          </w:rPr>
          <w:t xml:space="preserve">79. What is the difference between </w:t>
        </w:r>
        <w:proofErr w:type="spellStart"/>
        <w:proofErr w:type="gramStart"/>
        <w:r w:rsidRPr="000B2281">
          <w:rPr>
            <w:rFonts w:ascii="Times New Roman" w:eastAsia="Times New Roman" w:hAnsi="Times New Roman" w:cs="Times New Roman"/>
            <w:b/>
            <w:bCs/>
            <w:sz w:val="28"/>
            <w:szCs w:val="28"/>
          </w:rPr>
          <w:t>driver.getWindowHandle</w:t>
        </w:r>
        <w:proofErr w:type="spellEnd"/>
        <w:r w:rsidRPr="000B2281">
          <w:rPr>
            <w:rFonts w:ascii="Times New Roman" w:eastAsia="Times New Roman" w:hAnsi="Times New Roman" w:cs="Times New Roman"/>
            <w:b/>
            <w:bCs/>
            <w:sz w:val="28"/>
            <w:szCs w:val="28"/>
          </w:rPr>
          <w:t>(</w:t>
        </w:r>
        <w:proofErr w:type="gramEnd"/>
        <w:r w:rsidRPr="000B2281">
          <w:rPr>
            <w:rFonts w:ascii="Times New Roman" w:eastAsia="Times New Roman" w:hAnsi="Times New Roman" w:cs="Times New Roman"/>
            <w:b/>
            <w:bCs/>
            <w:sz w:val="28"/>
            <w:szCs w:val="28"/>
          </w:rPr>
          <w:t xml:space="preserve">) and </w:t>
        </w:r>
        <w:proofErr w:type="spellStart"/>
        <w:r w:rsidRPr="000B2281">
          <w:rPr>
            <w:rFonts w:ascii="Times New Roman" w:eastAsia="Times New Roman" w:hAnsi="Times New Roman" w:cs="Times New Roman"/>
            <w:b/>
            <w:bCs/>
            <w:sz w:val="28"/>
            <w:szCs w:val="28"/>
          </w:rPr>
          <w:t>driver.getWindowHandles</w:t>
        </w:r>
        <w:proofErr w:type="spellEnd"/>
        <w:r w:rsidRPr="000B2281">
          <w:rPr>
            <w:rFonts w:ascii="Times New Roman" w:eastAsia="Times New Roman" w:hAnsi="Times New Roman" w:cs="Times New Roman"/>
            <w:b/>
            <w:bCs/>
            <w:sz w:val="28"/>
            <w:szCs w:val="28"/>
          </w:rPr>
          <w:t xml:space="preserve">() in Selenium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324" w:author="Unknown"/>
          <w:rFonts w:ascii="Times New Roman" w:eastAsia="Times New Roman" w:hAnsi="Times New Roman" w:cs="Times New Roman"/>
          <w:color w:val="2D3748"/>
          <w:sz w:val="28"/>
          <w:szCs w:val="28"/>
        </w:rPr>
      </w:pPr>
      <w:proofErr w:type="spellStart"/>
      <w:proofErr w:type="gramStart"/>
      <w:ins w:id="325" w:author="Unknown">
        <w:r w:rsidRPr="000B2281">
          <w:rPr>
            <w:rFonts w:ascii="Times New Roman" w:eastAsia="Times New Roman" w:hAnsi="Times New Roman" w:cs="Times New Roman"/>
            <w:i/>
            <w:iCs/>
            <w:color w:val="2D3748"/>
            <w:sz w:val="28"/>
            <w:szCs w:val="28"/>
          </w:rPr>
          <w:t>driver.getWindowHandle</w:t>
        </w:r>
        <w:proofErr w:type="spellEnd"/>
        <w:r w:rsidRPr="000B2281">
          <w:rPr>
            <w:rFonts w:ascii="Times New Roman" w:eastAsia="Times New Roman" w:hAnsi="Times New Roman" w:cs="Times New Roman"/>
            <w:i/>
            <w:iCs/>
            <w:color w:val="2D3748"/>
            <w:sz w:val="28"/>
            <w:szCs w:val="28"/>
          </w:rPr>
          <w:t>(</w:t>
        </w:r>
        <w:proofErr w:type="gramEnd"/>
        <w:r w:rsidRPr="000B2281">
          <w:rPr>
            <w:rFonts w:ascii="Times New Roman" w:eastAsia="Times New Roman" w:hAnsi="Times New Roman" w:cs="Times New Roman"/>
            <w:i/>
            <w:iCs/>
            <w:color w:val="2D3748"/>
            <w:sz w:val="28"/>
            <w:szCs w:val="28"/>
          </w:rPr>
          <w:t>)</w:t>
        </w:r>
        <w:r w:rsidRPr="000B2281">
          <w:rPr>
            <w:rFonts w:ascii="Times New Roman" w:eastAsia="Times New Roman" w:hAnsi="Times New Roman" w:cs="Times New Roman"/>
            <w:color w:val="2D3748"/>
            <w:sz w:val="28"/>
            <w:szCs w:val="28"/>
          </w:rPr>
          <w:t> – It returns a handle of the current page (a unique identifier)</w:t>
        </w:r>
        <w:r w:rsidRPr="000B2281">
          <w:rPr>
            <w:rFonts w:ascii="Times New Roman" w:eastAsia="Times New Roman" w:hAnsi="Times New Roman" w:cs="Times New Roman"/>
            <w:color w:val="2D3748"/>
            <w:sz w:val="28"/>
            <w:szCs w:val="28"/>
          </w:rPr>
          <w:br/>
        </w:r>
        <w:proofErr w:type="spellStart"/>
        <w:r w:rsidRPr="000B2281">
          <w:rPr>
            <w:rFonts w:ascii="Times New Roman" w:eastAsia="Times New Roman" w:hAnsi="Times New Roman" w:cs="Times New Roman"/>
            <w:i/>
            <w:iCs/>
            <w:color w:val="2D3748"/>
            <w:sz w:val="28"/>
            <w:szCs w:val="28"/>
          </w:rPr>
          <w:t>driver.getWindowHandles</w:t>
        </w:r>
        <w:proofErr w:type="spellEnd"/>
        <w:r w:rsidRPr="000B2281">
          <w:rPr>
            <w:rFonts w:ascii="Times New Roman" w:eastAsia="Times New Roman" w:hAnsi="Times New Roman" w:cs="Times New Roman"/>
            <w:i/>
            <w:iCs/>
            <w:color w:val="2D3748"/>
            <w:sz w:val="28"/>
            <w:szCs w:val="28"/>
          </w:rPr>
          <w:t>()</w:t>
        </w:r>
        <w:r w:rsidRPr="000B2281">
          <w:rPr>
            <w:rFonts w:ascii="Times New Roman" w:eastAsia="Times New Roman" w:hAnsi="Times New Roman" w:cs="Times New Roman"/>
            <w:color w:val="2D3748"/>
            <w:sz w:val="28"/>
            <w:szCs w:val="28"/>
          </w:rPr>
          <w:t> – It returns a set of handles of the all the pages available.</w:t>
        </w:r>
      </w:ins>
    </w:p>
    <w:p w:rsidR="000B2281" w:rsidRPr="000B2281" w:rsidRDefault="000B2281" w:rsidP="000B2281">
      <w:pPr>
        <w:shd w:val="clear" w:color="auto" w:fill="FFFFFF"/>
        <w:spacing w:before="360" w:after="120" w:line="240" w:lineRule="auto"/>
        <w:outlineLvl w:val="2"/>
        <w:rPr>
          <w:ins w:id="326" w:author="Unknown"/>
          <w:rFonts w:ascii="Times New Roman" w:eastAsia="Times New Roman" w:hAnsi="Times New Roman" w:cs="Times New Roman"/>
          <w:sz w:val="28"/>
          <w:szCs w:val="28"/>
        </w:rPr>
      </w:pPr>
      <w:ins w:id="327" w:author="Unknown">
        <w:r w:rsidRPr="000B2281">
          <w:rPr>
            <w:rFonts w:ascii="Times New Roman" w:eastAsia="Times New Roman" w:hAnsi="Times New Roman" w:cs="Times New Roman"/>
            <w:b/>
            <w:bCs/>
            <w:sz w:val="28"/>
            <w:szCs w:val="28"/>
          </w:rPr>
          <w:t xml:space="preserve">80. What is the difference between </w:t>
        </w:r>
        <w:proofErr w:type="spellStart"/>
        <w:proofErr w:type="gramStart"/>
        <w:r w:rsidRPr="000B2281">
          <w:rPr>
            <w:rFonts w:ascii="Times New Roman" w:eastAsia="Times New Roman" w:hAnsi="Times New Roman" w:cs="Times New Roman"/>
            <w:b/>
            <w:bCs/>
            <w:sz w:val="28"/>
            <w:szCs w:val="28"/>
          </w:rPr>
          <w:t>driver.close</w:t>
        </w:r>
        <w:proofErr w:type="spellEnd"/>
        <w:r w:rsidRPr="000B2281">
          <w:rPr>
            <w:rFonts w:ascii="Times New Roman" w:eastAsia="Times New Roman" w:hAnsi="Times New Roman" w:cs="Times New Roman"/>
            <w:b/>
            <w:bCs/>
            <w:sz w:val="28"/>
            <w:szCs w:val="28"/>
          </w:rPr>
          <w:t>(</w:t>
        </w:r>
        <w:proofErr w:type="gramEnd"/>
        <w:r w:rsidRPr="000B2281">
          <w:rPr>
            <w:rFonts w:ascii="Times New Roman" w:eastAsia="Times New Roman" w:hAnsi="Times New Roman" w:cs="Times New Roman"/>
            <w:b/>
            <w:bCs/>
            <w:sz w:val="28"/>
            <w:szCs w:val="28"/>
          </w:rPr>
          <w:t xml:space="preserve">) and </w:t>
        </w:r>
        <w:proofErr w:type="spellStart"/>
        <w:r w:rsidRPr="000B2281">
          <w:rPr>
            <w:rFonts w:ascii="Times New Roman" w:eastAsia="Times New Roman" w:hAnsi="Times New Roman" w:cs="Times New Roman"/>
            <w:b/>
            <w:bCs/>
            <w:sz w:val="28"/>
            <w:szCs w:val="28"/>
          </w:rPr>
          <w:t>driver.quit</w:t>
        </w:r>
        <w:proofErr w:type="spellEnd"/>
        <w:r w:rsidRPr="000B2281">
          <w:rPr>
            <w:rFonts w:ascii="Times New Roman" w:eastAsia="Times New Roman" w:hAnsi="Times New Roman" w:cs="Times New Roman"/>
            <w:b/>
            <w:bCs/>
            <w:sz w:val="28"/>
            <w:szCs w:val="28"/>
          </w:rPr>
          <w:t>() methods?</w:t>
        </w:r>
      </w:ins>
    </w:p>
    <w:p w:rsidR="000B2281" w:rsidRPr="000B2281" w:rsidRDefault="000B2281" w:rsidP="000B2281">
      <w:pPr>
        <w:shd w:val="clear" w:color="auto" w:fill="FFFFFF"/>
        <w:spacing w:after="100" w:afterAutospacing="1" w:line="240" w:lineRule="auto"/>
        <w:rPr>
          <w:ins w:id="328" w:author="Unknown"/>
          <w:rFonts w:ascii="Times New Roman" w:eastAsia="Times New Roman" w:hAnsi="Times New Roman" w:cs="Times New Roman"/>
          <w:color w:val="2D3748"/>
          <w:sz w:val="28"/>
          <w:szCs w:val="28"/>
        </w:rPr>
      </w:pPr>
      <w:ins w:id="329" w:author="Unknown">
        <w:r w:rsidRPr="000B2281">
          <w:rPr>
            <w:rFonts w:ascii="Times New Roman" w:eastAsia="Times New Roman" w:hAnsi="Times New Roman" w:cs="Times New Roman"/>
            <w:color w:val="2D3748"/>
            <w:sz w:val="28"/>
            <w:szCs w:val="28"/>
          </w:rPr>
          <w:lastRenderedPageBreak/>
          <w:t>Purpose of these two methods (</w:t>
        </w:r>
        <w:proofErr w:type="spellStart"/>
        <w:r w:rsidRPr="000B2281">
          <w:rPr>
            <w:rFonts w:ascii="Times New Roman" w:eastAsia="Times New Roman" w:hAnsi="Times New Roman" w:cs="Times New Roman"/>
            <w:color w:val="2D3748"/>
            <w:sz w:val="28"/>
            <w:szCs w:val="28"/>
          </w:rPr>
          <w:t>driver.close</w:t>
        </w:r>
        <w:proofErr w:type="spellEnd"/>
        <w:r w:rsidRPr="000B2281">
          <w:rPr>
            <w:rFonts w:ascii="Times New Roman" w:eastAsia="Times New Roman" w:hAnsi="Times New Roman" w:cs="Times New Roman"/>
            <w:color w:val="2D3748"/>
            <w:sz w:val="28"/>
            <w:szCs w:val="28"/>
          </w:rPr>
          <w:t xml:space="preserve"> and </w:t>
        </w:r>
        <w:proofErr w:type="spellStart"/>
        <w:r w:rsidRPr="000B2281">
          <w:rPr>
            <w:rFonts w:ascii="Times New Roman" w:eastAsia="Times New Roman" w:hAnsi="Times New Roman" w:cs="Times New Roman"/>
            <w:color w:val="2D3748"/>
            <w:sz w:val="28"/>
            <w:szCs w:val="28"/>
          </w:rPr>
          <w:t>driver.quit</w:t>
        </w:r>
        <w:proofErr w:type="spellEnd"/>
        <w:r w:rsidRPr="000B2281">
          <w:rPr>
            <w:rFonts w:ascii="Times New Roman" w:eastAsia="Times New Roman" w:hAnsi="Times New Roman" w:cs="Times New Roman"/>
            <w:color w:val="2D3748"/>
            <w:sz w:val="28"/>
            <w:szCs w:val="28"/>
          </w:rPr>
          <w:t>) is almost same. Both allow us to close a browser but still, there is a difference.</w:t>
        </w:r>
      </w:ins>
    </w:p>
    <w:p w:rsidR="000B2281" w:rsidRPr="000B2281" w:rsidRDefault="000B2281" w:rsidP="000B2281">
      <w:pPr>
        <w:shd w:val="clear" w:color="auto" w:fill="FFFFFF"/>
        <w:spacing w:after="100" w:afterAutospacing="1" w:line="240" w:lineRule="auto"/>
        <w:rPr>
          <w:ins w:id="330" w:author="Unknown"/>
          <w:rFonts w:ascii="Times New Roman" w:eastAsia="Times New Roman" w:hAnsi="Times New Roman" w:cs="Times New Roman"/>
          <w:color w:val="2D3748"/>
          <w:sz w:val="28"/>
          <w:szCs w:val="28"/>
        </w:rPr>
      </w:pPr>
      <w:proofErr w:type="spellStart"/>
      <w:proofErr w:type="gramStart"/>
      <w:ins w:id="331" w:author="Unknown">
        <w:r w:rsidRPr="000B2281">
          <w:rPr>
            <w:rFonts w:ascii="Times New Roman" w:eastAsia="Times New Roman" w:hAnsi="Times New Roman" w:cs="Times New Roman"/>
            <w:i/>
            <w:iCs/>
            <w:color w:val="2D3748"/>
            <w:sz w:val="28"/>
            <w:szCs w:val="28"/>
          </w:rPr>
          <w:t>driver.close</w:t>
        </w:r>
        <w:proofErr w:type="spellEnd"/>
        <w:r w:rsidRPr="000B2281">
          <w:rPr>
            <w:rFonts w:ascii="Times New Roman" w:eastAsia="Times New Roman" w:hAnsi="Times New Roman" w:cs="Times New Roman"/>
            <w:i/>
            <w:iCs/>
            <w:color w:val="2D3748"/>
            <w:sz w:val="28"/>
            <w:szCs w:val="28"/>
          </w:rPr>
          <w:t>(</w:t>
        </w:r>
        <w:proofErr w:type="gramEnd"/>
        <w:r w:rsidRPr="000B2281">
          <w:rPr>
            <w:rFonts w:ascii="Times New Roman" w:eastAsia="Times New Roman" w:hAnsi="Times New Roman" w:cs="Times New Roman"/>
            <w:i/>
            <w:iCs/>
            <w:color w:val="2D3748"/>
            <w:sz w:val="28"/>
            <w:szCs w:val="28"/>
          </w:rPr>
          <w:t>):</w:t>
        </w:r>
        <w:r w:rsidRPr="000B2281">
          <w:rPr>
            <w:rFonts w:ascii="Times New Roman" w:eastAsia="Times New Roman" w:hAnsi="Times New Roman" w:cs="Times New Roman"/>
            <w:color w:val="2D3748"/>
            <w:sz w:val="28"/>
            <w:szCs w:val="28"/>
          </w:rPr>
          <w:t xml:space="preserve"> To close current </w:t>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 xml:space="preserve"> instance</w:t>
        </w:r>
        <w:r w:rsidRPr="000B2281">
          <w:rPr>
            <w:rFonts w:ascii="Times New Roman" w:eastAsia="Times New Roman" w:hAnsi="Times New Roman" w:cs="Times New Roman"/>
            <w:color w:val="2D3748"/>
            <w:sz w:val="28"/>
            <w:szCs w:val="28"/>
          </w:rPr>
          <w:br/>
        </w:r>
        <w:proofErr w:type="spellStart"/>
        <w:r w:rsidRPr="000B2281">
          <w:rPr>
            <w:rFonts w:ascii="Times New Roman" w:eastAsia="Times New Roman" w:hAnsi="Times New Roman" w:cs="Times New Roman"/>
            <w:i/>
            <w:iCs/>
            <w:color w:val="2D3748"/>
            <w:sz w:val="28"/>
            <w:szCs w:val="28"/>
          </w:rPr>
          <w:t>driver.quit</w:t>
        </w:r>
        <w:proofErr w:type="spellEnd"/>
        <w:r w:rsidRPr="000B2281">
          <w:rPr>
            <w:rFonts w:ascii="Times New Roman" w:eastAsia="Times New Roman" w:hAnsi="Times New Roman" w:cs="Times New Roman"/>
            <w:i/>
            <w:iCs/>
            <w:color w:val="2D3748"/>
            <w:sz w:val="28"/>
            <w:szCs w:val="28"/>
          </w:rPr>
          <w:t>():</w:t>
        </w:r>
        <w:r w:rsidRPr="000B2281">
          <w:rPr>
            <w:rFonts w:ascii="Times New Roman" w:eastAsia="Times New Roman" w:hAnsi="Times New Roman" w:cs="Times New Roman"/>
            <w:color w:val="2D3748"/>
            <w:sz w:val="28"/>
            <w:szCs w:val="28"/>
          </w:rPr>
          <w:t xml:space="preserve"> To close all the opened </w:t>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 xml:space="preserve"> instances</w:t>
        </w:r>
      </w:ins>
    </w:p>
    <w:p w:rsidR="000B2281" w:rsidRPr="000B2281" w:rsidRDefault="000B2281" w:rsidP="000B2281">
      <w:pPr>
        <w:shd w:val="clear" w:color="auto" w:fill="FFFFFF"/>
        <w:spacing w:before="360" w:after="120" w:line="240" w:lineRule="auto"/>
        <w:outlineLvl w:val="2"/>
        <w:rPr>
          <w:ins w:id="332" w:author="Unknown"/>
          <w:rFonts w:ascii="Times New Roman" w:eastAsia="Times New Roman" w:hAnsi="Times New Roman" w:cs="Times New Roman"/>
          <w:sz w:val="28"/>
          <w:szCs w:val="28"/>
        </w:rPr>
      </w:pPr>
      <w:ins w:id="333" w:author="Unknown">
        <w:r w:rsidRPr="000B2281">
          <w:rPr>
            <w:rFonts w:ascii="Times New Roman" w:eastAsia="Times New Roman" w:hAnsi="Times New Roman" w:cs="Times New Roman"/>
            <w:b/>
            <w:bCs/>
            <w:sz w:val="28"/>
            <w:szCs w:val="28"/>
          </w:rPr>
          <w:t>81. What is the difference between </w:t>
        </w:r>
        <w:proofErr w:type="spellStart"/>
        <w:proofErr w:type="gramStart"/>
        <w:r w:rsidRPr="000B2281">
          <w:rPr>
            <w:rFonts w:ascii="Times New Roman" w:eastAsia="Times New Roman" w:hAnsi="Times New Roman" w:cs="Times New Roman"/>
            <w:b/>
            <w:bCs/>
            <w:sz w:val="28"/>
            <w:szCs w:val="28"/>
          </w:rPr>
          <w:t>driver.findElement</w:t>
        </w:r>
        <w:proofErr w:type="spellEnd"/>
        <w:r w:rsidRPr="000B2281">
          <w:rPr>
            <w:rFonts w:ascii="Times New Roman" w:eastAsia="Times New Roman" w:hAnsi="Times New Roman" w:cs="Times New Roman"/>
            <w:b/>
            <w:bCs/>
            <w:sz w:val="28"/>
            <w:szCs w:val="28"/>
          </w:rPr>
          <w:t>(</w:t>
        </w:r>
        <w:proofErr w:type="gramEnd"/>
        <w:r w:rsidRPr="000B2281">
          <w:rPr>
            <w:rFonts w:ascii="Times New Roman" w:eastAsia="Times New Roman" w:hAnsi="Times New Roman" w:cs="Times New Roman"/>
            <w:b/>
            <w:bCs/>
            <w:sz w:val="28"/>
            <w:szCs w:val="28"/>
          </w:rPr>
          <w:t xml:space="preserve">) and </w:t>
        </w:r>
        <w:proofErr w:type="spellStart"/>
        <w:r w:rsidRPr="000B2281">
          <w:rPr>
            <w:rFonts w:ascii="Times New Roman" w:eastAsia="Times New Roman" w:hAnsi="Times New Roman" w:cs="Times New Roman"/>
            <w:b/>
            <w:bCs/>
            <w:sz w:val="28"/>
            <w:szCs w:val="28"/>
          </w:rPr>
          <w:t>driver.findElements</w:t>
        </w:r>
        <w:proofErr w:type="spellEnd"/>
        <w:r w:rsidRPr="000B2281">
          <w:rPr>
            <w:rFonts w:ascii="Times New Roman" w:eastAsia="Times New Roman" w:hAnsi="Times New Roman" w:cs="Times New Roman"/>
            <w:b/>
            <w:bCs/>
            <w:sz w:val="28"/>
            <w:szCs w:val="28"/>
          </w:rPr>
          <w:t>() commands?</w:t>
        </w:r>
      </w:ins>
    </w:p>
    <w:p w:rsidR="000B2281" w:rsidRPr="000B2281" w:rsidRDefault="000B2281" w:rsidP="000B2281">
      <w:pPr>
        <w:shd w:val="clear" w:color="auto" w:fill="FFFFFF"/>
        <w:spacing w:after="100" w:afterAutospacing="1" w:line="240" w:lineRule="auto"/>
        <w:rPr>
          <w:ins w:id="334" w:author="Unknown"/>
          <w:rFonts w:ascii="Times New Roman" w:eastAsia="Times New Roman" w:hAnsi="Times New Roman" w:cs="Times New Roman"/>
          <w:color w:val="2D3748"/>
          <w:sz w:val="28"/>
          <w:szCs w:val="28"/>
        </w:rPr>
      </w:pPr>
      <w:ins w:id="335" w:author="Unknown">
        <w:r w:rsidRPr="000B2281">
          <w:rPr>
            <w:rFonts w:ascii="Times New Roman" w:eastAsia="Times New Roman" w:hAnsi="Times New Roman" w:cs="Times New Roman"/>
            <w:color w:val="2D3748"/>
            <w:sz w:val="28"/>
            <w:szCs w:val="28"/>
          </w:rPr>
          <w:t xml:space="preserve">The difference between </w:t>
        </w:r>
        <w:proofErr w:type="spellStart"/>
        <w:proofErr w:type="gramStart"/>
        <w:r w:rsidRPr="000B2281">
          <w:rPr>
            <w:rFonts w:ascii="Times New Roman" w:eastAsia="Times New Roman" w:hAnsi="Times New Roman" w:cs="Times New Roman"/>
            <w:color w:val="2D3748"/>
            <w:sz w:val="28"/>
            <w:szCs w:val="28"/>
          </w:rPr>
          <w:t>driver.findElement</w:t>
        </w:r>
        <w:proofErr w:type="spellEnd"/>
        <w:r w:rsidRPr="000B2281">
          <w:rPr>
            <w:rFonts w:ascii="Times New Roman" w:eastAsia="Times New Roman" w:hAnsi="Times New Roman" w:cs="Times New Roman"/>
            <w:color w:val="2D3748"/>
            <w:sz w:val="28"/>
            <w:szCs w:val="28"/>
          </w:rPr>
          <w:t>(</w:t>
        </w:r>
        <w:proofErr w:type="gramEnd"/>
        <w:r w:rsidRPr="000B2281">
          <w:rPr>
            <w:rFonts w:ascii="Times New Roman" w:eastAsia="Times New Roman" w:hAnsi="Times New Roman" w:cs="Times New Roman"/>
            <w:color w:val="2D3748"/>
            <w:sz w:val="28"/>
            <w:szCs w:val="28"/>
          </w:rPr>
          <w:t xml:space="preserve">) and </w:t>
        </w:r>
        <w:proofErr w:type="spellStart"/>
        <w:r w:rsidRPr="000B2281">
          <w:rPr>
            <w:rFonts w:ascii="Times New Roman" w:eastAsia="Times New Roman" w:hAnsi="Times New Roman" w:cs="Times New Roman"/>
            <w:color w:val="2D3748"/>
            <w:sz w:val="28"/>
            <w:szCs w:val="28"/>
          </w:rPr>
          <w:t>driver.findElements</w:t>
        </w:r>
        <w:proofErr w:type="spellEnd"/>
        <w:r w:rsidRPr="000B2281">
          <w:rPr>
            <w:rFonts w:ascii="Times New Roman" w:eastAsia="Times New Roman" w:hAnsi="Times New Roman" w:cs="Times New Roman"/>
            <w:color w:val="2D3748"/>
            <w:sz w:val="28"/>
            <w:szCs w:val="28"/>
          </w:rPr>
          <w:t>() commands is-</w:t>
        </w:r>
      </w:ins>
    </w:p>
    <w:p w:rsidR="000B2281" w:rsidRPr="000B2281" w:rsidRDefault="000B2281" w:rsidP="000B2281">
      <w:pPr>
        <w:numPr>
          <w:ilvl w:val="0"/>
          <w:numId w:val="33"/>
        </w:numPr>
        <w:shd w:val="clear" w:color="auto" w:fill="FFFFFF"/>
        <w:spacing w:before="100" w:beforeAutospacing="1" w:after="100" w:afterAutospacing="1" w:line="240" w:lineRule="auto"/>
        <w:rPr>
          <w:ins w:id="336" w:author="Unknown"/>
          <w:rFonts w:ascii="Times New Roman" w:eastAsia="Times New Roman" w:hAnsi="Times New Roman" w:cs="Times New Roman"/>
          <w:color w:val="2D3748"/>
          <w:sz w:val="28"/>
          <w:szCs w:val="28"/>
        </w:rPr>
      </w:pPr>
      <w:proofErr w:type="spellStart"/>
      <w:proofErr w:type="gramStart"/>
      <w:ins w:id="337" w:author="Unknown">
        <w:r w:rsidRPr="000B2281">
          <w:rPr>
            <w:rFonts w:ascii="Times New Roman" w:eastAsia="Times New Roman" w:hAnsi="Times New Roman" w:cs="Times New Roman"/>
            <w:color w:val="2D3748"/>
            <w:sz w:val="28"/>
            <w:szCs w:val="28"/>
          </w:rPr>
          <w:t>findElement</w:t>
        </w:r>
        <w:proofErr w:type="spellEnd"/>
        <w:r w:rsidRPr="000B2281">
          <w:rPr>
            <w:rFonts w:ascii="Times New Roman" w:eastAsia="Times New Roman" w:hAnsi="Times New Roman" w:cs="Times New Roman"/>
            <w:color w:val="2D3748"/>
            <w:sz w:val="28"/>
            <w:szCs w:val="28"/>
          </w:rPr>
          <w:t>(</w:t>
        </w:r>
        <w:proofErr w:type="gramEnd"/>
        <w:r w:rsidRPr="000B2281">
          <w:rPr>
            <w:rFonts w:ascii="Times New Roman" w:eastAsia="Times New Roman" w:hAnsi="Times New Roman" w:cs="Times New Roman"/>
            <w:color w:val="2D3748"/>
            <w:sz w:val="28"/>
            <w:szCs w:val="28"/>
          </w:rPr>
          <w:t xml:space="preserve">) returns a single </w:t>
        </w:r>
        <w:proofErr w:type="spellStart"/>
        <w:r w:rsidRPr="000B2281">
          <w:rPr>
            <w:rFonts w:ascii="Times New Roman" w:eastAsia="Times New Roman" w:hAnsi="Times New Roman" w:cs="Times New Roman"/>
            <w:color w:val="2D3748"/>
            <w:sz w:val="28"/>
            <w:szCs w:val="28"/>
          </w:rPr>
          <w:t>WebElement</w:t>
        </w:r>
        <w:proofErr w:type="spellEnd"/>
        <w:r w:rsidRPr="000B2281">
          <w:rPr>
            <w:rFonts w:ascii="Times New Roman" w:eastAsia="Times New Roman" w:hAnsi="Times New Roman" w:cs="Times New Roman"/>
            <w:color w:val="2D3748"/>
            <w:sz w:val="28"/>
            <w:szCs w:val="28"/>
          </w:rPr>
          <w:t xml:space="preserve"> (found first) based on the locator passed as parameter. Whereas </w:t>
        </w:r>
        <w:proofErr w:type="spellStart"/>
        <w:proofErr w:type="gramStart"/>
        <w:r w:rsidRPr="000B2281">
          <w:rPr>
            <w:rFonts w:ascii="Times New Roman" w:eastAsia="Times New Roman" w:hAnsi="Times New Roman" w:cs="Times New Roman"/>
            <w:color w:val="2D3748"/>
            <w:sz w:val="28"/>
            <w:szCs w:val="28"/>
          </w:rPr>
          <w:t>findElements</w:t>
        </w:r>
        <w:proofErr w:type="spellEnd"/>
        <w:r w:rsidRPr="000B2281">
          <w:rPr>
            <w:rFonts w:ascii="Times New Roman" w:eastAsia="Times New Roman" w:hAnsi="Times New Roman" w:cs="Times New Roman"/>
            <w:color w:val="2D3748"/>
            <w:sz w:val="28"/>
            <w:szCs w:val="28"/>
          </w:rPr>
          <w:t>(</w:t>
        </w:r>
        <w:proofErr w:type="gramEnd"/>
        <w:r w:rsidRPr="000B2281">
          <w:rPr>
            <w:rFonts w:ascii="Times New Roman" w:eastAsia="Times New Roman" w:hAnsi="Times New Roman" w:cs="Times New Roman"/>
            <w:color w:val="2D3748"/>
            <w:sz w:val="28"/>
            <w:szCs w:val="28"/>
          </w:rPr>
          <w:t xml:space="preserve">) returns a list of </w:t>
        </w:r>
        <w:proofErr w:type="spellStart"/>
        <w:r w:rsidRPr="000B2281">
          <w:rPr>
            <w:rFonts w:ascii="Times New Roman" w:eastAsia="Times New Roman" w:hAnsi="Times New Roman" w:cs="Times New Roman"/>
            <w:color w:val="2D3748"/>
            <w:sz w:val="28"/>
            <w:szCs w:val="28"/>
          </w:rPr>
          <w:t>WebElements</w:t>
        </w:r>
        <w:proofErr w:type="spellEnd"/>
        <w:r w:rsidRPr="000B2281">
          <w:rPr>
            <w:rFonts w:ascii="Times New Roman" w:eastAsia="Times New Roman" w:hAnsi="Times New Roman" w:cs="Times New Roman"/>
            <w:color w:val="2D3748"/>
            <w:sz w:val="28"/>
            <w:szCs w:val="28"/>
          </w:rPr>
          <w:t>, all satisfying the locator value passed.</w:t>
        </w:r>
      </w:ins>
    </w:p>
    <w:p w:rsidR="000B2281" w:rsidRPr="000B2281" w:rsidRDefault="000B2281" w:rsidP="000B2281">
      <w:pPr>
        <w:numPr>
          <w:ilvl w:val="0"/>
          <w:numId w:val="33"/>
        </w:numPr>
        <w:shd w:val="clear" w:color="auto" w:fill="FFFFFF"/>
        <w:spacing w:before="100" w:beforeAutospacing="1" w:after="100" w:afterAutospacing="1" w:line="240" w:lineRule="auto"/>
        <w:rPr>
          <w:ins w:id="338" w:author="Unknown"/>
          <w:rFonts w:ascii="Times New Roman" w:eastAsia="Times New Roman" w:hAnsi="Times New Roman" w:cs="Times New Roman"/>
          <w:color w:val="2D3748"/>
          <w:sz w:val="28"/>
          <w:szCs w:val="28"/>
        </w:rPr>
      </w:pPr>
      <w:ins w:id="339" w:author="Unknown">
        <w:r w:rsidRPr="000B2281">
          <w:rPr>
            <w:rFonts w:ascii="Times New Roman" w:eastAsia="Times New Roman" w:hAnsi="Times New Roman" w:cs="Times New Roman"/>
            <w:color w:val="2D3748"/>
            <w:sz w:val="28"/>
            <w:szCs w:val="28"/>
          </w:rPr>
          <w:t xml:space="preserve">Syntax of </w:t>
        </w:r>
        <w:proofErr w:type="spellStart"/>
        <w:r w:rsidRPr="000B2281">
          <w:rPr>
            <w:rFonts w:ascii="Times New Roman" w:eastAsia="Times New Roman" w:hAnsi="Times New Roman" w:cs="Times New Roman"/>
            <w:color w:val="2D3748"/>
            <w:sz w:val="28"/>
            <w:szCs w:val="28"/>
          </w:rPr>
          <w:t>findElement</w:t>
        </w:r>
        <w:proofErr w:type="spellEnd"/>
        <w:r w:rsidRPr="000B2281">
          <w:rPr>
            <w:rFonts w:ascii="Times New Roman" w:eastAsia="Times New Roman" w:hAnsi="Times New Roman" w:cs="Times New Roman"/>
            <w:color w:val="2D3748"/>
            <w:sz w:val="28"/>
            <w:szCs w:val="28"/>
          </w:rPr>
          <w:t>()-</w:t>
        </w:r>
        <w:r w:rsidRPr="000B2281">
          <w:rPr>
            <w:rFonts w:ascii="Times New Roman" w:eastAsia="Times New Roman" w:hAnsi="Times New Roman" w:cs="Times New Roman"/>
            <w:color w:val="2D3748"/>
            <w:sz w:val="28"/>
            <w:szCs w:val="28"/>
          </w:rPr>
          <w:br/>
        </w:r>
        <w:proofErr w:type="spellStart"/>
        <w:r w:rsidRPr="000B2281">
          <w:rPr>
            <w:rFonts w:ascii="Times New Roman" w:eastAsia="Times New Roman" w:hAnsi="Times New Roman" w:cs="Times New Roman"/>
            <w:color w:val="2D3748"/>
            <w:sz w:val="28"/>
            <w:szCs w:val="28"/>
          </w:rPr>
          <w:t>WebElement</w:t>
        </w:r>
        <w:proofErr w:type="spellEnd"/>
        <w:r w:rsidRPr="000B2281">
          <w:rPr>
            <w:rFonts w:ascii="Times New Roman" w:eastAsia="Times New Roman" w:hAnsi="Times New Roman" w:cs="Times New Roman"/>
            <w:color w:val="2D3748"/>
            <w:sz w:val="28"/>
            <w:szCs w:val="28"/>
          </w:rPr>
          <w:t xml:space="preserve"> textbox = </w:t>
        </w:r>
        <w:proofErr w:type="spellStart"/>
        <w:r w:rsidRPr="000B2281">
          <w:rPr>
            <w:rFonts w:ascii="Times New Roman" w:eastAsia="Times New Roman" w:hAnsi="Times New Roman" w:cs="Times New Roman"/>
            <w:color w:val="2D3748"/>
            <w:sz w:val="28"/>
            <w:szCs w:val="28"/>
          </w:rPr>
          <w:t>driver.findElement</w:t>
        </w:r>
        <w:proofErr w:type="spellEnd"/>
        <w:r w:rsidRPr="000B2281">
          <w:rPr>
            <w:rFonts w:ascii="Times New Roman" w:eastAsia="Times New Roman" w:hAnsi="Times New Roman" w:cs="Times New Roman"/>
            <w:color w:val="2D3748"/>
            <w:sz w:val="28"/>
            <w:szCs w:val="28"/>
          </w:rPr>
          <w:t>(By.id(“</w:t>
        </w:r>
        <w:proofErr w:type="spellStart"/>
        <w:r w:rsidRPr="000B2281">
          <w:rPr>
            <w:rFonts w:ascii="Times New Roman" w:eastAsia="Times New Roman" w:hAnsi="Times New Roman" w:cs="Times New Roman"/>
            <w:color w:val="2D3748"/>
            <w:sz w:val="28"/>
            <w:szCs w:val="28"/>
          </w:rPr>
          <w:t>textBoxLocator</w:t>
        </w:r>
        <w:proofErr w:type="spellEnd"/>
        <w:r w:rsidRPr="000B2281">
          <w:rPr>
            <w:rFonts w:ascii="Times New Roman" w:eastAsia="Times New Roman" w:hAnsi="Times New Roman" w:cs="Times New Roman"/>
            <w:color w:val="2D3748"/>
            <w:sz w:val="28"/>
            <w:szCs w:val="28"/>
          </w:rPr>
          <w:t>”));</w:t>
        </w:r>
        <w:r w:rsidRPr="000B2281">
          <w:rPr>
            <w:rFonts w:ascii="Times New Roman" w:eastAsia="Times New Roman" w:hAnsi="Times New Roman" w:cs="Times New Roman"/>
            <w:color w:val="2D3748"/>
            <w:sz w:val="28"/>
            <w:szCs w:val="28"/>
          </w:rPr>
          <w:br/>
          <w:t xml:space="preserve">Syntax of </w:t>
        </w:r>
        <w:proofErr w:type="spellStart"/>
        <w:r w:rsidRPr="000B2281">
          <w:rPr>
            <w:rFonts w:ascii="Times New Roman" w:eastAsia="Times New Roman" w:hAnsi="Times New Roman" w:cs="Times New Roman"/>
            <w:color w:val="2D3748"/>
            <w:sz w:val="28"/>
            <w:szCs w:val="28"/>
          </w:rPr>
          <w:t>findElements</w:t>
        </w:r>
        <w:proofErr w:type="spellEnd"/>
        <w:r w:rsidRPr="000B2281">
          <w:rPr>
            <w:rFonts w:ascii="Times New Roman" w:eastAsia="Times New Roman" w:hAnsi="Times New Roman" w:cs="Times New Roman"/>
            <w:color w:val="2D3748"/>
            <w:sz w:val="28"/>
            <w:szCs w:val="28"/>
          </w:rPr>
          <w:t>()-</w:t>
        </w:r>
        <w:r w:rsidRPr="000B2281">
          <w:rPr>
            <w:rFonts w:ascii="Times New Roman" w:eastAsia="Times New Roman" w:hAnsi="Times New Roman" w:cs="Times New Roman"/>
            <w:color w:val="2D3748"/>
            <w:sz w:val="28"/>
            <w:szCs w:val="28"/>
          </w:rPr>
          <w:br/>
          <w:t>List &lt;</w:t>
        </w:r>
        <w:proofErr w:type="spellStart"/>
        <w:r w:rsidRPr="000B2281">
          <w:rPr>
            <w:rFonts w:ascii="Times New Roman" w:eastAsia="Times New Roman" w:hAnsi="Times New Roman" w:cs="Times New Roman"/>
            <w:color w:val="2D3748"/>
            <w:sz w:val="28"/>
            <w:szCs w:val="28"/>
          </w:rPr>
          <w:t>WebElement</w:t>
        </w:r>
        <w:proofErr w:type="spellEnd"/>
        <w:r w:rsidRPr="000B2281">
          <w:rPr>
            <w:rFonts w:ascii="Times New Roman" w:eastAsia="Times New Roman" w:hAnsi="Times New Roman" w:cs="Times New Roman"/>
            <w:color w:val="2D3748"/>
            <w:sz w:val="28"/>
            <w:szCs w:val="28"/>
          </w:rPr>
          <w:t xml:space="preserve">&gt; elements = </w:t>
        </w:r>
        <w:proofErr w:type="spellStart"/>
        <w:r w:rsidRPr="000B2281">
          <w:rPr>
            <w:rFonts w:ascii="Times New Roman" w:eastAsia="Times New Roman" w:hAnsi="Times New Roman" w:cs="Times New Roman"/>
            <w:color w:val="2D3748"/>
            <w:sz w:val="28"/>
            <w:szCs w:val="28"/>
          </w:rPr>
          <w:t>element.findElements</w:t>
        </w:r>
        <w:proofErr w:type="spellEnd"/>
        <w:r w:rsidRPr="000B2281">
          <w:rPr>
            <w:rFonts w:ascii="Times New Roman" w:eastAsia="Times New Roman" w:hAnsi="Times New Roman" w:cs="Times New Roman"/>
            <w:color w:val="2D3748"/>
            <w:sz w:val="28"/>
            <w:szCs w:val="28"/>
          </w:rPr>
          <w:t>(By.id(“value”));</w:t>
        </w:r>
      </w:ins>
    </w:p>
    <w:p w:rsidR="000B2281" w:rsidRPr="000B2281" w:rsidRDefault="000B2281" w:rsidP="000B2281">
      <w:pPr>
        <w:numPr>
          <w:ilvl w:val="0"/>
          <w:numId w:val="33"/>
        </w:numPr>
        <w:shd w:val="clear" w:color="auto" w:fill="FFFFFF"/>
        <w:spacing w:before="100" w:beforeAutospacing="1" w:after="100" w:afterAutospacing="1" w:line="240" w:lineRule="auto"/>
        <w:rPr>
          <w:ins w:id="340" w:author="Unknown"/>
          <w:rFonts w:ascii="Times New Roman" w:eastAsia="Times New Roman" w:hAnsi="Times New Roman" w:cs="Times New Roman"/>
          <w:color w:val="2D3748"/>
          <w:sz w:val="28"/>
          <w:szCs w:val="28"/>
        </w:rPr>
      </w:pPr>
      <w:ins w:id="341" w:author="Unknown">
        <w:r w:rsidRPr="000B2281">
          <w:rPr>
            <w:rFonts w:ascii="Times New Roman" w:eastAsia="Times New Roman" w:hAnsi="Times New Roman" w:cs="Times New Roman"/>
            <w:color w:val="2D3748"/>
            <w:sz w:val="28"/>
            <w:szCs w:val="28"/>
          </w:rPr>
          <w:t xml:space="preserve">Another difference between the two is- if no element is found then </w:t>
        </w:r>
        <w:proofErr w:type="spellStart"/>
        <w:proofErr w:type="gramStart"/>
        <w:r w:rsidRPr="000B2281">
          <w:rPr>
            <w:rFonts w:ascii="Times New Roman" w:eastAsia="Times New Roman" w:hAnsi="Times New Roman" w:cs="Times New Roman"/>
            <w:color w:val="2D3748"/>
            <w:sz w:val="28"/>
            <w:szCs w:val="28"/>
          </w:rPr>
          <w:t>findElement</w:t>
        </w:r>
        <w:proofErr w:type="spellEnd"/>
        <w:r w:rsidRPr="000B2281">
          <w:rPr>
            <w:rFonts w:ascii="Times New Roman" w:eastAsia="Times New Roman" w:hAnsi="Times New Roman" w:cs="Times New Roman"/>
            <w:color w:val="2D3748"/>
            <w:sz w:val="28"/>
            <w:szCs w:val="28"/>
          </w:rPr>
          <w:t>(</w:t>
        </w:r>
        <w:proofErr w:type="gramEnd"/>
        <w:r w:rsidRPr="000B2281">
          <w:rPr>
            <w:rFonts w:ascii="Times New Roman" w:eastAsia="Times New Roman" w:hAnsi="Times New Roman" w:cs="Times New Roman"/>
            <w:color w:val="2D3748"/>
            <w:sz w:val="28"/>
            <w:szCs w:val="28"/>
          </w:rPr>
          <w:t xml:space="preserve">) throws </w:t>
        </w:r>
        <w:proofErr w:type="spellStart"/>
        <w:r w:rsidRPr="000B2281">
          <w:rPr>
            <w:rFonts w:ascii="Times New Roman" w:eastAsia="Times New Roman" w:hAnsi="Times New Roman" w:cs="Times New Roman"/>
            <w:color w:val="2D3748"/>
            <w:sz w:val="28"/>
            <w:szCs w:val="28"/>
          </w:rPr>
          <w:t>NoSuchElementException</w:t>
        </w:r>
        <w:proofErr w:type="spellEnd"/>
        <w:r w:rsidRPr="000B2281">
          <w:rPr>
            <w:rFonts w:ascii="Times New Roman" w:eastAsia="Times New Roman" w:hAnsi="Times New Roman" w:cs="Times New Roman"/>
            <w:color w:val="2D3748"/>
            <w:sz w:val="28"/>
            <w:szCs w:val="28"/>
          </w:rPr>
          <w:t xml:space="preserve"> whereas </w:t>
        </w:r>
        <w:proofErr w:type="spellStart"/>
        <w:r w:rsidRPr="000B2281">
          <w:rPr>
            <w:rFonts w:ascii="Times New Roman" w:eastAsia="Times New Roman" w:hAnsi="Times New Roman" w:cs="Times New Roman"/>
            <w:color w:val="2D3748"/>
            <w:sz w:val="28"/>
            <w:szCs w:val="28"/>
          </w:rPr>
          <w:t>findElements</w:t>
        </w:r>
        <w:proofErr w:type="spellEnd"/>
        <w:r w:rsidRPr="000B2281">
          <w:rPr>
            <w:rFonts w:ascii="Times New Roman" w:eastAsia="Times New Roman" w:hAnsi="Times New Roman" w:cs="Times New Roman"/>
            <w:color w:val="2D3748"/>
            <w:sz w:val="28"/>
            <w:szCs w:val="28"/>
          </w:rPr>
          <w:t>() returns a list of 0 elements.</w:t>
        </w:r>
      </w:ins>
    </w:p>
    <w:p w:rsidR="000B2281" w:rsidRPr="000B2281" w:rsidRDefault="000B2281" w:rsidP="000B2281">
      <w:pPr>
        <w:shd w:val="clear" w:color="auto" w:fill="FFFFFF"/>
        <w:spacing w:before="360" w:after="120" w:line="240" w:lineRule="auto"/>
        <w:outlineLvl w:val="2"/>
        <w:rPr>
          <w:ins w:id="342" w:author="Unknown"/>
          <w:rFonts w:ascii="Times New Roman" w:eastAsia="Times New Roman" w:hAnsi="Times New Roman" w:cs="Times New Roman"/>
          <w:sz w:val="28"/>
          <w:szCs w:val="28"/>
        </w:rPr>
      </w:pPr>
      <w:ins w:id="343" w:author="Unknown">
        <w:r w:rsidRPr="000B2281">
          <w:rPr>
            <w:rFonts w:ascii="Times New Roman" w:eastAsia="Times New Roman" w:hAnsi="Times New Roman" w:cs="Times New Roman"/>
            <w:b/>
            <w:bCs/>
            <w:sz w:val="28"/>
            <w:szCs w:val="28"/>
          </w:rPr>
          <w:t xml:space="preserve">82. What Is The Difference Between </w:t>
        </w:r>
        <w:proofErr w:type="spellStart"/>
        <w:r w:rsidRPr="000B2281">
          <w:rPr>
            <w:rFonts w:ascii="Times New Roman" w:eastAsia="Times New Roman" w:hAnsi="Times New Roman" w:cs="Times New Roman"/>
            <w:b/>
            <w:bCs/>
            <w:sz w:val="28"/>
            <w:szCs w:val="28"/>
          </w:rPr>
          <w:t>MaxSessions</w:t>
        </w:r>
        <w:proofErr w:type="spellEnd"/>
        <w:r w:rsidRPr="000B2281">
          <w:rPr>
            <w:rFonts w:ascii="Times New Roman" w:eastAsia="Times New Roman" w:hAnsi="Times New Roman" w:cs="Times New Roman"/>
            <w:b/>
            <w:bCs/>
            <w:sz w:val="28"/>
            <w:szCs w:val="28"/>
          </w:rPr>
          <w:t xml:space="preserve"> Vs. </w:t>
        </w:r>
        <w:proofErr w:type="spellStart"/>
        <w:r w:rsidRPr="000B2281">
          <w:rPr>
            <w:rFonts w:ascii="Times New Roman" w:eastAsia="Times New Roman" w:hAnsi="Times New Roman" w:cs="Times New Roman"/>
            <w:b/>
            <w:bCs/>
            <w:sz w:val="28"/>
            <w:szCs w:val="28"/>
          </w:rPr>
          <w:t>MaxInstances</w:t>
        </w:r>
        <w:proofErr w:type="spellEnd"/>
        <w:r w:rsidRPr="000B2281">
          <w:rPr>
            <w:rFonts w:ascii="Times New Roman" w:eastAsia="Times New Roman" w:hAnsi="Times New Roman" w:cs="Times New Roman"/>
            <w:b/>
            <w:bCs/>
            <w:sz w:val="28"/>
            <w:szCs w:val="28"/>
          </w:rPr>
          <w:t xml:space="preserve"> Properties in Selenium Grid?</w:t>
        </w:r>
      </w:ins>
    </w:p>
    <w:p w:rsidR="000B2281" w:rsidRPr="000B2281" w:rsidRDefault="000B2281" w:rsidP="000B2281">
      <w:pPr>
        <w:shd w:val="clear" w:color="auto" w:fill="FFFFFF"/>
        <w:spacing w:after="100" w:afterAutospacing="1" w:line="240" w:lineRule="auto"/>
        <w:rPr>
          <w:ins w:id="344" w:author="Unknown"/>
          <w:rFonts w:ascii="Times New Roman" w:eastAsia="Times New Roman" w:hAnsi="Times New Roman" w:cs="Times New Roman"/>
          <w:color w:val="2D3748"/>
          <w:sz w:val="28"/>
          <w:szCs w:val="28"/>
        </w:rPr>
      </w:pPr>
      <w:proofErr w:type="spellStart"/>
      <w:ins w:id="345" w:author="Unknown">
        <w:r w:rsidRPr="000B2281">
          <w:rPr>
            <w:rFonts w:ascii="Times New Roman" w:eastAsia="Times New Roman" w:hAnsi="Times New Roman" w:cs="Times New Roman"/>
            <w:b/>
            <w:bCs/>
            <w:color w:val="2D3748"/>
            <w:sz w:val="28"/>
            <w:szCs w:val="28"/>
          </w:rPr>
          <w:t>MaxInstances</w:t>
        </w:r>
        <w:proofErr w:type="spellEnd"/>
        <w:r w:rsidRPr="000B2281">
          <w:rPr>
            <w:rFonts w:ascii="Times New Roman" w:eastAsia="Times New Roman" w:hAnsi="Times New Roman" w:cs="Times New Roman"/>
            <w:color w:val="2D3748"/>
            <w:sz w:val="28"/>
            <w:szCs w:val="28"/>
          </w:rPr>
          <w:t> is the no. of browser instances of the same version of the browser that can run on the remote machine.</w:t>
        </w:r>
      </w:ins>
    </w:p>
    <w:p w:rsidR="000B2281" w:rsidRPr="000B2281" w:rsidRDefault="000B2281" w:rsidP="000B2281">
      <w:pPr>
        <w:shd w:val="clear" w:color="auto" w:fill="FFFFFF"/>
        <w:spacing w:after="100" w:afterAutospacing="1" w:line="240" w:lineRule="auto"/>
        <w:rPr>
          <w:ins w:id="346" w:author="Unknown"/>
          <w:rFonts w:ascii="Times New Roman" w:eastAsia="Times New Roman" w:hAnsi="Times New Roman" w:cs="Times New Roman"/>
          <w:color w:val="2D3748"/>
          <w:sz w:val="28"/>
          <w:szCs w:val="28"/>
        </w:rPr>
      </w:pPr>
      <w:ins w:id="347" w:author="Unknown">
        <w:r w:rsidRPr="000B2281">
          <w:rPr>
            <w:rFonts w:ascii="Times New Roman" w:eastAsia="Times New Roman" w:hAnsi="Times New Roman" w:cs="Times New Roman"/>
            <w:color w:val="2D3748"/>
            <w:sz w:val="28"/>
            <w:szCs w:val="28"/>
          </w:rPr>
          <w:t>Let’s see an example below:</w:t>
        </w:r>
      </w:ins>
    </w:p>
    <w:p w:rsidR="000B2281" w:rsidRPr="000B2281" w:rsidRDefault="000B2281" w:rsidP="000B2281">
      <w:pPr>
        <w:shd w:val="clear" w:color="auto" w:fill="FFFFFF"/>
        <w:spacing w:after="180" w:line="240" w:lineRule="auto"/>
        <w:rPr>
          <w:ins w:id="348" w:author="Unknown"/>
          <w:rFonts w:ascii="Times New Roman" w:eastAsia="Times New Roman" w:hAnsi="Times New Roman" w:cs="Times New Roman"/>
          <w:color w:val="2D3748"/>
          <w:sz w:val="28"/>
          <w:szCs w:val="28"/>
        </w:rPr>
      </w:pPr>
      <w:ins w:id="349" w:author="Unknown">
        <w:r w:rsidRPr="000B2281">
          <w:rPr>
            <w:rFonts w:ascii="Times New Roman" w:eastAsia="Times New Roman" w:hAnsi="Times New Roman" w:cs="Times New Roman"/>
            <w:color w:val="2D3748"/>
            <w:sz w:val="28"/>
            <w:szCs w:val="28"/>
          </w:rPr>
          <w:object w:dxaOrig="225" w:dyaOrig="225">
            <v:shape id="_x0000_i1177" type="#_x0000_t75" style="width:136.5pt;height:60.75pt" o:ole="">
              <v:imagedata r:id="rId37" o:title=""/>
            </v:shape>
            <w:control r:id="rId58" w:name="DefaultOcxName19" w:shapeid="_x0000_i1177"/>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
        <w:gridCol w:w="9236"/>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2</w:t>
            </w:r>
          </w:p>
        </w:tc>
        <w:tc>
          <w:tcPr>
            <w:tcW w:w="11422"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-browser browserName=InternetExplorer,version=6,maxInstances=2,platform=WINDOWS</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 xml:space="preserve">-browser </w:t>
            </w:r>
            <w:proofErr w:type="spellStart"/>
            <w:r w:rsidRPr="000B2281">
              <w:rPr>
                <w:rFonts w:ascii="Times New Roman" w:eastAsia="Times New Roman" w:hAnsi="Times New Roman" w:cs="Times New Roman"/>
                <w:color w:val="000000"/>
                <w:sz w:val="28"/>
                <w:szCs w:val="28"/>
              </w:rPr>
              <w:t>browserName</w:t>
            </w:r>
            <w:proofErr w:type="spellEnd"/>
            <w:r w:rsidRPr="000B2281">
              <w:rPr>
                <w:rFonts w:ascii="Times New Roman" w:eastAsia="Times New Roman" w:hAnsi="Times New Roman" w:cs="Times New Roman"/>
                <w:color w:val="000000"/>
                <w:sz w:val="28"/>
                <w:szCs w:val="28"/>
              </w:rPr>
              <w:t>=</w:t>
            </w:r>
            <w:proofErr w:type="spellStart"/>
            <w:r w:rsidRPr="000B2281">
              <w:rPr>
                <w:rFonts w:ascii="Times New Roman" w:eastAsia="Times New Roman" w:hAnsi="Times New Roman" w:cs="Times New Roman"/>
                <w:color w:val="000000"/>
                <w:sz w:val="28"/>
                <w:szCs w:val="28"/>
              </w:rPr>
              <w:t>firefox,version</w:t>
            </w:r>
            <w:proofErr w:type="spellEnd"/>
            <w:r w:rsidRPr="000B2281">
              <w:rPr>
                <w:rFonts w:ascii="Times New Roman" w:eastAsia="Times New Roman" w:hAnsi="Times New Roman" w:cs="Times New Roman"/>
                <w:color w:val="000000"/>
                <w:sz w:val="28"/>
                <w:szCs w:val="28"/>
              </w:rPr>
              <w:t>=11,maxInstances=2,platform=WINDOWS</w:t>
            </w:r>
          </w:p>
        </w:tc>
      </w:tr>
    </w:tbl>
    <w:p w:rsidR="000B2281" w:rsidRPr="000B2281" w:rsidRDefault="000B2281" w:rsidP="000B2281">
      <w:pPr>
        <w:shd w:val="clear" w:color="auto" w:fill="FFFFFF"/>
        <w:spacing w:after="100" w:afterAutospacing="1" w:line="240" w:lineRule="auto"/>
        <w:rPr>
          <w:ins w:id="350" w:author="Unknown"/>
          <w:rFonts w:ascii="Times New Roman" w:eastAsia="Times New Roman" w:hAnsi="Times New Roman" w:cs="Times New Roman"/>
          <w:color w:val="2D3748"/>
          <w:sz w:val="28"/>
          <w:szCs w:val="28"/>
        </w:rPr>
      </w:pPr>
      <w:ins w:id="351" w:author="Unknown">
        <w:r w:rsidRPr="000B2281">
          <w:rPr>
            <w:rFonts w:ascii="Times New Roman" w:eastAsia="Times New Roman" w:hAnsi="Times New Roman" w:cs="Times New Roman"/>
            <w:color w:val="2D3748"/>
            <w:sz w:val="28"/>
            <w:szCs w:val="28"/>
          </w:rPr>
          <w:lastRenderedPageBreak/>
          <w:t>As per the above example, it will allow us to run 4 instances of both IE and Firefox at the same time (in parallel) in a remote machine.</w:t>
        </w:r>
      </w:ins>
    </w:p>
    <w:p w:rsidR="000B2281" w:rsidRPr="000B2281" w:rsidRDefault="000B2281" w:rsidP="000B2281">
      <w:pPr>
        <w:shd w:val="clear" w:color="auto" w:fill="FFFFFF"/>
        <w:spacing w:after="100" w:afterAutospacing="1" w:line="240" w:lineRule="auto"/>
        <w:rPr>
          <w:ins w:id="352" w:author="Unknown"/>
          <w:rFonts w:ascii="Times New Roman" w:eastAsia="Times New Roman" w:hAnsi="Times New Roman" w:cs="Times New Roman"/>
          <w:color w:val="2D3748"/>
          <w:sz w:val="28"/>
          <w:szCs w:val="28"/>
        </w:rPr>
      </w:pPr>
      <w:proofErr w:type="spellStart"/>
      <w:ins w:id="353" w:author="Unknown">
        <w:r w:rsidRPr="000B2281">
          <w:rPr>
            <w:rFonts w:ascii="Times New Roman" w:eastAsia="Times New Roman" w:hAnsi="Times New Roman" w:cs="Times New Roman"/>
            <w:b/>
            <w:bCs/>
            <w:color w:val="2D3748"/>
            <w:sz w:val="28"/>
            <w:szCs w:val="28"/>
          </w:rPr>
          <w:t>MaxSession</w:t>
        </w:r>
        <w:proofErr w:type="spellEnd"/>
        <w:r w:rsidRPr="000B2281">
          <w:rPr>
            <w:rFonts w:ascii="Times New Roman" w:eastAsia="Times New Roman" w:hAnsi="Times New Roman" w:cs="Times New Roman"/>
            <w:color w:val="2D3748"/>
            <w:sz w:val="28"/>
            <w:szCs w:val="28"/>
          </w:rPr>
          <w:t> says how many browsers, independent of the type &amp; version, can run in parallel on the remote machine.</w:t>
        </w:r>
      </w:ins>
    </w:p>
    <w:p w:rsidR="000B2281" w:rsidRPr="000B2281" w:rsidRDefault="000B2281" w:rsidP="000B2281">
      <w:pPr>
        <w:shd w:val="clear" w:color="auto" w:fill="FFFFFF"/>
        <w:spacing w:after="100" w:afterAutospacing="1" w:line="240" w:lineRule="auto"/>
        <w:rPr>
          <w:ins w:id="354" w:author="Unknown"/>
          <w:rFonts w:ascii="Times New Roman" w:eastAsia="Times New Roman" w:hAnsi="Times New Roman" w:cs="Times New Roman"/>
          <w:color w:val="2D3748"/>
          <w:sz w:val="28"/>
          <w:szCs w:val="28"/>
        </w:rPr>
      </w:pPr>
      <w:ins w:id="355" w:author="Unknown">
        <w:r w:rsidRPr="000B2281">
          <w:rPr>
            <w:rFonts w:ascii="Times New Roman" w:eastAsia="Times New Roman" w:hAnsi="Times New Roman" w:cs="Times New Roman"/>
            <w:color w:val="2D3748"/>
            <w:sz w:val="28"/>
            <w:szCs w:val="28"/>
          </w:rPr>
          <w:t>It supersedes the “</w:t>
        </w:r>
        <w:proofErr w:type="spellStart"/>
        <w:r w:rsidRPr="000B2281">
          <w:rPr>
            <w:rFonts w:ascii="Times New Roman" w:eastAsia="Times New Roman" w:hAnsi="Times New Roman" w:cs="Times New Roman"/>
            <w:color w:val="2D3748"/>
            <w:sz w:val="28"/>
            <w:szCs w:val="28"/>
          </w:rPr>
          <w:t>MaxInstances</w:t>
        </w:r>
        <w:proofErr w:type="spellEnd"/>
        <w:r w:rsidRPr="000B2281">
          <w:rPr>
            <w:rFonts w:ascii="Times New Roman" w:eastAsia="Times New Roman" w:hAnsi="Times New Roman" w:cs="Times New Roman"/>
            <w:color w:val="2D3748"/>
            <w:sz w:val="28"/>
            <w:szCs w:val="28"/>
          </w:rPr>
          <w:t>” setting.</w:t>
        </w:r>
      </w:ins>
    </w:p>
    <w:p w:rsidR="000B2281" w:rsidRPr="000B2281" w:rsidRDefault="000B2281" w:rsidP="000B2281">
      <w:pPr>
        <w:shd w:val="clear" w:color="auto" w:fill="FFFFFF"/>
        <w:spacing w:after="100" w:afterAutospacing="1" w:line="240" w:lineRule="auto"/>
        <w:rPr>
          <w:ins w:id="356" w:author="Unknown"/>
          <w:rFonts w:ascii="Times New Roman" w:eastAsia="Times New Roman" w:hAnsi="Times New Roman" w:cs="Times New Roman"/>
          <w:color w:val="2D3748"/>
          <w:sz w:val="28"/>
          <w:szCs w:val="28"/>
        </w:rPr>
      </w:pPr>
      <w:ins w:id="357" w:author="Unknown">
        <w:r w:rsidRPr="000B2281">
          <w:rPr>
            <w:rFonts w:ascii="Times New Roman" w:eastAsia="Times New Roman" w:hAnsi="Times New Roman" w:cs="Times New Roman"/>
            <w:color w:val="2D3748"/>
            <w:sz w:val="28"/>
            <w:szCs w:val="28"/>
          </w:rPr>
          <w:t xml:space="preserve">If </w:t>
        </w:r>
        <w:proofErr w:type="spellStart"/>
        <w:r w:rsidRPr="000B2281">
          <w:rPr>
            <w:rFonts w:ascii="Times New Roman" w:eastAsia="Times New Roman" w:hAnsi="Times New Roman" w:cs="Times New Roman"/>
            <w:color w:val="2D3748"/>
            <w:sz w:val="28"/>
            <w:szCs w:val="28"/>
          </w:rPr>
          <w:t>maxSession</w:t>
        </w:r>
        <w:proofErr w:type="spellEnd"/>
        <w:r w:rsidRPr="000B2281">
          <w:rPr>
            <w:rFonts w:ascii="Times New Roman" w:eastAsia="Times New Roman" w:hAnsi="Times New Roman" w:cs="Times New Roman"/>
            <w:color w:val="2D3748"/>
            <w:sz w:val="28"/>
            <w:szCs w:val="28"/>
          </w:rPr>
          <w:t xml:space="preserve">=1 then no more than a single browser would run. If </w:t>
        </w:r>
        <w:proofErr w:type="spellStart"/>
        <w:r w:rsidRPr="000B2281">
          <w:rPr>
            <w:rFonts w:ascii="Times New Roman" w:eastAsia="Times New Roman" w:hAnsi="Times New Roman" w:cs="Times New Roman"/>
            <w:color w:val="2D3748"/>
            <w:sz w:val="28"/>
            <w:szCs w:val="28"/>
          </w:rPr>
          <w:t>maxSession</w:t>
        </w:r>
        <w:proofErr w:type="spellEnd"/>
        <w:r w:rsidRPr="000B2281">
          <w:rPr>
            <w:rFonts w:ascii="Times New Roman" w:eastAsia="Times New Roman" w:hAnsi="Times New Roman" w:cs="Times New Roman"/>
            <w:color w:val="2D3748"/>
            <w:sz w:val="28"/>
            <w:szCs w:val="28"/>
          </w:rPr>
          <w:t xml:space="preserve">=2 then any of the below combinations can run at a time irrespective of what </w:t>
        </w:r>
        <w:proofErr w:type="spellStart"/>
        <w:r w:rsidRPr="000B2281">
          <w:rPr>
            <w:rFonts w:ascii="Times New Roman" w:eastAsia="Times New Roman" w:hAnsi="Times New Roman" w:cs="Times New Roman"/>
            <w:color w:val="2D3748"/>
            <w:sz w:val="28"/>
            <w:szCs w:val="28"/>
          </w:rPr>
          <w:t>MaxInstances</w:t>
        </w:r>
        <w:proofErr w:type="spellEnd"/>
        <w:r w:rsidRPr="000B2281">
          <w:rPr>
            <w:rFonts w:ascii="Times New Roman" w:eastAsia="Times New Roman" w:hAnsi="Times New Roman" w:cs="Times New Roman"/>
            <w:color w:val="2D3748"/>
            <w:sz w:val="28"/>
            <w:szCs w:val="28"/>
          </w:rPr>
          <w:t xml:space="preserve"> we have defined.</w:t>
        </w:r>
        <w:r w:rsidRPr="000B2281">
          <w:rPr>
            <w:rFonts w:ascii="Times New Roman" w:eastAsia="Times New Roman" w:hAnsi="Times New Roman" w:cs="Times New Roman"/>
            <w:color w:val="2D3748"/>
            <w:sz w:val="28"/>
            <w:szCs w:val="28"/>
          </w:rPr>
          <w:br/>
          <w:t>2 Internet Explorer</w:t>
        </w:r>
        <w:r w:rsidRPr="000B2281">
          <w:rPr>
            <w:rFonts w:ascii="Times New Roman" w:eastAsia="Times New Roman" w:hAnsi="Times New Roman" w:cs="Times New Roman"/>
            <w:color w:val="2D3748"/>
            <w:sz w:val="28"/>
            <w:szCs w:val="28"/>
          </w:rPr>
          <w:br/>
          <w:t>2 Firefox</w:t>
        </w:r>
        <w:r w:rsidRPr="000B2281">
          <w:rPr>
            <w:rFonts w:ascii="Times New Roman" w:eastAsia="Times New Roman" w:hAnsi="Times New Roman" w:cs="Times New Roman"/>
            <w:color w:val="2D3748"/>
            <w:sz w:val="28"/>
            <w:szCs w:val="28"/>
          </w:rPr>
          <w:br/>
          <w:t>1 Internet Explorer + 1 Firefox</w:t>
        </w:r>
      </w:ins>
    </w:p>
    <w:p w:rsidR="000B2281" w:rsidRPr="000B2281" w:rsidRDefault="000B2281" w:rsidP="000B2281">
      <w:pPr>
        <w:shd w:val="clear" w:color="auto" w:fill="FFFFFF"/>
        <w:spacing w:before="360" w:after="120" w:line="240" w:lineRule="auto"/>
        <w:outlineLvl w:val="2"/>
        <w:rPr>
          <w:ins w:id="358" w:author="Unknown"/>
          <w:rFonts w:ascii="Times New Roman" w:eastAsia="Times New Roman" w:hAnsi="Times New Roman" w:cs="Times New Roman"/>
          <w:sz w:val="28"/>
          <w:szCs w:val="28"/>
        </w:rPr>
      </w:pPr>
      <w:ins w:id="359" w:author="Unknown">
        <w:r w:rsidRPr="000B2281">
          <w:rPr>
            <w:rFonts w:ascii="Times New Roman" w:eastAsia="Times New Roman" w:hAnsi="Times New Roman" w:cs="Times New Roman"/>
            <w:b/>
            <w:bCs/>
            <w:sz w:val="28"/>
            <w:szCs w:val="28"/>
          </w:rPr>
          <w:t>83. How to find whether an element is displayed on the web page? </w:t>
        </w:r>
      </w:ins>
    </w:p>
    <w:p w:rsidR="000B2281" w:rsidRPr="000B2281" w:rsidRDefault="000B2281" w:rsidP="000B2281">
      <w:pPr>
        <w:shd w:val="clear" w:color="auto" w:fill="FFFFFF"/>
        <w:spacing w:after="100" w:afterAutospacing="1" w:line="240" w:lineRule="auto"/>
        <w:rPr>
          <w:ins w:id="360" w:author="Unknown"/>
          <w:rFonts w:ascii="Times New Roman" w:eastAsia="Times New Roman" w:hAnsi="Times New Roman" w:cs="Times New Roman"/>
          <w:color w:val="2D3748"/>
          <w:sz w:val="28"/>
          <w:szCs w:val="28"/>
        </w:rPr>
      </w:pPr>
      <w:proofErr w:type="spellStart"/>
      <w:ins w:id="361" w:author="Unknown">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 xml:space="preserve"> facilitates the user with the following methods to check the visibility of the web elements. These web elements can be buttons, drop boxes, checkboxes, radio buttons, labels etc.</w:t>
        </w:r>
      </w:ins>
    </w:p>
    <w:p w:rsidR="000B2281" w:rsidRPr="000B2281" w:rsidRDefault="000B2281" w:rsidP="000B2281">
      <w:pPr>
        <w:numPr>
          <w:ilvl w:val="0"/>
          <w:numId w:val="34"/>
        </w:numPr>
        <w:shd w:val="clear" w:color="auto" w:fill="FFFFFF"/>
        <w:spacing w:before="100" w:beforeAutospacing="1" w:after="100" w:afterAutospacing="1" w:line="240" w:lineRule="auto"/>
        <w:rPr>
          <w:ins w:id="362" w:author="Unknown"/>
          <w:rFonts w:ascii="Times New Roman" w:eastAsia="Times New Roman" w:hAnsi="Times New Roman" w:cs="Times New Roman"/>
          <w:color w:val="2D3748"/>
          <w:sz w:val="28"/>
          <w:szCs w:val="28"/>
        </w:rPr>
      </w:pPr>
      <w:proofErr w:type="spellStart"/>
      <w:ins w:id="363" w:author="Unknown">
        <w:r w:rsidRPr="000B2281">
          <w:rPr>
            <w:rFonts w:ascii="Times New Roman" w:eastAsia="Times New Roman" w:hAnsi="Times New Roman" w:cs="Times New Roman"/>
            <w:color w:val="2D3748"/>
            <w:sz w:val="28"/>
            <w:szCs w:val="28"/>
          </w:rPr>
          <w:t>isDisplayed</w:t>
        </w:r>
        <w:proofErr w:type="spellEnd"/>
        <w:r w:rsidRPr="000B2281">
          <w:rPr>
            <w:rFonts w:ascii="Times New Roman" w:eastAsia="Times New Roman" w:hAnsi="Times New Roman" w:cs="Times New Roman"/>
            <w:color w:val="2D3748"/>
            <w:sz w:val="28"/>
            <w:szCs w:val="28"/>
          </w:rPr>
          <w:t>()</w:t>
        </w:r>
      </w:ins>
    </w:p>
    <w:p w:rsidR="000B2281" w:rsidRPr="000B2281" w:rsidRDefault="000B2281" w:rsidP="000B2281">
      <w:pPr>
        <w:shd w:val="clear" w:color="auto" w:fill="FFFFFF"/>
        <w:spacing w:before="100" w:beforeAutospacing="1" w:after="100" w:afterAutospacing="1" w:line="240" w:lineRule="auto"/>
        <w:ind w:left="720"/>
        <w:rPr>
          <w:ins w:id="364" w:author="Unknown"/>
          <w:rFonts w:ascii="Times New Roman" w:eastAsia="Times New Roman" w:hAnsi="Times New Roman" w:cs="Times New Roman"/>
          <w:color w:val="2D3748"/>
          <w:sz w:val="28"/>
          <w:szCs w:val="28"/>
        </w:rPr>
      </w:pPr>
      <w:ins w:id="365" w:author="Unknown">
        <w:r w:rsidRPr="000B2281">
          <w:rPr>
            <w:rFonts w:ascii="Times New Roman" w:eastAsia="Times New Roman" w:hAnsi="Times New Roman" w:cs="Times New Roman"/>
            <w:color w:val="2D3748"/>
            <w:sz w:val="28"/>
            <w:szCs w:val="28"/>
          </w:rPr>
          <w:object w:dxaOrig="225" w:dyaOrig="225">
            <v:shape id="_x0000_i1180" type="#_x0000_t75" style="width:136.5pt;height:60.75pt" o:ole="">
              <v:imagedata r:id="rId37" o:title=""/>
            </v:shape>
            <w:control r:id="rId59" w:name="DefaultOcxName20" w:shapeid="_x0000_i1180"/>
          </w:object>
        </w:r>
      </w:ins>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15"/>
        <w:gridCol w:w="8515"/>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tc>
        <w:tc>
          <w:tcPr>
            <w:tcW w:w="10912"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boolean</w:t>
            </w:r>
            <w:proofErr w:type="spellEnd"/>
            <w:r w:rsidRPr="000B2281">
              <w:rPr>
                <w:rFonts w:ascii="Times New Roman" w:eastAsia="Times New Roman" w:hAnsi="Times New Roman" w:cs="Times New Roman"/>
                <w:color w:val="000000"/>
                <w:sz w:val="28"/>
                <w:szCs w:val="28"/>
              </w:rPr>
              <w:t> </w:t>
            </w:r>
            <w:proofErr w:type="spellStart"/>
            <w:r w:rsidRPr="000B2281">
              <w:rPr>
                <w:rFonts w:ascii="Times New Roman" w:eastAsia="Times New Roman" w:hAnsi="Times New Roman" w:cs="Times New Roman"/>
                <w:color w:val="000000"/>
                <w:sz w:val="28"/>
                <w:szCs w:val="28"/>
              </w:rPr>
              <w:t>elePresent</w:t>
            </w:r>
            <w:proofErr w:type="spellEnd"/>
            <w:r w:rsidRPr="000B2281">
              <w:rPr>
                <w:rFonts w:ascii="Times New Roman" w:eastAsia="Times New Roman" w:hAnsi="Times New Roman" w:cs="Times New Roman"/>
                <w:color w:val="000000"/>
                <w:sz w:val="28"/>
                <w:szCs w:val="28"/>
              </w:rPr>
              <w:t xml:space="preserve"> = </w:t>
            </w:r>
            <w:proofErr w:type="spellStart"/>
            <w:r w:rsidRPr="000B2281">
              <w:rPr>
                <w:rFonts w:ascii="Times New Roman" w:eastAsia="Times New Roman" w:hAnsi="Times New Roman" w:cs="Times New Roman"/>
                <w:color w:val="000000"/>
                <w:sz w:val="28"/>
                <w:szCs w:val="28"/>
              </w:rPr>
              <w:t>driver.findElement</w:t>
            </w:r>
            <w:proofErr w:type="spellEnd"/>
            <w:r w:rsidRPr="000B2281">
              <w:rPr>
                <w:rFonts w:ascii="Times New Roman" w:eastAsia="Times New Roman" w:hAnsi="Times New Roman" w:cs="Times New Roman"/>
                <w:color w:val="000000"/>
                <w:sz w:val="28"/>
                <w:szCs w:val="28"/>
              </w:rPr>
              <w:t>(</w:t>
            </w:r>
            <w:proofErr w:type="spellStart"/>
            <w:r w:rsidRPr="000B2281">
              <w:rPr>
                <w:rFonts w:ascii="Times New Roman" w:eastAsia="Times New Roman" w:hAnsi="Times New Roman" w:cs="Times New Roman"/>
                <w:color w:val="000000"/>
                <w:sz w:val="28"/>
                <w:szCs w:val="28"/>
              </w:rPr>
              <w:t>By.xpath</w:t>
            </w:r>
            <w:proofErr w:type="spellEnd"/>
            <w:r w:rsidRPr="000B2281">
              <w:rPr>
                <w:rFonts w:ascii="Times New Roman" w:eastAsia="Times New Roman" w:hAnsi="Times New Roman" w:cs="Times New Roman"/>
                <w:color w:val="000000"/>
                <w:sz w:val="28"/>
                <w:szCs w:val="28"/>
              </w:rPr>
              <w:t>("</w:t>
            </w:r>
            <w:proofErr w:type="spellStart"/>
            <w:r w:rsidRPr="000B2281">
              <w:rPr>
                <w:rFonts w:ascii="Times New Roman" w:eastAsia="Times New Roman" w:hAnsi="Times New Roman" w:cs="Times New Roman"/>
                <w:color w:val="000000"/>
                <w:sz w:val="28"/>
                <w:szCs w:val="28"/>
              </w:rPr>
              <w:t>xpath</w:t>
            </w:r>
            <w:proofErr w:type="spellEnd"/>
            <w:r w:rsidRPr="000B2281">
              <w:rPr>
                <w:rFonts w:ascii="Times New Roman" w:eastAsia="Times New Roman" w:hAnsi="Times New Roman" w:cs="Times New Roman"/>
                <w:color w:val="000000"/>
                <w:sz w:val="28"/>
                <w:szCs w:val="28"/>
              </w:rPr>
              <w:t>")).</w:t>
            </w:r>
            <w:proofErr w:type="spellStart"/>
            <w:r w:rsidRPr="000B2281">
              <w:rPr>
                <w:rFonts w:ascii="Times New Roman" w:eastAsia="Times New Roman" w:hAnsi="Times New Roman" w:cs="Times New Roman"/>
                <w:color w:val="000000"/>
                <w:sz w:val="28"/>
                <w:szCs w:val="28"/>
              </w:rPr>
              <w:t>isDisplayed</w:t>
            </w:r>
            <w:proofErr w:type="spellEnd"/>
            <w:r w:rsidRPr="000B2281">
              <w:rPr>
                <w:rFonts w:ascii="Times New Roman" w:eastAsia="Times New Roman" w:hAnsi="Times New Roman" w:cs="Times New Roman"/>
                <w:color w:val="000000"/>
                <w:sz w:val="28"/>
                <w:szCs w:val="28"/>
              </w:rPr>
              <w:t>();</w:t>
            </w:r>
          </w:p>
        </w:tc>
      </w:tr>
    </w:tbl>
    <w:p w:rsidR="000B2281" w:rsidRPr="000B2281" w:rsidRDefault="000B2281" w:rsidP="000B2281">
      <w:pPr>
        <w:numPr>
          <w:ilvl w:val="0"/>
          <w:numId w:val="34"/>
        </w:numPr>
        <w:shd w:val="clear" w:color="auto" w:fill="FFFFFF"/>
        <w:spacing w:before="100" w:beforeAutospacing="1" w:after="100" w:afterAutospacing="1" w:line="240" w:lineRule="auto"/>
        <w:rPr>
          <w:ins w:id="366" w:author="Unknown"/>
          <w:rFonts w:ascii="Times New Roman" w:eastAsia="Times New Roman" w:hAnsi="Times New Roman" w:cs="Times New Roman"/>
          <w:color w:val="2D3748"/>
          <w:sz w:val="28"/>
          <w:szCs w:val="28"/>
        </w:rPr>
      </w:pPr>
      <w:proofErr w:type="spellStart"/>
      <w:ins w:id="367" w:author="Unknown">
        <w:r w:rsidRPr="000B2281">
          <w:rPr>
            <w:rFonts w:ascii="Times New Roman" w:eastAsia="Times New Roman" w:hAnsi="Times New Roman" w:cs="Times New Roman"/>
            <w:color w:val="2D3748"/>
            <w:sz w:val="28"/>
            <w:szCs w:val="28"/>
          </w:rPr>
          <w:t>isSelected</w:t>
        </w:r>
        <w:proofErr w:type="spellEnd"/>
        <w:r w:rsidRPr="000B2281">
          <w:rPr>
            <w:rFonts w:ascii="Times New Roman" w:eastAsia="Times New Roman" w:hAnsi="Times New Roman" w:cs="Times New Roman"/>
            <w:color w:val="2D3748"/>
            <w:sz w:val="28"/>
            <w:szCs w:val="28"/>
          </w:rPr>
          <w:t>()</w:t>
        </w:r>
      </w:ins>
    </w:p>
    <w:p w:rsidR="000B2281" w:rsidRPr="000B2281" w:rsidRDefault="000B2281" w:rsidP="000B2281">
      <w:pPr>
        <w:shd w:val="clear" w:color="auto" w:fill="FFFFFF"/>
        <w:spacing w:before="100" w:beforeAutospacing="1" w:after="100" w:afterAutospacing="1" w:line="240" w:lineRule="auto"/>
        <w:ind w:left="720"/>
        <w:rPr>
          <w:ins w:id="368" w:author="Unknown"/>
          <w:rFonts w:ascii="Times New Roman" w:eastAsia="Times New Roman" w:hAnsi="Times New Roman" w:cs="Times New Roman"/>
          <w:color w:val="2D3748"/>
          <w:sz w:val="28"/>
          <w:szCs w:val="28"/>
        </w:rPr>
      </w:pPr>
      <w:ins w:id="369" w:author="Unknown">
        <w:r w:rsidRPr="000B2281">
          <w:rPr>
            <w:rFonts w:ascii="Times New Roman" w:eastAsia="Times New Roman" w:hAnsi="Times New Roman" w:cs="Times New Roman"/>
            <w:color w:val="2D3748"/>
            <w:sz w:val="28"/>
            <w:szCs w:val="28"/>
          </w:rPr>
          <w:object w:dxaOrig="225" w:dyaOrig="225">
            <v:shape id="_x0000_i1183" type="#_x0000_t75" style="width:136.5pt;height:60.75pt" o:ole="">
              <v:imagedata r:id="rId37" o:title=""/>
            </v:shape>
            <w:control r:id="rId60" w:name="DefaultOcxName21" w:shapeid="_x0000_i1183"/>
          </w:object>
        </w:r>
      </w:ins>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15"/>
        <w:gridCol w:w="8515"/>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tc>
        <w:tc>
          <w:tcPr>
            <w:tcW w:w="10912"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boolean</w:t>
            </w:r>
            <w:proofErr w:type="spellEnd"/>
            <w:r w:rsidRPr="000B2281">
              <w:rPr>
                <w:rFonts w:ascii="Times New Roman" w:eastAsia="Times New Roman" w:hAnsi="Times New Roman" w:cs="Times New Roman"/>
                <w:color w:val="000000"/>
                <w:sz w:val="28"/>
                <w:szCs w:val="28"/>
              </w:rPr>
              <w:t> </w:t>
            </w:r>
            <w:proofErr w:type="spellStart"/>
            <w:r w:rsidRPr="000B2281">
              <w:rPr>
                <w:rFonts w:ascii="Times New Roman" w:eastAsia="Times New Roman" w:hAnsi="Times New Roman" w:cs="Times New Roman"/>
                <w:color w:val="000000"/>
                <w:sz w:val="28"/>
                <w:szCs w:val="28"/>
              </w:rPr>
              <w:t>eleSelected</w:t>
            </w:r>
            <w:proofErr w:type="spellEnd"/>
            <w:r w:rsidRPr="000B2281">
              <w:rPr>
                <w:rFonts w:ascii="Times New Roman" w:eastAsia="Times New Roman" w:hAnsi="Times New Roman" w:cs="Times New Roman"/>
                <w:color w:val="000000"/>
                <w:sz w:val="28"/>
                <w:szCs w:val="28"/>
              </w:rPr>
              <w:t xml:space="preserve">= </w:t>
            </w:r>
            <w:proofErr w:type="spellStart"/>
            <w:r w:rsidRPr="000B2281">
              <w:rPr>
                <w:rFonts w:ascii="Times New Roman" w:eastAsia="Times New Roman" w:hAnsi="Times New Roman" w:cs="Times New Roman"/>
                <w:color w:val="000000"/>
                <w:sz w:val="28"/>
                <w:szCs w:val="28"/>
              </w:rPr>
              <w:t>driver.findElement</w:t>
            </w:r>
            <w:proofErr w:type="spellEnd"/>
            <w:r w:rsidRPr="000B2281">
              <w:rPr>
                <w:rFonts w:ascii="Times New Roman" w:eastAsia="Times New Roman" w:hAnsi="Times New Roman" w:cs="Times New Roman"/>
                <w:color w:val="000000"/>
                <w:sz w:val="28"/>
                <w:szCs w:val="28"/>
              </w:rPr>
              <w:t>(</w:t>
            </w:r>
            <w:proofErr w:type="spellStart"/>
            <w:r w:rsidRPr="000B2281">
              <w:rPr>
                <w:rFonts w:ascii="Times New Roman" w:eastAsia="Times New Roman" w:hAnsi="Times New Roman" w:cs="Times New Roman"/>
                <w:color w:val="000000"/>
                <w:sz w:val="28"/>
                <w:szCs w:val="28"/>
              </w:rPr>
              <w:t>By.xpath</w:t>
            </w:r>
            <w:proofErr w:type="spellEnd"/>
            <w:r w:rsidRPr="000B2281">
              <w:rPr>
                <w:rFonts w:ascii="Times New Roman" w:eastAsia="Times New Roman" w:hAnsi="Times New Roman" w:cs="Times New Roman"/>
                <w:color w:val="000000"/>
                <w:sz w:val="28"/>
                <w:szCs w:val="28"/>
              </w:rPr>
              <w:t>("</w:t>
            </w:r>
            <w:proofErr w:type="spellStart"/>
            <w:r w:rsidRPr="000B2281">
              <w:rPr>
                <w:rFonts w:ascii="Times New Roman" w:eastAsia="Times New Roman" w:hAnsi="Times New Roman" w:cs="Times New Roman"/>
                <w:color w:val="000000"/>
                <w:sz w:val="28"/>
                <w:szCs w:val="28"/>
              </w:rPr>
              <w:t>xpath</w:t>
            </w:r>
            <w:proofErr w:type="spellEnd"/>
            <w:r w:rsidRPr="000B2281">
              <w:rPr>
                <w:rFonts w:ascii="Times New Roman" w:eastAsia="Times New Roman" w:hAnsi="Times New Roman" w:cs="Times New Roman"/>
                <w:color w:val="000000"/>
                <w:sz w:val="28"/>
                <w:szCs w:val="28"/>
              </w:rPr>
              <w:t>")).</w:t>
            </w:r>
            <w:proofErr w:type="spellStart"/>
            <w:r w:rsidRPr="000B2281">
              <w:rPr>
                <w:rFonts w:ascii="Times New Roman" w:eastAsia="Times New Roman" w:hAnsi="Times New Roman" w:cs="Times New Roman"/>
                <w:color w:val="000000"/>
                <w:sz w:val="28"/>
                <w:szCs w:val="28"/>
              </w:rPr>
              <w:t>isSelected</w:t>
            </w:r>
            <w:proofErr w:type="spellEnd"/>
            <w:r w:rsidRPr="000B2281">
              <w:rPr>
                <w:rFonts w:ascii="Times New Roman" w:eastAsia="Times New Roman" w:hAnsi="Times New Roman" w:cs="Times New Roman"/>
                <w:color w:val="000000"/>
                <w:sz w:val="28"/>
                <w:szCs w:val="28"/>
              </w:rPr>
              <w:t>();</w:t>
            </w:r>
          </w:p>
        </w:tc>
      </w:tr>
    </w:tbl>
    <w:p w:rsidR="000B2281" w:rsidRPr="000B2281" w:rsidRDefault="000B2281" w:rsidP="000B2281">
      <w:pPr>
        <w:numPr>
          <w:ilvl w:val="0"/>
          <w:numId w:val="34"/>
        </w:numPr>
        <w:shd w:val="clear" w:color="auto" w:fill="FFFFFF"/>
        <w:spacing w:before="100" w:beforeAutospacing="1" w:after="100" w:afterAutospacing="1" w:line="240" w:lineRule="auto"/>
        <w:rPr>
          <w:ins w:id="370" w:author="Unknown"/>
          <w:rFonts w:ascii="Times New Roman" w:eastAsia="Times New Roman" w:hAnsi="Times New Roman" w:cs="Times New Roman"/>
          <w:color w:val="2D3748"/>
          <w:sz w:val="28"/>
          <w:szCs w:val="28"/>
        </w:rPr>
      </w:pPr>
      <w:proofErr w:type="spellStart"/>
      <w:ins w:id="371" w:author="Unknown">
        <w:r w:rsidRPr="000B2281">
          <w:rPr>
            <w:rFonts w:ascii="Times New Roman" w:eastAsia="Times New Roman" w:hAnsi="Times New Roman" w:cs="Times New Roman"/>
            <w:color w:val="2D3748"/>
            <w:sz w:val="28"/>
            <w:szCs w:val="28"/>
          </w:rPr>
          <w:t>isEnabled</w:t>
        </w:r>
        <w:proofErr w:type="spellEnd"/>
        <w:r w:rsidRPr="000B2281">
          <w:rPr>
            <w:rFonts w:ascii="Times New Roman" w:eastAsia="Times New Roman" w:hAnsi="Times New Roman" w:cs="Times New Roman"/>
            <w:color w:val="2D3748"/>
            <w:sz w:val="28"/>
            <w:szCs w:val="28"/>
          </w:rPr>
          <w:t>()</w:t>
        </w:r>
      </w:ins>
    </w:p>
    <w:p w:rsidR="000B2281" w:rsidRPr="000B2281" w:rsidRDefault="000B2281" w:rsidP="000B2281">
      <w:pPr>
        <w:shd w:val="clear" w:color="auto" w:fill="FFFFFF"/>
        <w:spacing w:before="100" w:beforeAutospacing="1" w:after="100" w:afterAutospacing="1" w:line="240" w:lineRule="auto"/>
        <w:ind w:left="720"/>
        <w:rPr>
          <w:ins w:id="372" w:author="Unknown"/>
          <w:rFonts w:ascii="Times New Roman" w:eastAsia="Times New Roman" w:hAnsi="Times New Roman" w:cs="Times New Roman"/>
          <w:color w:val="2D3748"/>
          <w:sz w:val="28"/>
          <w:szCs w:val="28"/>
        </w:rPr>
      </w:pPr>
      <w:ins w:id="373" w:author="Unknown">
        <w:r w:rsidRPr="000B2281">
          <w:rPr>
            <w:rFonts w:ascii="Times New Roman" w:eastAsia="Times New Roman" w:hAnsi="Times New Roman" w:cs="Times New Roman"/>
            <w:color w:val="2D3748"/>
            <w:sz w:val="28"/>
            <w:szCs w:val="28"/>
          </w:rPr>
          <w:lastRenderedPageBreak/>
          <w:object w:dxaOrig="225" w:dyaOrig="225">
            <v:shape id="_x0000_i1186" type="#_x0000_t75" style="width:136.5pt;height:60.75pt" o:ole="">
              <v:imagedata r:id="rId37" o:title=""/>
            </v:shape>
            <w:control r:id="rId61" w:name="DefaultOcxName22" w:shapeid="_x0000_i1186"/>
          </w:object>
        </w:r>
      </w:ins>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15"/>
        <w:gridCol w:w="8515"/>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tc>
        <w:tc>
          <w:tcPr>
            <w:tcW w:w="10912"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boolean</w:t>
            </w:r>
            <w:proofErr w:type="spellEnd"/>
            <w:r w:rsidRPr="000B2281">
              <w:rPr>
                <w:rFonts w:ascii="Times New Roman" w:eastAsia="Times New Roman" w:hAnsi="Times New Roman" w:cs="Times New Roman"/>
                <w:color w:val="000000"/>
                <w:sz w:val="28"/>
                <w:szCs w:val="28"/>
              </w:rPr>
              <w:t> </w:t>
            </w:r>
            <w:proofErr w:type="spellStart"/>
            <w:r w:rsidRPr="000B2281">
              <w:rPr>
                <w:rFonts w:ascii="Times New Roman" w:eastAsia="Times New Roman" w:hAnsi="Times New Roman" w:cs="Times New Roman"/>
                <w:color w:val="000000"/>
                <w:sz w:val="28"/>
                <w:szCs w:val="28"/>
              </w:rPr>
              <w:t>eleEnabled</w:t>
            </w:r>
            <w:proofErr w:type="spellEnd"/>
            <w:r w:rsidRPr="000B2281">
              <w:rPr>
                <w:rFonts w:ascii="Times New Roman" w:eastAsia="Times New Roman" w:hAnsi="Times New Roman" w:cs="Times New Roman"/>
                <w:color w:val="000000"/>
                <w:sz w:val="28"/>
                <w:szCs w:val="28"/>
              </w:rPr>
              <w:t xml:space="preserve">= </w:t>
            </w:r>
            <w:proofErr w:type="spellStart"/>
            <w:r w:rsidRPr="000B2281">
              <w:rPr>
                <w:rFonts w:ascii="Times New Roman" w:eastAsia="Times New Roman" w:hAnsi="Times New Roman" w:cs="Times New Roman"/>
                <w:color w:val="000000"/>
                <w:sz w:val="28"/>
                <w:szCs w:val="28"/>
              </w:rPr>
              <w:t>driver.findElement</w:t>
            </w:r>
            <w:proofErr w:type="spellEnd"/>
            <w:r w:rsidRPr="000B2281">
              <w:rPr>
                <w:rFonts w:ascii="Times New Roman" w:eastAsia="Times New Roman" w:hAnsi="Times New Roman" w:cs="Times New Roman"/>
                <w:color w:val="000000"/>
                <w:sz w:val="28"/>
                <w:szCs w:val="28"/>
              </w:rPr>
              <w:t>(</w:t>
            </w:r>
            <w:proofErr w:type="spellStart"/>
            <w:r w:rsidRPr="000B2281">
              <w:rPr>
                <w:rFonts w:ascii="Times New Roman" w:eastAsia="Times New Roman" w:hAnsi="Times New Roman" w:cs="Times New Roman"/>
                <w:color w:val="000000"/>
                <w:sz w:val="28"/>
                <w:szCs w:val="28"/>
              </w:rPr>
              <w:t>By.xpath</w:t>
            </w:r>
            <w:proofErr w:type="spellEnd"/>
            <w:r w:rsidRPr="000B2281">
              <w:rPr>
                <w:rFonts w:ascii="Times New Roman" w:eastAsia="Times New Roman" w:hAnsi="Times New Roman" w:cs="Times New Roman"/>
                <w:color w:val="000000"/>
                <w:sz w:val="28"/>
                <w:szCs w:val="28"/>
              </w:rPr>
              <w:t>("</w:t>
            </w:r>
            <w:proofErr w:type="spellStart"/>
            <w:r w:rsidRPr="000B2281">
              <w:rPr>
                <w:rFonts w:ascii="Times New Roman" w:eastAsia="Times New Roman" w:hAnsi="Times New Roman" w:cs="Times New Roman"/>
                <w:color w:val="000000"/>
                <w:sz w:val="28"/>
                <w:szCs w:val="28"/>
              </w:rPr>
              <w:t>xpath</w:t>
            </w:r>
            <w:proofErr w:type="spellEnd"/>
            <w:r w:rsidRPr="000B2281">
              <w:rPr>
                <w:rFonts w:ascii="Times New Roman" w:eastAsia="Times New Roman" w:hAnsi="Times New Roman" w:cs="Times New Roman"/>
                <w:color w:val="000000"/>
                <w:sz w:val="28"/>
                <w:szCs w:val="28"/>
              </w:rPr>
              <w:t>")).</w:t>
            </w:r>
            <w:proofErr w:type="spellStart"/>
            <w:r w:rsidRPr="000B2281">
              <w:rPr>
                <w:rFonts w:ascii="Times New Roman" w:eastAsia="Times New Roman" w:hAnsi="Times New Roman" w:cs="Times New Roman"/>
                <w:color w:val="000000"/>
                <w:sz w:val="28"/>
                <w:szCs w:val="28"/>
              </w:rPr>
              <w:t>isEnabled</w:t>
            </w:r>
            <w:proofErr w:type="spellEnd"/>
            <w:r w:rsidRPr="000B2281">
              <w:rPr>
                <w:rFonts w:ascii="Times New Roman" w:eastAsia="Times New Roman" w:hAnsi="Times New Roman" w:cs="Times New Roman"/>
                <w:color w:val="000000"/>
                <w:sz w:val="28"/>
                <w:szCs w:val="28"/>
              </w:rPr>
              <w:t>();</w:t>
            </w:r>
          </w:p>
        </w:tc>
      </w:tr>
    </w:tbl>
    <w:p w:rsidR="000B2281" w:rsidRPr="000B2281" w:rsidRDefault="000B2281" w:rsidP="000B2281">
      <w:pPr>
        <w:shd w:val="clear" w:color="auto" w:fill="FFFFFF"/>
        <w:spacing w:before="360" w:after="120" w:line="240" w:lineRule="auto"/>
        <w:outlineLvl w:val="2"/>
        <w:rPr>
          <w:ins w:id="374" w:author="Unknown"/>
          <w:rFonts w:ascii="Times New Roman" w:eastAsia="Times New Roman" w:hAnsi="Times New Roman" w:cs="Times New Roman"/>
          <w:sz w:val="28"/>
          <w:szCs w:val="28"/>
        </w:rPr>
      </w:pPr>
      <w:ins w:id="375" w:author="Unknown">
        <w:r w:rsidRPr="000B2281">
          <w:rPr>
            <w:rFonts w:ascii="Times New Roman" w:eastAsia="Times New Roman" w:hAnsi="Times New Roman" w:cs="Times New Roman"/>
            <w:b/>
            <w:bCs/>
            <w:sz w:val="28"/>
            <w:szCs w:val="28"/>
          </w:rPr>
          <w:t>84. How to select a value in a dropdown?</w:t>
        </w:r>
      </w:ins>
    </w:p>
    <w:p w:rsidR="000B2281" w:rsidRPr="000B2281" w:rsidRDefault="000B2281" w:rsidP="000B2281">
      <w:pPr>
        <w:shd w:val="clear" w:color="auto" w:fill="FFFFFF"/>
        <w:spacing w:after="100" w:afterAutospacing="1" w:line="240" w:lineRule="auto"/>
        <w:rPr>
          <w:ins w:id="376" w:author="Unknown"/>
          <w:rFonts w:ascii="Times New Roman" w:eastAsia="Times New Roman" w:hAnsi="Times New Roman" w:cs="Times New Roman"/>
          <w:color w:val="2D3748"/>
          <w:sz w:val="28"/>
          <w:szCs w:val="28"/>
        </w:rPr>
      </w:pPr>
      <w:ins w:id="377" w:author="Unknown">
        <w:r w:rsidRPr="000B2281">
          <w:rPr>
            <w:rFonts w:ascii="Times New Roman" w:eastAsia="Times New Roman" w:hAnsi="Times New Roman" w:cs="Times New Roman"/>
            <w:color w:val="2D3748"/>
            <w:sz w:val="28"/>
            <w:szCs w:val="28"/>
          </w:rPr>
          <w:t>By using </w:t>
        </w:r>
        <w:r w:rsidRPr="000B2281">
          <w:rPr>
            <w:rFonts w:ascii="Times New Roman" w:eastAsia="Times New Roman" w:hAnsi="Times New Roman" w:cs="Times New Roman"/>
            <w:i/>
            <w:iCs/>
            <w:color w:val="2D3748"/>
            <w:sz w:val="28"/>
            <w:szCs w:val="28"/>
          </w:rPr>
          <w:t>Select</w:t>
        </w:r>
        <w:r w:rsidRPr="000B2281">
          <w:rPr>
            <w:rFonts w:ascii="Times New Roman" w:eastAsia="Times New Roman" w:hAnsi="Times New Roman" w:cs="Times New Roman"/>
            <w:color w:val="2D3748"/>
            <w:sz w:val="28"/>
            <w:szCs w:val="28"/>
          </w:rPr>
          <w:t> class</w:t>
        </w:r>
      </w:ins>
    </w:p>
    <w:p w:rsidR="000B2281" w:rsidRPr="000B2281" w:rsidRDefault="000B2281" w:rsidP="000B2281">
      <w:pPr>
        <w:spacing w:after="180" w:line="240" w:lineRule="auto"/>
        <w:rPr>
          <w:ins w:id="378" w:author="Unknown"/>
          <w:rFonts w:ascii="Times New Roman" w:eastAsia="Times New Roman" w:hAnsi="Times New Roman" w:cs="Times New Roman"/>
          <w:color w:val="2D3748"/>
          <w:sz w:val="28"/>
          <w:szCs w:val="28"/>
        </w:rPr>
      </w:pPr>
      <w:ins w:id="379" w:author="Unknown">
        <w:r w:rsidRPr="000B2281">
          <w:rPr>
            <w:rFonts w:ascii="Times New Roman" w:eastAsia="Times New Roman" w:hAnsi="Times New Roman" w:cs="Times New Roman"/>
            <w:color w:val="2D3748"/>
            <w:sz w:val="28"/>
            <w:szCs w:val="28"/>
          </w:rPr>
          <w:object w:dxaOrig="225" w:dyaOrig="225">
            <v:shape id="_x0000_i1189" type="#_x0000_t75" style="width:136.5pt;height:60.75pt" o:ole="">
              <v:imagedata r:id="rId37" o:title=""/>
            </v:shape>
            <w:control r:id="rId62" w:name="DefaultOcxName23" w:shapeid="_x0000_i1189"/>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235"/>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2</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3</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4</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5</w:t>
            </w:r>
          </w:p>
        </w:tc>
        <w:tc>
          <w:tcPr>
            <w:tcW w:w="11422"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WebElement</w:t>
            </w:r>
            <w:proofErr w:type="spellEnd"/>
            <w:r w:rsidRPr="000B2281">
              <w:rPr>
                <w:rFonts w:ascii="Times New Roman" w:eastAsia="Times New Roman" w:hAnsi="Times New Roman" w:cs="Times New Roman"/>
                <w:color w:val="000000"/>
                <w:sz w:val="28"/>
                <w:szCs w:val="28"/>
              </w:rPr>
              <w:t xml:space="preserve"> </w:t>
            </w:r>
            <w:proofErr w:type="spellStart"/>
            <w:r w:rsidRPr="000B2281">
              <w:rPr>
                <w:rFonts w:ascii="Times New Roman" w:eastAsia="Times New Roman" w:hAnsi="Times New Roman" w:cs="Times New Roman"/>
                <w:color w:val="000000"/>
                <w:sz w:val="28"/>
                <w:szCs w:val="28"/>
              </w:rPr>
              <w:t>mySelectElement</w:t>
            </w:r>
            <w:proofErr w:type="spellEnd"/>
            <w:r w:rsidRPr="000B2281">
              <w:rPr>
                <w:rFonts w:ascii="Times New Roman" w:eastAsia="Times New Roman" w:hAnsi="Times New Roman" w:cs="Times New Roman"/>
                <w:color w:val="000000"/>
                <w:sz w:val="28"/>
                <w:szCs w:val="28"/>
              </w:rPr>
              <w:t xml:space="preserve"> = </w:t>
            </w:r>
            <w:proofErr w:type="spellStart"/>
            <w:r w:rsidRPr="000B2281">
              <w:rPr>
                <w:rFonts w:ascii="Times New Roman" w:eastAsia="Times New Roman" w:hAnsi="Times New Roman" w:cs="Times New Roman"/>
                <w:color w:val="000000"/>
                <w:sz w:val="28"/>
                <w:szCs w:val="28"/>
              </w:rPr>
              <w:t>driver.findElement</w:t>
            </w:r>
            <w:proofErr w:type="spellEnd"/>
            <w:r w:rsidRPr="000B2281">
              <w:rPr>
                <w:rFonts w:ascii="Times New Roman" w:eastAsia="Times New Roman" w:hAnsi="Times New Roman" w:cs="Times New Roman"/>
                <w:color w:val="000000"/>
                <w:sz w:val="28"/>
                <w:szCs w:val="28"/>
              </w:rPr>
              <w:t>(By.name("dropdown"));</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Select dropdown = new Select(</w:t>
            </w:r>
            <w:proofErr w:type="spellStart"/>
            <w:r w:rsidRPr="000B2281">
              <w:rPr>
                <w:rFonts w:ascii="Times New Roman" w:eastAsia="Times New Roman" w:hAnsi="Times New Roman" w:cs="Times New Roman"/>
                <w:color w:val="000000"/>
                <w:sz w:val="28"/>
                <w:szCs w:val="28"/>
              </w:rPr>
              <w:t>mySelectElement</w:t>
            </w:r>
            <w:proofErr w:type="spellEnd"/>
            <w:r w:rsidRPr="000B2281">
              <w:rPr>
                <w:rFonts w:ascii="Times New Roman" w:eastAsia="Times New Roman" w:hAnsi="Times New Roman" w:cs="Times New Roman"/>
                <w:color w:val="000000"/>
                <w:sz w:val="28"/>
                <w:szCs w:val="28"/>
              </w:rPr>
              <w: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dropdown.selectByVisibleText</w:t>
            </w:r>
            <w:proofErr w:type="spellEnd"/>
            <w:r w:rsidRPr="000B2281">
              <w:rPr>
                <w:rFonts w:ascii="Times New Roman" w:eastAsia="Times New Roman" w:hAnsi="Times New Roman" w:cs="Times New Roman"/>
                <w:color w:val="000000"/>
                <w:sz w:val="28"/>
                <w:szCs w:val="28"/>
              </w:rPr>
              <w:t>(Text);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dropdown.selectByIndex</w:t>
            </w:r>
            <w:proofErr w:type="spellEnd"/>
            <w:r w:rsidRPr="000B2281">
              <w:rPr>
                <w:rFonts w:ascii="Times New Roman" w:eastAsia="Times New Roman" w:hAnsi="Times New Roman" w:cs="Times New Roman"/>
                <w:color w:val="000000"/>
                <w:sz w:val="28"/>
                <w:szCs w:val="28"/>
              </w:rPr>
              <w:t>(Index);</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dropdown.selectByValue</w:t>
            </w:r>
            <w:proofErr w:type="spellEnd"/>
            <w:r w:rsidRPr="000B2281">
              <w:rPr>
                <w:rFonts w:ascii="Times New Roman" w:eastAsia="Times New Roman" w:hAnsi="Times New Roman" w:cs="Times New Roman"/>
                <w:color w:val="000000"/>
                <w:sz w:val="28"/>
                <w:szCs w:val="28"/>
              </w:rPr>
              <w:t>(Value);</w:t>
            </w:r>
          </w:p>
        </w:tc>
      </w:tr>
    </w:tbl>
    <w:p w:rsidR="000B2281" w:rsidRPr="000B2281" w:rsidRDefault="000B2281" w:rsidP="000B2281">
      <w:pPr>
        <w:shd w:val="clear" w:color="auto" w:fill="FFFFFF"/>
        <w:spacing w:after="100" w:afterAutospacing="1" w:line="240" w:lineRule="auto"/>
        <w:rPr>
          <w:ins w:id="380" w:author="Unknown"/>
          <w:rFonts w:ascii="Times New Roman" w:eastAsia="Times New Roman" w:hAnsi="Times New Roman" w:cs="Times New Roman"/>
          <w:color w:val="2D3748"/>
          <w:sz w:val="28"/>
          <w:szCs w:val="28"/>
        </w:rPr>
      </w:pPr>
      <w:ins w:id="381" w:author="Unknown">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"https://www.softwaretestingmaterial.com/handle-drop-down-and-multi-select-list-using-selenium/"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Practical Example:</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shd w:val="clear" w:color="auto" w:fill="FFFFFF"/>
        <w:spacing w:before="360" w:after="120" w:line="240" w:lineRule="auto"/>
        <w:outlineLvl w:val="2"/>
        <w:rPr>
          <w:ins w:id="382" w:author="Unknown"/>
          <w:rFonts w:ascii="Times New Roman" w:eastAsia="Times New Roman" w:hAnsi="Times New Roman" w:cs="Times New Roman"/>
          <w:sz w:val="28"/>
          <w:szCs w:val="28"/>
        </w:rPr>
      </w:pPr>
      <w:ins w:id="383" w:author="Unknown">
        <w:r w:rsidRPr="000B2281">
          <w:rPr>
            <w:rFonts w:ascii="Times New Roman" w:eastAsia="Times New Roman" w:hAnsi="Times New Roman" w:cs="Times New Roman"/>
            <w:b/>
            <w:bCs/>
            <w:sz w:val="28"/>
            <w:szCs w:val="28"/>
          </w:rPr>
          <w:t xml:space="preserve">85. How to capture Screenshot in Selenium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384" w:author="Unknown"/>
          <w:rFonts w:ascii="Times New Roman" w:eastAsia="Times New Roman" w:hAnsi="Times New Roman" w:cs="Times New Roman"/>
          <w:color w:val="2D3748"/>
          <w:sz w:val="28"/>
          <w:szCs w:val="28"/>
        </w:rPr>
      </w:pPr>
      <w:ins w:id="385" w:author="Unknown">
        <w:r w:rsidRPr="000B2281">
          <w:rPr>
            <w:rFonts w:ascii="Times New Roman" w:eastAsia="Times New Roman" w:hAnsi="Times New Roman" w:cs="Times New Roman"/>
            <w:color w:val="2D3748"/>
            <w:sz w:val="28"/>
            <w:szCs w:val="28"/>
          </w:rPr>
          <w:t xml:space="preserve">Test cases may fail while executing the test scripts. While we are executing the test cases manually we just take a screenshot and place in a result repository. The same can be done by using Selenium </w:t>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w:t>
        </w:r>
      </w:ins>
    </w:p>
    <w:p w:rsidR="000B2281" w:rsidRPr="000B2281" w:rsidRDefault="000B2281" w:rsidP="000B2281">
      <w:pPr>
        <w:shd w:val="clear" w:color="auto" w:fill="FFFFFF"/>
        <w:spacing w:after="100" w:afterAutospacing="1" w:line="240" w:lineRule="auto"/>
        <w:rPr>
          <w:ins w:id="386" w:author="Unknown"/>
          <w:rFonts w:ascii="Times New Roman" w:eastAsia="Times New Roman" w:hAnsi="Times New Roman" w:cs="Times New Roman"/>
          <w:color w:val="2D3748"/>
          <w:sz w:val="28"/>
          <w:szCs w:val="28"/>
        </w:rPr>
      </w:pPr>
      <w:ins w:id="387" w:author="Unknown">
        <w:r w:rsidRPr="000B2281">
          <w:rPr>
            <w:rFonts w:ascii="Times New Roman" w:eastAsia="Times New Roman" w:hAnsi="Times New Roman" w:cs="Times New Roman"/>
            <w:color w:val="2D3748"/>
            <w:sz w:val="28"/>
            <w:szCs w:val="28"/>
          </w:rPr>
          <w:t xml:space="preserve">Some of the scenarios we may need to capture a screenshot using Selenium </w:t>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 xml:space="preserve"> are</w:t>
        </w:r>
      </w:ins>
    </w:p>
    <w:p w:rsidR="000B2281" w:rsidRPr="000B2281" w:rsidRDefault="000B2281" w:rsidP="000B2281">
      <w:pPr>
        <w:shd w:val="clear" w:color="auto" w:fill="FFFFFF"/>
        <w:spacing w:after="100" w:afterAutospacing="1" w:line="240" w:lineRule="auto"/>
        <w:rPr>
          <w:ins w:id="388" w:author="Unknown"/>
          <w:rFonts w:ascii="Times New Roman" w:eastAsia="Times New Roman" w:hAnsi="Times New Roman" w:cs="Times New Roman"/>
          <w:color w:val="2D3748"/>
          <w:sz w:val="28"/>
          <w:szCs w:val="28"/>
        </w:rPr>
      </w:pPr>
      <w:ins w:id="389" w:author="Unknown">
        <w:r w:rsidRPr="000B2281">
          <w:rPr>
            <w:rFonts w:ascii="Times New Roman" w:eastAsia="Times New Roman" w:hAnsi="Times New Roman" w:cs="Times New Roman"/>
            <w:color w:val="2D3748"/>
            <w:sz w:val="28"/>
            <w:szCs w:val="28"/>
          </w:rPr>
          <w:t>i. Application issues</w:t>
        </w:r>
        <w:r w:rsidRPr="000B2281">
          <w:rPr>
            <w:rFonts w:ascii="Times New Roman" w:eastAsia="Times New Roman" w:hAnsi="Times New Roman" w:cs="Times New Roman"/>
            <w:color w:val="2D3748"/>
            <w:sz w:val="28"/>
            <w:szCs w:val="28"/>
          </w:rPr>
          <w:br/>
          <w:t>ii. </w:t>
        </w:r>
        <w:proofErr w:type="gramStart"/>
        <w:r w:rsidRPr="000B2281">
          <w:rPr>
            <w:rFonts w:ascii="Times New Roman" w:eastAsia="Times New Roman" w:hAnsi="Times New Roman" w:cs="Times New Roman"/>
            <w:color w:val="2D3748"/>
            <w:sz w:val="28"/>
            <w:szCs w:val="28"/>
          </w:rPr>
          <w:t>Assertion Failure</w:t>
        </w:r>
        <w:r w:rsidRPr="000B2281">
          <w:rPr>
            <w:rFonts w:ascii="Times New Roman" w:eastAsia="Times New Roman" w:hAnsi="Times New Roman" w:cs="Times New Roman"/>
            <w:color w:val="2D3748"/>
            <w:sz w:val="28"/>
            <w:szCs w:val="28"/>
          </w:rPr>
          <w:br/>
          <w:t>iii.</w:t>
        </w:r>
        <w:proofErr w:type="gramEnd"/>
        <w:r w:rsidRPr="000B2281">
          <w:rPr>
            <w:rFonts w:ascii="Times New Roman" w:eastAsia="Times New Roman" w:hAnsi="Times New Roman" w:cs="Times New Roman"/>
            <w:color w:val="2D3748"/>
            <w:sz w:val="28"/>
            <w:szCs w:val="28"/>
          </w:rPr>
          <w:t xml:space="preserve"> Difficulty to find </w:t>
        </w:r>
        <w:proofErr w:type="spellStart"/>
        <w:r w:rsidRPr="000B2281">
          <w:rPr>
            <w:rFonts w:ascii="Times New Roman" w:eastAsia="Times New Roman" w:hAnsi="Times New Roman" w:cs="Times New Roman"/>
            <w:color w:val="2D3748"/>
            <w:sz w:val="28"/>
            <w:szCs w:val="28"/>
          </w:rPr>
          <w:t>Webelements</w:t>
        </w:r>
        <w:proofErr w:type="spellEnd"/>
        <w:r w:rsidRPr="000B2281">
          <w:rPr>
            <w:rFonts w:ascii="Times New Roman" w:eastAsia="Times New Roman" w:hAnsi="Times New Roman" w:cs="Times New Roman"/>
            <w:color w:val="2D3748"/>
            <w:sz w:val="28"/>
            <w:szCs w:val="28"/>
          </w:rPr>
          <w:t xml:space="preserve"> on the web page</w:t>
        </w:r>
        <w:r w:rsidRPr="000B2281">
          <w:rPr>
            <w:rFonts w:ascii="Times New Roman" w:eastAsia="Times New Roman" w:hAnsi="Times New Roman" w:cs="Times New Roman"/>
            <w:color w:val="2D3748"/>
            <w:sz w:val="28"/>
            <w:szCs w:val="28"/>
          </w:rPr>
          <w:br/>
        </w:r>
        <w:proofErr w:type="gramStart"/>
        <w:r w:rsidRPr="000B2281">
          <w:rPr>
            <w:rFonts w:ascii="Times New Roman" w:eastAsia="Times New Roman" w:hAnsi="Times New Roman" w:cs="Times New Roman"/>
            <w:color w:val="2D3748"/>
            <w:sz w:val="28"/>
            <w:szCs w:val="28"/>
          </w:rPr>
          <w:t>iv</w:t>
        </w:r>
        <w:proofErr w:type="gramEnd"/>
        <w:r w:rsidRPr="000B2281">
          <w:rPr>
            <w:rFonts w:ascii="Times New Roman" w:eastAsia="Times New Roman" w:hAnsi="Times New Roman" w:cs="Times New Roman"/>
            <w:color w:val="2D3748"/>
            <w:sz w:val="28"/>
            <w:szCs w:val="28"/>
          </w:rPr>
          <w:t xml:space="preserve">. Timeout to find </w:t>
        </w:r>
        <w:proofErr w:type="spellStart"/>
        <w:r w:rsidRPr="000B2281">
          <w:rPr>
            <w:rFonts w:ascii="Times New Roman" w:eastAsia="Times New Roman" w:hAnsi="Times New Roman" w:cs="Times New Roman"/>
            <w:color w:val="2D3748"/>
            <w:sz w:val="28"/>
            <w:szCs w:val="28"/>
          </w:rPr>
          <w:t>Webelements</w:t>
        </w:r>
        <w:proofErr w:type="spellEnd"/>
        <w:r w:rsidRPr="000B2281">
          <w:rPr>
            <w:rFonts w:ascii="Times New Roman" w:eastAsia="Times New Roman" w:hAnsi="Times New Roman" w:cs="Times New Roman"/>
            <w:color w:val="2D3748"/>
            <w:sz w:val="28"/>
            <w:szCs w:val="28"/>
          </w:rPr>
          <w:t xml:space="preserve"> on the web page</w:t>
        </w:r>
      </w:ins>
    </w:p>
    <w:p w:rsidR="000B2281" w:rsidRPr="000B2281" w:rsidRDefault="000B2281" w:rsidP="000B2281">
      <w:pPr>
        <w:shd w:val="clear" w:color="auto" w:fill="FFFFFF"/>
        <w:spacing w:after="100" w:afterAutospacing="1" w:line="240" w:lineRule="auto"/>
        <w:rPr>
          <w:ins w:id="390" w:author="Unknown"/>
          <w:rFonts w:ascii="Times New Roman" w:eastAsia="Times New Roman" w:hAnsi="Times New Roman" w:cs="Times New Roman"/>
          <w:color w:val="2D3748"/>
          <w:sz w:val="28"/>
          <w:szCs w:val="28"/>
        </w:rPr>
      </w:pPr>
      <w:ins w:id="391" w:author="Unknown">
        <w:r w:rsidRPr="000B2281">
          <w:rPr>
            <w:rFonts w:ascii="Times New Roman" w:eastAsia="Times New Roman" w:hAnsi="Times New Roman" w:cs="Times New Roman"/>
            <w:color w:val="2D3748"/>
            <w:sz w:val="28"/>
            <w:szCs w:val="28"/>
          </w:rPr>
          <w:t>Selenium provides an interface called </w:t>
        </w:r>
        <w:proofErr w:type="spellStart"/>
        <w:r w:rsidRPr="000B2281">
          <w:rPr>
            <w:rFonts w:ascii="Times New Roman" w:eastAsia="Times New Roman" w:hAnsi="Times New Roman" w:cs="Times New Roman"/>
            <w:i/>
            <w:iCs/>
            <w:color w:val="2D3748"/>
            <w:sz w:val="28"/>
            <w:szCs w:val="28"/>
          </w:rPr>
          <w:t>TakesScreenshot</w:t>
        </w:r>
        <w:proofErr w:type="spellEnd"/>
        <w:r w:rsidRPr="000B2281">
          <w:rPr>
            <w:rFonts w:ascii="Times New Roman" w:eastAsia="Times New Roman" w:hAnsi="Times New Roman" w:cs="Times New Roman"/>
            <w:color w:val="2D3748"/>
            <w:sz w:val="28"/>
            <w:szCs w:val="28"/>
          </w:rPr>
          <w:t> which has a method </w:t>
        </w:r>
        <w:proofErr w:type="spellStart"/>
        <w:r w:rsidRPr="000B2281">
          <w:rPr>
            <w:rFonts w:ascii="Times New Roman" w:eastAsia="Times New Roman" w:hAnsi="Times New Roman" w:cs="Times New Roman"/>
            <w:i/>
            <w:iCs/>
            <w:color w:val="2D3748"/>
            <w:sz w:val="28"/>
            <w:szCs w:val="28"/>
          </w:rPr>
          <w:t>getScreenShotAs</w:t>
        </w:r>
        <w:proofErr w:type="spellEnd"/>
        <w:r w:rsidRPr="000B2281">
          <w:rPr>
            <w:rFonts w:ascii="Times New Roman" w:eastAsia="Times New Roman" w:hAnsi="Times New Roman" w:cs="Times New Roman"/>
            <w:color w:val="2D3748"/>
            <w:sz w:val="28"/>
            <w:szCs w:val="28"/>
          </w:rPr>
          <w:t> which can be used to take a screenshot of the application under test.</w:t>
        </w:r>
      </w:ins>
    </w:p>
    <w:p w:rsidR="000B2281" w:rsidRPr="000B2281" w:rsidRDefault="000B2281" w:rsidP="000B2281">
      <w:pPr>
        <w:shd w:val="clear" w:color="auto" w:fill="FFFFFF"/>
        <w:spacing w:after="100" w:afterAutospacing="1" w:line="240" w:lineRule="auto"/>
        <w:rPr>
          <w:ins w:id="392" w:author="Unknown"/>
          <w:rFonts w:ascii="Times New Roman" w:eastAsia="Times New Roman" w:hAnsi="Times New Roman" w:cs="Times New Roman"/>
          <w:color w:val="2D3748"/>
          <w:sz w:val="28"/>
          <w:szCs w:val="28"/>
        </w:rPr>
      </w:pPr>
      <w:ins w:id="393" w:author="Unknown">
        <w:r w:rsidRPr="000B2281">
          <w:rPr>
            <w:rFonts w:ascii="Times New Roman" w:eastAsia="Times New Roman" w:hAnsi="Times New Roman" w:cs="Times New Roman"/>
            <w:color w:val="2D3748"/>
            <w:sz w:val="28"/>
            <w:szCs w:val="28"/>
          </w:rPr>
          <w:lastRenderedPageBreak/>
          <w:t xml:space="preserve">In Selenium 3, we may face few issues while capturing Screenshots. To overcome we use </w:t>
        </w:r>
        <w:proofErr w:type="spellStart"/>
        <w:r w:rsidRPr="000B2281">
          <w:rPr>
            <w:rFonts w:ascii="Times New Roman" w:eastAsia="Times New Roman" w:hAnsi="Times New Roman" w:cs="Times New Roman"/>
            <w:color w:val="2D3748"/>
            <w:sz w:val="28"/>
            <w:szCs w:val="28"/>
          </w:rPr>
          <w:t>aShot</w:t>
        </w:r>
        <w:proofErr w:type="spellEnd"/>
        <w:r w:rsidRPr="000B2281">
          <w:rPr>
            <w:rFonts w:ascii="Times New Roman" w:eastAsia="Times New Roman" w:hAnsi="Times New Roman" w:cs="Times New Roman"/>
            <w:color w:val="2D3748"/>
            <w:sz w:val="28"/>
            <w:szCs w:val="28"/>
          </w:rPr>
          <w:t xml:space="preserve"> utility. Click on below links to see posts related to the normal way of capturing a screenshot and capturing a screenshot using </w:t>
        </w:r>
        <w:proofErr w:type="spellStart"/>
        <w:r w:rsidRPr="000B2281">
          <w:rPr>
            <w:rFonts w:ascii="Times New Roman" w:eastAsia="Times New Roman" w:hAnsi="Times New Roman" w:cs="Times New Roman"/>
            <w:color w:val="2D3748"/>
            <w:sz w:val="28"/>
            <w:szCs w:val="28"/>
          </w:rPr>
          <w:t>aShot</w:t>
        </w:r>
        <w:proofErr w:type="spellEnd"/>
        <w:r w:rsidRPr="000B2281">
          <w:rPr>
            <w:rFonts w:ascii="Times New Roman" w:eastAsia="Times New Roman" w:hAnsi="Times New Roman" w:cs="Times New Roman"/>
            <w:color w:val="2D3748"/>
            <w:sz w:val="28"/>
            <w:szCs w:val="28"/>
          </w:rPr>
          <w:t xml:space="preserve"> utility.</w:t>
        </w:r>
      </w:ins>
    </w:p>
    <w:p w:rsidR="000B2281" w:rsidRPr="000B2281" w:rsidRDefault="000B2281" w:rsidP="000B2281">
      <w:pPr>
        <w:shd w:val="clear" w:color="auto" w:fill="FFFFFF"/>
        <w:spacing w:after="100" w:afterAutospacing="1" w:line="240" w:lineRule="auto"/>
        <w:rPr>
          <w:ins w:id="394" w:author="Unknown"/>
          <w:rFonts w:ascii="Times New Roman" w:eastAsia="Times New Roman" w:hAnsi="Times New Roman" w:cs="Times New Roman"/>
          <w:color w:val="2D3748"/>
          <w:sz w:val="28"/>
          <w:szCs w:val="28"/>
        </w:rPr>
      </w:pPr>
      <w:ins w:id="395" w:author="Unknown">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"https://www.softwaretestingmaterial.com/capture-screenshot-using-selenium-webdriver/"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 xml:space="preserve">Capture screenshot using Selenium </w:t>
        </w:r>
        <w:proofErr w:type="spellStart"/>
        <w:r w:rsidRPr="000B2281">
          <w:rPr>
            <w:rFonts w:ascii="Times New Roman" w:eastAsia="Times New Roman" w:hAnsi="Times New Roman" w:cs="Times New Roman"/>
            <w:color w:val="0000FF"/>
            <w:sz w:val="28"/>
            <w:szCs w:val="28"/>
            <w:u w:val="single"/>
          </w:rPr>
          <w:t>WebDriver</w:t>
        </w:r>
        <w:proofErr w:type="spellEnd"/>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shd w:val="clear" w:color="auto" w:fill="FFFFFF"/>
        <w:spacing w:after="100" w:afterAutospacing="1" w:line="240" w:lineRule="auto"/>
        <w:rPr>
          <w:ins w:id="396" w:author="Unknown"/>
          <w:rFonts w:ascii="Times New Roman" w:eastAsia="Times New Roman" w:hAnsi="Times New Roman" w:cs="Times New Roman"/>
          <w:color w:val="2D3748"/>
          <w:sz w:val="28"/>
          <w:szCs w:val="28"/>
        </w:rPr>
      </w:pPr>
      <w:ins w:id="397" w:author="Unknown">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"https://www.softwaretestingmaterial.com/how-to-capture-full-page-screenshot-using-selenium-webdriver/"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 xml:space="preserve">Full Page Screenshot using </w:t>
        </w:r>
        <w:proofErr w:type="spellStart"/>
        <w:r w:rsidRPr="000B2281">
          <w:rPr>
            <w:rFonts w:ascii="Times New Roman" w:eastAsia="Times New Roman" w:hAnsi="Times New Roman" w:cs="Times New Roman"/>
            <w:color w:val="0000FF"/>
            <w:sz w:val="28"/>
            <w:szCs w:val="28"/>
            <w:u w:val="single"/>
          </w:rPr>
          <w:t>aShot</w:t>
        </w:r>
        <w:proofErr w:type="spellEnd"/>
        <w:r w:rsidRPr="000B2281">
          <w:rPr>
            <w:rFonts w:ascii="Times New Roman" w:eastAsia="Times New Roman" w:hAnsi="Times New Roman" w:cs="Times New Roman"/>
            <w:color w:val="0000FF"/>
            <w:sz w:val="28"/>
            <w:szCs w:val="28"/>
            <w:u w:val="single"/>
          </w:rPr>
          <w:t xml:space="preserve"> utility</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shd w:val="clear" w:color="auto" w:fill="FFFFFF"/>
        <w:spacing w:after="100" w:afterAutospacing="1" w:line="240" w:lineRule="auto"/>
        <w:rPr>
          <w:ins w:id="398" w:author="Unknown"/>
          <w:rFonts w:ascii="Times New Roman" w:eastAsia="Times New Roman" w:hAnsi="Times New Roman" w:cs="Times New Roman"/>
          <w:color w:val="2D3748"/>
          <w:sz w:val="28"/>
          <w:szCs w:val="28"/>
        </w:rPr>
      </w:pPr>
      <w:ins w:id="399" w:author="Unknown">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"https://www.softwaretestingmaterial.com/capture-screenshot-of-failed-test-cases-using-selenium-webdriver-2/"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Failed Test Cases Screenshot</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shd w:val="clear" w:color="auto" w:fill="FFFFFF"/>
        <w:spacing w:before="360" w:after="120" w:line="240" w:lineRule="auto"/>
        <w:outlineLvl w:val="2"/>
        <w:rPr>
          <w:ins w:id="400" w:author="Unknown"/>
          <w:rFonts w:ascii="Times New Roman" w:eastAsia="Times New Roman" w:hAnsi="Times New Roman" w:cs="Times New Roman"/>
          <w:sz w:val="28"/>
          <w:szCs w:val="28"/>
        </w:rPr>
      </w:pPr>
      <w:ins w:id="401" w:author="Unknown">
        <w:r w:rsidRPr="000B2281">
          <w:rPr>
            <w:rFonts w:ascii="Times New Roman" w:eastAsia="Times New Roman" w:hAnsi="Times New Roman" w:cs="Times New Roman"/>
            <w:b/>
            <w:bCs/>
            <w:sz w:val="28"/>
            <w:szCs w:val="28"/>
          </w:rPr>
          <w:t xml:space="preserve">86 How to mouse hover on a web element using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402" w:author="Unknown"/>
          <w:rFonts w:ascii="Times New Roman" w:eastAsia="Times New Roman" w:hAnsi="Times New Roman" w:cs="Times New Roman"/>
          <w:color w:val="2D3748"/>
          <w:sz w:val="28"/>
          <w:szCs w:val="28"/>
        </w:rPr>
      </w:pPr>
      <w:ins w:id="403" w:author="Unknown">
        <w:r w:rsidRPr="000B2281">
          <w:rPr>
            <w:rFonts w:ascii="Times New Roman" w:eastAsia="Times New Roman" w:hAnsi="Times New Roman" w:cs="Times New Roman"/>
            <w:color w:val="2D3748"/>
            <w:sz w:val="28"/>
            <w:szCs w:val="28"/>
          </w:rPr>
          <w:t>By using Actions class</w:t>
        </w:r>
      </w:ins>
    </w:p>
    <w:p w:rsidR="000B2281" w:rsidRPr="000B2281" w:rsidRDefault="000B2281" w:rsidP="000B2281">
      <w:pPr>
        <w:spacing w:after="180" w:line="240" w:lineRule="auto"/>
        <w:rPr>
          <w:ins w:id="404" w:author="Unknown"/>
          <w:rFonts w:ascii="Times New Roman" w:eastAsia="Times New Roman" w:hAnsi="Times New Roman" w:cs="Times New Roman"/>
          <w:color w:val="2D3748"/>
          <w:sz w:val="28"/>
          <w:szCs w:val="28"/>
        </w:rPr>
      </w:pPr>
      <w:ins w:id="405" w:author="Unknown">
        <w:r w:rsidRPr="000B2281">
          <w:rPr>
            <w:rFonts w:ascii="Times New Roman" w:eastAsia="Times New Roman" w:hAnsi="Times New Roman" w:cs="Times New Roman"/>
            <w:color w:val="2D3748"/>
            <w:sz w:val="28"/>
            <w:szCs w:val="28"/>
          </w:rPr>
          <w:object w:dxaOrig="225" w:dyaOrig="225">
            <v:shape id="_x0000_i1192" type="#_x0000_t75" style="width:136.5pt;height:60.75pt" o:ole="">
              <v:imagedata r:id="rId37" o:title=""/>
            </v:shape>
            <w:control r:id="rId63" w:name="DefaultOcxName24" w:shapeid="_x0000_i1192"/>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235"/>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2</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3</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4</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5</w:t>
            </w:r>
          </w:p>
        </w:tc>
        <w:tc>
          <w:tcPr>
            <w:tcW w:w="11422"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WebElement</w:t>
            </w:r>
            <w:proofErr w:type="spellEnd"/>
            <w:r w:rsidRPr="000B2281">
              <w:rPr>
                <w:rFonts w:ascii="Times New Roman" w:eastAsia="Times New Roman" w:hAnsi="Times New Roman" w:cs="Times New Roman"/>
                <w:color w:val="000000"/>
                <w:sz w:val="28"/>
                <w:szCs w:val="28"/>
              </w:rPr>
              <w:t xml:space="preserve"> </w:t>
            </w:r>
            <w:proofErr w:type="spellStart"/>
            <w:r w:rsidRPr="000B2281">
              <w:rPr>
                <w:rFonts w:ascii="Times New Roman" w:eastAsia="Times New Roman" w:hAnsi="Times New Roman" w:cs="Times New Roman"/>
                <w:color w:val="000000"/>
                <w:sz w:val="28"/>
                <w:szCs w:val="28"/>
              </w:rPr>
              <w:t>ele</w:t>
            </w:r>
            <w:proofErr w:type="spellEnd"/>
            <w:r w:rsidRPr="000B2281">
              <w:rPr>
                <w:rFonts w:ascii="Times New Roman" w:eastAsia="Times New Roman" w:hAnsi="Times New Roman" w:cs="Times New Roman"/>
                <w:color w:val="000000"/>
                <w:sz w:val="28"/>
                <w:szCs w:val="28"/>
              </w:rPr>
              <w:t xml:space="preserve"> = </w:t>
            </w:r>
            <w:proofErr w:type="spellStart"/>
            <w:r w:rsidRPr="000B2281">
              <w:rPr>
                <w:rFonts w:ascii="Times New Roman" w:eastAsia="Times New Roman" w:hAnsi="Times New Roman" w:cs="Times New Roman"/>
                <w:color w:val="000000"/>
                <w:sz w:val="28"/>
                <w:szCs w:val="28"/>
              </w:rPr>
              <w:t>driver.findElement</w:t>
            </w:r>
            <w:proofErr w:type="spellEnd"/>
            <w:r w:rsidRPr="000B2281">
              <w:rPr>
                <w:rFonts w:ascii="Times New Roman" w:eastAsia="Times New Roman" w:hAnsi="Times New Roman" w:cs="Times New Roman"/>
                <w:color w:val="000000"/>
                <w:sz w:val="28"/>
                <w:szCs w:val="28"/>
              </w:rPr>
              <w:t>(</w:t>
            </w:r>
            <w:proofErr w:type="spellStart"/>
            <w:r w:rsidRPr="000B2281">
              <w:rPr>
                <w:rFonts w:ascii="Times New Roman" w:eastAsia="Times New Roman" w:hAnsi="Times New Roman" w:cs="Times New Roman"/>
                <w:color w:val="000000"/>
                <w:sz w:val="28"/>
                <w:szCs w:val="28"/>
              </w:rPr>
              <w:t>By.xpath</w:t>
            </w:r>
            <w:proofErr w:type="spellEnd"/>
            <w:r w:rsidRPr="000B2281">
              <w:rPr>
                <w:rFonts w:ascii="Times New Roman" w:eastAsia="Times New Roman" w:hAnsi="Times New Roman" w:cs="Times New Roman"/>
                <w:color w:val="000000"/>
                <w:sz w:val="28"/>
                <w:szCs w:val="28"/>
              </w:rPr>
              <w:t>("</w:t>
            </w:r>
            <w:proofErr w:type="spellStart"/>
            <w:r w:rsidRPr="000B2281">
              <w:rPr>
                <w:rFonts w:ascii="Times New Roman" w:eastAsia="Times New Roman" w:hAnsi="Times New Roman" w:cs="Times New Roman"/>
                <w:color w:val="000000"/>
                <w:sz w:val="28"/>
                <w:szCs w:val="28"/>
              </w:rPr>
              <w:t>xpath</w:t>
            </w:r>
            <w:proofErr w:type="spellEnd"/>
            <w:r w:rsidRPr="000B2281">
              <w:rPr>
                <w:rFonts w:ascii="Times New Roman" w:eastAsia="Times New Roman" w:hAnsi="Times New Roman" w:cs="Times New Roman"/>
                <w:color w:val="000000"/>
                <w:sz w:val="28"/>
                <w:szCs w:val="28"/>
              </w:rPr>
              <w: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//Create object 'action' of an Actions class</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Actions action = new Actions(driver);</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w:t>
            </w:r>
            <w:proofErr w:type="spellStart"/>
            <w:r w:rsidRPr="000B2281">
              <w:rPr>
                <w:rFonts w:ascii="Times New Roman" w:eastAsia="Times New Roman" w:hAnsi="Times New Roman" w:cs="Times New Roman"/>
                <w:color w:val="000000"/>
                <w:sz w:val="28"/>
                <w:szCs w:val="28"/>
              </w:rPr>
              <w:t>Mouseover</w:t>
            </w:r>
            <w:proofErr w:type="spellEnd"/>
            <w:r w:rsidRPr="000B2281">
              <w:rPr>
                <w:rFonts w:ascii="Times New Roman" w:eastAsia="Times New Roman" w:hAnsi="Times New Roman" w:cs="Times New Roman"/>
                <w:color w:val="000000"/>
                <w:sz w:val="28"/>
                <w:szCs w:val="28"/>
              </w:rPr>
              <w:t xml:space="preserve"> on an element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action.moveToElement</w:t>
            </w:r>
            <w:proofErr w:type="spellEnd"/>
            <w:r w:rsidRPr="000B2281">
              <w:rPr>
                <w:rFonts w:ascii="Times New Roman" w:eastAsia="Times New Roman" w:hAnsi="Times New Roman" w:cs="Times New Roman"/>
                <w:color w:val="000000"/>
                <w:sz w:val="28"/>
                <w:szCs w:val="28"/>
              </w:rPr>
              <w:t>(</w:t>
            </w:r>
            <w:proofErr w:type="spellStart"/>
            <w:r w:rsidRPr="000B2281">
              <w:rPr>
                <w:rFonts w:ascii="Times New Roman" w:eastAsia="Times New Roman" w:hAnsi="Times New Roman" w:cs="Times New Roman"/>
                <w:color w:val="000000"/>
                <w:sz w:val="28"/>
                <w:szCs w:val="28"/>
              </w:rPr>
              <w:t>ele</w:t>
            </w:r>
            <w:proofErr w:type="spellEnd"/>
            <w:r w:rsidRPr="000B2281">
              <w:rPr>
                <w:rFonts w:ascii="Times New Roman" w:eastAsia="Times New Roman" w:hAnsi="Times New Roman" w:cs="Times New Roman"/>
                <w:color w:val="000000"/>
                <w:sz w:val="28"/>
                <w:szCs w:val="28"/>
              </w:rPr>
              <w:t>).perform();</w:t>
            </w:r>
          </w:p>
        </w:tc>
      </w:tr>
    </w:tbl>
    <w:p w:rsidR="000B2281" w:rsidRPr="000B2281" w:rsidRDefault="000B2281" w:rsidP="000B2281">
      <w:pPr>
        <w:shd w:val="clear" w:color="auto" w:fill="FFFFFF"/>
        <w:spacing w:after="100" w:afterAutospacing="1" w:line="240" w:lineRule="auto"/>
        <w:rPr>
          <w:ins w:id="406" w:author="Unknown"/>
          <w:rFonts w:ascii="Times New Roman" w:eastAsia="Times New Roman" w:hAnsi="Times New Roman" w:cs="Times New Roman"/>
          <w:color w:val="2D3748"/>
          <w:sz w:val="28"/>
          <w:szCs w:val="28"/>
        </w:rPr>
      </w:pPr>
      <w:ins w:id="407" w:author="Unknown">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"https://www.softwaretestingmaterial.com/mouse-hover-actions-using-selenium/" </w:instrText>
        </w:r>
        <w:r w:rsidRPr="000B2281">
          <w:rPr>
            <w:rFonts w:ascii="Times New Roman" w:eastAsia="Times New Roman" w:hAnsi="Times New Roman" w:cs="Times New Roman"/>
            <w:color w:val="2D3748"/>
            <w:sz w:val="28"/>
            <w:szCs w:val="28"/>
          </w:rPr>
          <w:fldChar w:fldCharType="separate"/>
        </w:r>
        <w:proofErr w:type="gramStart"/>
        <w:r w:rsidRPr="000B2281">
          <w:rPr>
            <w:rFonts w:ascii="Times New Roman" w:eastAsia="Times New Roman" w:hAnsi="Times New Roman" w:cs="Times New Roman"/>
            <w:color w:val="0000FF"/>
            <w:sz w:val="28"/>
            <w:szCs w:val="28"/>
            <w:u w:val="single"/>
          </w:rPr>
          <w:t>Practical Example.</w:t>
        </w:r>
        <w:proofErr w:type="gramEnd"/>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shd w:val="clear" w:color="auto" w:fill="FFFFFF"/>
        <w:spacing w:before="360" w:after="120" w:line="240" w:lineRule="auto"/>
        <w:outlineLvl w:val="2"/>
        <w:rPr>
          <w:ins w:id="408" w:author="Unknown"/>
          <w:rFonts w:ascii="Times New Roman" w:eastAsia="Times New Roman" w:hAnsi="Times New Roman" w:cs="Times New Roman"/>
          <w:sz w:val="28"/>
          <w:szCs w:val="28"/>
        </w:rPr>
      </w:pPr>
      <w:ins w:id="409" w:author="Unknown">
        <w:r w:rsidRPr="000B2281">
          <w:rPr>
            <w:rFonts w:ascii="Times New Roman" w:eastAsia="Times New Roman" w:hAnsi="Times New Roman" w:cs="Times New Roman"/>
            <w:b/>
            <w:bCs/>
            <w:sz w:val="28"/>
            <w:szCs w:val="28"/>
          </w:rPr>
          <w:t>87. How can we handle Web-based Pop-ups or Alerts in Selenium?</w:t>
        </w:r>
      </w:ins>
    </w:p>
    <w:p w:rsidR="000B2281" w:rsidRPr="000B2281" w:rsidRDefault="000B2281" w:rsidP="000B2281">
      <w:pPr>
        <w:shd w:val="clear" w:color="auto" w:fill="FFFFFF"/>
        <w:spacing w:after="100" w:afterAutospacing="1" w:line="240" w:lineRule="auto"/>
        <w:rPr>
          <w:ins w:id="410" w:author="Unknown"/>
          <w:rFonts w:ascii="Times New Roman" w:eastAsia="Times New Roman" w:hAnsi="Times New Roman" w:cs="Times New Roman"/>
          <w:color w:val="2D3748"/>
          <w:sz w:val="28"/>
          <w:szCs w:val="28"/>
        </w:rPr>
      </w:pPr>
      <w:ins w:id="411" w:author="Unknown">
        <w:r w:rsidRPr="000B2281">
          <w:rPr>
            <w:rFonts w:ascii="Times New Roman" w:eastAsia="Times New Roman" w:hAnsi="Times New Roman" w:cs="Times New Roman"/>
            <w:color w:val="2D3748"/>
            <w:sz w:val="28"/>
            <w:szCs w:val="28"/>
          </w:rPr>
          <w:t xml:space="preserve">To handle Web-based alerts or popups, we need to do switch to the alert window and call Selenium </w:t>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 xml:space="preserve"> Alert API methods.</w:t>
        </w:r>
      </w:ins>
    </w:p>
    <w:p w:rsidR="000B2281" w:rsidRPr="000B2281" w:rsidRDefault="000B2281" w:rsidP="000B2281">
      <w:pPr>
        <w:shd w:val="clear" w:color="auto" w:fill="FFFFFF"/>
        <w:spacing w:after="100" w:afterAutospacing="1" w:line="240" w:lineRule="auto"/>
        <w:rPr>
          <w:ins w:id="412" w:author="Unknown"/>
          <w:rFonts w:ascii="Times New Roman" w:eastAsia="Times New Roman" w:hAnsi="Times New Roman" w:cs="Times New Roman"/>
          <w:color w:val="2D3748"/>
          <w:sz w:val="28"/>
          <w:szCs w:val="28"/>
        </w:rPr>
      </w:pPr>
      <w:proofErr w:type="gramStart"/>
      <w:ins w:id="413" w:author="Unknown">
        <w:r w:rsidRPr="000B2281">
          <w:rPr>
            <w:rFonts w:ascii="Times New Roman" w:eastAsia="Times New Roman" w:hAnsi="Times New Roman" w:cs="Times New Roman"/>
            <w:color w:val="2D3748"/>
            <w:sz w:val="28"/>
            <w:szCs w:val="28"/>
          </w:rPr>
          <w:t>dismiss(</w:t>
        </w:r>
        <w:proofErr w:type="gramEnd"/>
        <w:r w:rsidRPr="000B2281">
          <w:rPr>
            <w:rFonts w:ascii="Times New Roman" w:eastAsia="Times New Roman" w:hAnsi="Times New Roman" w:cs="Times New Roman"/>
            <w:color w:val="2D3748"/>
            <w:sz w:val="28"/>
            <w:szCs w:val="28"/>
          </w:rPr>
          <w:t>): To click on Cancel button.</w:t>
        </w:r>
        <w:r w:rsidRPr="000B2281">
          <w:rPr>
            <w:rFonts w:ascii="Times New Roman" w:eastAsia="Times New Roman" w:hAnsi="Times New Roman" w:cs="Times New Roman"/>
            <w:color w:val="2D3748"/>
            <w:sz w:val="28"/>
            <w:szCs w:val="28"/>
          </w:rPr>
          <w:br/>
        </w:r>
        <w:proofErr w:type="gramStart"/>
        <w:r w:rsidRPr="000B2281">
          <w:rPr>
            <w:rFonts w:ascii="Times New Roman" w:eastAsia="Times New Roman" w:hAnsi="Times New Roman" w:cs="Times New Roman"/>
            <w:color w:val="2D3748"/>
            <w:sz w:val="28"/>
            <w:szCs w:val="28"/>
          </w:rPr>
          <w:t>accept(</w:t>
        </w:r>
        <w:proofErr w:type="gramEnd"/>
        <w:r w:rsidRPr="000B2281">
          <w:rPr>
            <w:rFonts w:ascii="Times New Roman" w:eastAsia="Times New Roman" w:hAnsi="Times New Roman" w:cs="Times New Roman"/>
            <w:color w:val="2D3748"/>
            <w:sz w:val="28"/>
            <w:szCs w:val="28"/>
          </w:rPr>
          <w:t>): To Click on OK button.</w:t>
        </w:r>
        <w:r w:rsidRPr="000B2281">
          <w:rPr>
            <w:rFonts w:ascii="Times New Roman" w:eastAsia="Times New Roman" w:hAnsi="Times New Roman" w:cs="Times New Roman"/>
            <w:color w:val="2D3748"/>
            <w:sz w:val="28"/>
            <w:szCs w:val="28"/>
          </w:rPr>
          <w:br/>
        </w:r>
        <w:proofErr w:type="spellStart"/>
        <w:proofErr w:type="gramStart"/>
        <w:r w:rsidRPr="000B2281">
          <w:rPr>
            <w:rFonts w:ascii="Times New Roman" w:eastAsia="Times New Roman" w:hAnsi="Times New Roman" w:cs="Times New Roman"/>
            <w:color w:val="2D3748"/>
            <w:sz w:val="28"/>
            <w:szCs w:val="28"/>
          </w:rPr>
          <w:t>getText</w:t>
        </w:r>
        <w:proofErr w:type="spellEnd"/>
        <w:r w:rsidRPr="000B2281">
          <w:rPr>
            <w:rFonts w:ascii="Times New Roman" w:eastAsia="Times New Roman" w:hAnsi="Times New Roman" w:cs="Times New Roman"/>
            <w:color w:val="2D3748"/>
            <w:sz w:val="28"/>
            <w:szCs w:val="28"/>
          </w:rPr>
          <w:t>(</w:t>
        </w:r>
        <w:proofErr w:type="gramEnd"/>
        <w:r w:rsidRPr="000B2281">
          <w:rPr>
            <w:rFonts w:ascii="Times New Roman" w:eastAsia="Times New Roman" w:hAnsi="Times New Roman" w:cs="Times New Roman"/>
            <w:color w:val="2D3748"/>
            <w:sz w:val="28"/>
            <w:szCs w:val="28"/>
          </w:rPr>
          <w:t>): To get the text which is present on the Alert.</w:t>
        </w:r>
        <w:r w:rsidRPr="000B2281">
          <w:rPr>
            <w:rFonts w:ascii="Times New Roman" w:eastAsia="Times New Roman" w:hAnsi="Times New Roman" w:cs="Times New Roman"/>
            <w:color w:val="2D3748"/>
            <w:sz w:val="28"/>
            <w:szCs w:val="28"/>
          </w:rPr>
          <w:br/>
        </w:r>
        <w:proofErr w:type="spellStart"/>
        <w:proofErr w:type="gramStart"/>
        <w:r w:rsidRPr="000B2281">
          <w:rPr>
            <w:rFonts w:ascii="Times New Roman" w:eastAsia="Times New Roman" w:hAnsi="Times New Roman" w:cs="Times New Roman"/>
            <w:color w:val="2D3748"/>
            <w:sz w:val="28"/>
            <w:szCs w:val="28"/>
          </w:rPr>
          <w:t>sendKeys</w:t>
        </w:r>
        <w:proofErr w:type="spellEnd"/>
        <w:r w:rsidRPr="000B2281">
          <w:rPr>
            <w:rFonts w:ascii="Times New Roman" w:eastAsia="Times New Roman" w:hAnsi="Times New Roman" w:cs="Times New Roman"/>
            <w:color w:val="2D3748"/>
            <w:sz w:val="28"/>
            <w:szCs w:val="28"/>
          </w:rPr>
          <w:t>(</w:t>
        </w:r>
        <w:proofErr w:type="gramEnd"/>
        <w:r w:rsidRPr="000B2281">
          <w:rPr>
            <w:rFonts w:ascii="Times New Roman" w:eastAsia="Times New Roman" w:hAnsi="Times New Roman" w:cs="Times New Roman"/>
            <w:color w:val="2D3748"/>
            <w:sz w:val="28"/>
            <w:szCs w:val="28"/>
          </w:rPr>
          <w:t>): To enter the text into the alert box.</w:t>
        </w:r>
      </w:ins>
    </w:p>
    <w:p w:rsidR="000B2281" w:rsidRPr="000B2281" w:rsidRDefault="000B2281" w:rsidP="000B2281">
      <w:pPr>
        <w:shd w:val="clear" w:color="auto" w:fill="FFFFFF"/>
        <w:spacing w:after="100" w:afterAutospacing="1" w:line="240" w:lineRule="auto"/>
        <w:rPr>
          <w:ins w:id="414" w:author="Unknown"/>
          <w:rFonts w:ascii="Times New Roman" w:eastAsia="Times New Roman" w:hAnsi="Times New Roman" w:cs="Times New Roman"/>
          <w:color w:val="2D3748"/>
          <w:sz w:val="28"/>
          <w:szCs w:val="28"/>
        </w:rPr>
      </w:pPr>
      <w:ins w:id="415" w:author="Unknown">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"https://www.softwaretestingmaterial.com/javascript-alerts-popups-selenium/" </w:instrText>
        </w:r>
        <w:r w:rsidRPr="000B2281">
          <w:rPr>
            <w:rFonts w:ascii="Times New Roman" w:eastAsia="Times New Roman" w:hAnsi="Times New Roman" w:cs="Times New Roman"/>
            <w:color w:val="2D3748"/>
            <w:sz w:val="28"/>
            <w:szCs w:val="28"/>
          </w:rPr>
          <w:fldChar w:fldCharType="separate"/>
        </w:r>
        <w:proofErr w:type="gramStart"/>
        <w:r w:rsidRPr="000B2281">
          <w:rPr>
            <w:rFonts w:ascii="Times New Roman" w:eastAsia="Times New Roman" w:hAnsi="Times New Roman" w:cs="Times New Roman"/>
            <w:color w:val="0000FF"/>
            <w:sz w:val="28"/>
            <w:szCs w:val="28"/>
            <w:u w:val="single"/>
          </w:rPr>
          <w:t>Practical Example.</w:t>
        </w:r>
        <w:proofErr w:type="gramEnd"/>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shd w:val="clear" w:color="auto" w:fill="FFFFFF"/>
        <w:spacing w:before="360" w:after="120" w:line="240" w:lineRule="auto"/>
        <w:outlineLvl w:val="2"/>
        <w:rPr>
          <w:ins w:id="416" w:author="Unknown"/>
          <w:rFonts w:ascii="Times New Roman" w:eastAsia="Times New Roman" w:hAnsi="Times New Roman" w:cs="Times New Roman"/>
          <w:sz w:val="28"/>
          <w:szCs w:val="28"/>
        </w:rPr>
      </w:pPr>
      <w:ins w:id="417" w:author="Unknown">
        <w:r w:rsidRPr="000B2281">
          <w:rPr>
            <w:rFonts w:ascii="Times New Roman" w:eastAsia="Times New Roman" w:hAnsi="Times New Roman" w:cs="Times New Roman"/>
            <w:b/>
            <w:bCs/>
            <w:sz w:val="28"/>
            <w:szCs w:val="28"/>
          </w:rPr>
          <w:t>88. How can we handle windows based pop up?</w:t>
        </w:r>
      </w:ins>
    </w:p>
    <w:p w:rsidR="000B2281" w:rsidRPr="000B2281" w:rsidRDefault="000B2281" w:rsidP="000B2281">
      <w:pPr>
        <w:shd w:val="clear" w:color="auto" w:fill="FFFFFF"/>
        <w:spacing w:after="100" w:afterAutospacing="1" w:line="240" w:lineRule="auto"/>
        <w:rPr>
          <w:ins w:id="418" w:author="Unknown"/>
          <w:rFonts w:ascii="Times New Roman" w:eastAsia="Times New Roman" w:hAnsi="Times New Roman" w:cs="Times New Roman"/>
          <w:color w:val="2D3748"/>
          <w:sz w:val="28"/>
          <w:szCs w:val="28"/>
        </w:rPr>
      </w:pPr>
      <w:ins w:id="419" w:author="Unknown">
        <w:r w:rsidRPr="000B2281">
          <w:rPr>
            <w:rFonts w:ascii="Times New Roman" w:eastAsia="Times New Roman" w:hAnsi="Times New Roman" w:cs="Times New Roman"/>
            <w:color w:val="2D3748"/>
            <w:sz w:val="28"/>
            <w:szCs w:val="28"/>
          </w:rPr>
          <w:lastRenderedPageBreak/>
          <w:t>Selenium doesn’t support windows based applications. It is an automation testing tool which supports only web application testing. We could handle windows based popups in Selenium using some third party tools such as </w:t>
        </w:r>
        <w:proofErr w:type="spellStart"/>
        <w:r w:rsidRPr="000B2281">
          <w:rPr>
            <w:rFonts w:ascii="Times New Roman" w:eastAsia="Times New Roman" w:hAnsi="Times New Roman" w:cs="Times New Roman"/>
            <w:color w:val="2D3748"/>
            <w:sz w:val="28"/>
            <w:szCs w:val="28"/>
          </w:rPr>
          <w:t>AutoIT</w:t>
        </w:r>
        <w:proofErr w:type="spellEnd"/>
        <w:r w:rsidRPr="000B2281">
          <w:rPr>
            <w:rFonts w:ascii="Times New Roman" w:eastAsia="Times New Roman" w:hAnsi="Times New Roman" w:cs="Times New Roman"/>
            <w:color w:val="2D3748"/>
            <w:sz w:val="28"/>
            <w:szCs w:val="28"/>
          </w:rPr>
          <w:t>, Robot class etc.</w:t>
        </w:r>
      </w:ins>
    </w:p>
    <w:p w:rsidR="000B2281" w:rsidRPr="000B2281" w:rsidRDefault="000B2281" w:rsidP="000B2281">
      <w:pPr>
        <w:shd w:val="clear" w:color="auto" w:fill="FFFFFF"/>
        <w:spacing w:before="360" w:after="120" w:line="240" w:lineRule="auto"/>
        <w:outlineLvl w:val="2"/>
        <w:rPr>
          <w:ins w:id="420" w:author="Unknown"/>
          <w:rFonts w:ascii="Times New Roman" w:eastAsia="Times New Roman" w:hAnsi="Times New Roman" w:cs="Times New Roman"/>
          <w:sz w:val="28"/>
          <w:szCs w:val="28"/>
        </w:rPr>
      </w:pPr>
      <w:ins w:id="421" w:author="Unknown">
        <w:r w:rsidRPr="000B2281">
          <w:rPr>
            <w:rFonts w:ascii="Times New Roman" w:eastAsia="Times New Roman" w:hAnsi="Times New Roman" w:cs="Times New Roman"/>
            <w:b/>
            <w:bCs/>
            <w:sz w:val="28"/>
            <w:szCs w:val="28"/>
          </w:rPr>
          <w:t xml:space="preserve">89. How to handle hidden elements in Selenium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422" w:author="Unknown"/>
          <w:rFonts w:ascii="Times New Roman" w:eastAsia="Times New Roman" w:hAnsi="Times New Roman" w:cs="Times New Roman"/>
          <w:color w:val="2D3748"/>
          <w:sz w:val="28"/>
          <w:szCs w:val="28"/>
        </w:rPr>
      </w:pPr>
      <w:ins w:id="423" w:author="Unknown">
        <w:r w:rsidRPr="000B2281">
          <w:rPr>
            <w:rFonts w:ascii="Times New Roman" w:eastAsia="Times New Roman" w:hAnsi="Times New Roman" w:cs="Times New Roman"/>
            <w:color w:val="2D3748"/>
            <w:sz w:val="28"/>
            <w:szCs w:val="28"/>
          </w:rPr>
          <w:t xml:space="preserve">We can handle hidden elements by using </w:t>
        </w:r>
        <w:proofErr w:type="spellStart"/>
        <w:r w:rsidRPr="000B2281">
          <w:rPr>
            <w:rFonts w:ascii="Times New Roman" w:eastAsia="Times New Roman" w:hAnsi="Times New Roman" w:cs="Times New Roman"/>
            <w:color w:val="2D3748"/>
            <w:sz w:val="28"/>
            <w:szCs w:val="28"/>
          </w:rPr>
          <w:t>javaScript</w:t>
        </w:r>
        <w:proofErr w:type="spellEnd"/>
        <w:r w:rsidRPr="000B2281">
          <w:rPr>
            <w:rFonts w:ascii="Times New Roman" w:eastAsia="Times New Roman" w:hAnsi="Times New Roman" w:cs="Times New Roman"/>
            <w:color w:val="2D3748"/>
            <w:sz w:val="28"/>
            <w:szCs w:val="28"/>
          </w:rPr>
          <w:t xml:space="preserve"> executor</w:t>
        </w:r>
      </w:ins>
    </w:p>
    <w:p w:rsidR="000B2281" w:rsidRPr="000B2281" w:rsidRDefault="000B2281" w:rsidP="000B2281">
      <w:pPr>
        <w:spacing w:after="180" w:line="240" w:lineRule="auto"/>
        <w:rPr>
          <w:ins w:id="424" w:author="Unknown"/>
          <w:rFonts w:ascii="Times New Roman" w:eastAsia="Times New Roman" w:hAnsi="Times New Roman" w:cs="Times New Roman"/>
          <w:color w:val="2D3748"/>
          <w:sz w:val="28"/>
          <w:szCs w:val="28"/>
        </w:rPr>
      </w:pPr>
      <w:ins w:id="425" w:author="Unknown">
        <w:r w:rsidRPr="000B2281">
          <w:rPr>
            <w:rFonts w:ascii="Times New Roman" w:eastAsia="Times New Roman" w:hAnsi="Times New Roman" w:cs="Times New Roman"/>
            <w:color w:val="2D3748"/>
            <w:sz w:val="28"/>
            <w:szCs w:val="28"/>
          </w:rPr>
          <w:object w:dxaOrig="225" w:dyaOrig="225">
            <v:shape id="_x0000_i1195" type="#_x0000_t75" style="width:136.5pt;height:60.75pt" o:ole="">
              <v:imagedata r:id="rId37" o:title=""/>
            </v:shape>
            <w:control r:id="rId64" w:name="DefaultOcxName25" w:shapeid="_x0000_i1195"/>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gridCol w:w="9270"/>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tc>
        <w:tc>
          <w:tcPr>
            <w:tcW w:w="11422"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(JavascriptExecutor(driver)).executeScript("document.getElementsByClassName(ElementLocator).click();");</w:t>
            </w:r>
          </w:p>
        </w:tc>
      </w:tr>
    </w:tbl>
    <w:p w:rsidR="000B2281" w:rsidRPr="000B2281" w:rsidRDefault="000B2281" w:rsidP="000B2281">
      <w:pPr>
        <w:shd w:val="clear" w:color="auto" w:fill="FFFFFF"/>
        <w:spacing w:before="360" w:after="120" w:line="240" w:lineRule="auto"/>
        <w:outlineLvl w:val="2"/>
        <w:rPr>
          <w:ins w:id="426" w:author="Unknown"/>
          <w:rFonts w:ascii="Times New Roman" w:eastAsia="Times New Roman" w:hAnsi="Times New Roman" w:cs="Times New Roman"/>
          <w:sz w:val="28"/>
          <w:szCs w:val="28"/>
        </w:rPr>
      </w:pPr>
      <w:ins w:id="427" w:author="Unknown">
        <w:r w:rsidRPr="000B2281">
          <w:rPr>
            <w:rFonts w:ascii="Times New Roman" w:eastAsia="Times New Roman" w:hAnsi="Times New Roman" w:cs="Times New Roman"/>
            <w:b/>
            <w:bCs/>
            <w:sz w:val="28"/>
            <w:szCs w:val="28"/>
          </w:rPr>
          <w:t xml:space="preserve">90. How can you find Broken Links in a page using Selenium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428" w:author="Unknown"/>
          <w:rFonts w:ascii="Times New Roman" w:eastAsia="Times New Roman" w:hAnsi="Times New Roman" w:cs="Times New Roman"/>
          <w:color w:val="2D3748"/>
          <w:sz w:val="28"/>
          <w:szCs w:val="28"/>
        </w:rPr>
      </w:pPr>
      <w:ins w:id="429" w:author="Unknown">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"https://www.softwaretestingmaterial.com/broken-links-using-selenium/" </w:instrText>
        </w:r>
        <w:r w:rsidRPr="000B2281">
          <w:rPr>
            <w:rFonts w:ascii="Times New Roman" w:eastAsia="Times New Roman" w:hAnsi="Times New Roman" w:cs="Times New Roman"/>
            <w:color w:val="2D3748"/>
            <w:sz w:val="28"/>
            <w:szCs w:val="28"/>
          </w:rPr>
          <w:fldChar w:fldCharType="separate"/>
        </w:r>
        <w:proofErr w:type="gramStart"/>
        <w:r w:rsidRPr="000B2281">
          <w:rPr>
            <w:rFonts w:ascii="Times New Roman" w:eastAsia="Times New Roman" w:hAnsi="Times New Roman" w:cs="Times New Roman"/>
            <w:color w:val="0000FF"/>
            <w:sz w:val="28"/>
            <w:szCs w:val="28"/>
            <w:u w:val="single"/>
          </w:rPr>
          <w:t>Practical Example.</w:t>
        </w:r>
        <w:proofErr w:type="gramEnd"/>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shd w:val="clear" w:color="auto" w:fill="FFFFFF"/>
        <w:spacing w:before="360" w:after="120" w:line="240" w:lineRule="auto"/>
        <w:outlineLvl w:val="2"/>
        <w:rPr>
          <w:ins w:id="430" w:author="Unknown"/>
          <w:rFonts w:ascii="Times New Roman" w:eastAsia="Times New Roman" w:hAnsi="Times New Roman" w:cs="Times New Roman"/>
          <w:sz w:val="28"/>
          <w:szCs w:val="28"/>
        </w:rPr>
      </w:pPr>
      <w:ins w:id="431" w:author="Unknown">
        <w:r w:rsidRPr="000B2281">
          <w:rPr>
            <w:rFonts w:ascii="Times New Roman" w:eastAsia="Times New Roman" w:hAnsi="Times New Roman" w:cs="Times New Roman"/>
            <w:b/>
            <w:bCs/>
            <w:sz w:val="28"/>
            <w:szCs w:val="28"/>
          </w:rPr>
          <w:t>91. How to find more than one web element in the list?</w:t>
        </w:r>
      </w:ins>
    </w:p>
    <w:p w:rsidR="000B2281" w:rsidRPr="000B2281" w:rsidRDefault="000B2281" w:rsidP="000B2281">
      <w:pPr>
        <w:spacing w:after="180" w:line="240" w:lineRule="auto"/>
        <w:rPr>
          <w:ins w:id="432" w:author="Unknown"/>
          <w:rFonts w:ascii="Times New Roman" w:eastAsia="Times New Roman" w:hAnsi="Times New Roman" w:cs="Times New Roman"/>
          <w:color w:val="2D3748"/>
          <w:sz w:val="28"/>
          <w:szCs w:val="28"/>
        </w:rPr>
      </w:pPr>
      <w:ins w:id="433" w:author="Unknown">
        <w:r w:rsidRPr="000B2281">
          <w:rPr>
            <w:rFonts w:ascii="Times New Roman" w:eastAsia="Times New Roman" w:hAnsi="Times New Roman" w:cs="Times New Roman"/>
            <w:color w:val="2D3748"/>
            <w:sz w:val="28"/>
            <w:szCs w:val="28"/>
          </w:rPr>
          <w:object w:dxaOrig="225" w:dyaOrig="225">
            <v:shape id="_x0000_i1198" type="#_x0000_t75" style="width:136.5pt;height:60.75pt" o:ole="">
              <v:imagedata r:id="rId37" o:title=""/>
            </v:shape>
            <w:control r:id="rId65" w:name="DefaultOcxName26" w:shapeid="_x0000_i1198"/>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2</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3</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4</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5</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6</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7</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8</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9</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10</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11</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12</w:t>
            </w:r>
          </w:p>
        </w:tc>
        <w:tc>
          <w:tcPr>
            <w:tcW w:w="11314"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 To store the list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List &lt;</w:t>
            </w:r>
            <w:proofErr w:type="spellStart"/>
            <w:r w:rsidRPr="000B2281">
              <w:rPr>
                <w:rFonts w:ascii="Times New Roman" w:eastAsia="Times New Roman" w:hAnsi="Times New Roman" w:cs="Times New Roman"/>
                <w:color w:val="000000"/>
                <w:sz w:val="28"/>
                <w:szCs w:val="28"/>
              </w:rPr>
              <w:t>WebElement</w:t>
            </w:r>
            <w:proofErr w:type="spellEnd"/>
            <w:r w:rsidRPr="000B2281">
              <w:rPr>
                <w:rFonts w:ascii="Times New Roman" w:eastAsia="Times New Roman" w:hAnsi="Times New Roman" w:cs="Times New Roman"/>
                <w:color w:val="000000"/>
                <w:sz w:val="28"/>
                <w:szCs w:val="28"/>
              </w:rPr>
              <w:t xml:space="preserve">&gt; </w:t>
            </w:r>
            <w:proofErr w:type="spellStart"/>
            <w:r w:rsidRPr="000B2281">
              <w:rPr>
                <w:rFonts w:ascii="Times New Roman" w:eastAsia="Times New Roman" w:hAnsi="Times New Roman" w:cs="Times New Roman"/>
                <w:color w:val="000000"/>
                <w:sz w:val="28"/>
                <w:szCs w:val="28"/>
              </w:rPr>
              <w:t>eleList</w:t>
            </w:r>
            <w:proofErr w:type="spellEnd"/>
            <w:r w:rsidRPr="000B2281">
              <w:rPr>
                <w:rFonts w:ascii="Times New Roman" w:eastAsia="Times New Roman" w:hAnsi="Times New Roman" w:cs="Times New Roman"/>
                <w:color w:val="000000"/>
                <w:sz w:val="28"/>
                <w:szCs w:val="28"/>
              </w:rPr>
              <w:t xml:space="preserve"> = </w:t>
            </w:r>
            <w:proofErr w:type="spellStart"/>
            <w:r w:rsidRPr="000B2281">
              <w:rPr>
                <w:rFonts w:ascii="Times New Roman" w:eastAsia="Times New Roman" w:hAnsi="Times New Roman" w:cs="Times New Roman"/>
                <w:color w:val="000000"/>
                <w:sz w:val="28"/>
                <w:szCs w:val="28"/>
              </w:rPr>
              <w:t>driver.findElements</w:t>
            </w:r>
            <w:proofErr w:type="spellEnd"/>
            <w:r w:rsidRPr="000B2281">
              <w:rPr>
                <w:rFonts w:ascii="Times New Roman" w:eastAsia="Times New Roman" w:hAnsi="Times New Roman" w:cs="Times New Roman"/>
                <w:color w:val="000000"/>
                <w:sz w:val="28"/>
                <w:szCs w:val="28"/>
              </w:rPr>
              <w:t>(</w:t>
            </w:r>
            <w:proofErr w:type="spellStart"/>
            <w:r w:rsidRPr="000B2281">
              <w:rPr>
                <w:rFonts w:ascii="Times New Roman" w:eastAsia="Times New Roman" w:hAnsi="Times New Roman" w:cs="Times New Roman"/>
                <w:color w:val="000000"/>
                <w:sz w:val="28"/>
                <w:szCs w:val="28"/>
              </w:rPr>
              <w:t>By.xpath</w:t>
            </w:r>
            <w:proofErr w:type="spellEnd"/>
            <w:r w:rsidRPr="000B2281">
              <w:rPr>
                <w:rFonts w:ascii="Times New Roman" w:eastAsia="Times New Roman" w:hAnsi="Times New Roman" w:cs="Times New Roman"/>
                <w:color w:val="000000"/>
                <w:sz w:val="28"/>
                <w:szCs w:val="28"/>
              </w:rPr>
              <w:t>("</w:t>
            </w:r>
            <w:proofErr w:type="spellStart"/>
            <w:r w:rsidRPr="000B2281">
              <w:rPr>
                <w:rFonts w:ascii="Times New Roman" w:eastAsia="Times New Roman" w:hAnsi="Times New Roman" w:cs="Times New Roman"/>
                <w:color w:val="000000"/>
                <w:sz w:val="28"/>
                <w:szCs w:val="28"/>
              </w:rPr>
              <w:t>xpath</w:t>
            </w:r>
            <w:proofErr w:type="spellEnd"/>
            <w:r w:rsidRPr="000B2281">
              <w:rPr>
                <w:rFonts w:ascii="Times New Roman" w:eastAsia="Times New Roman" w:hAnsi="Times New Roman" w:cs="Times New Roman"/>
                <w:color w:val="000000"/>
                <w:sz w:val="28"/>
                <w:szCs w:val="28"/>
              </w:rPr>
              <w: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 To fetch the size of the list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int</w:t>
            </w:r>
            <w:proofErr w:type="spellEnd"/>
            <w:r w:rsidRPr="000B2281">
              <w:rPr>
                <w:rFonts w:ascii="Times New Roman" w:eastAsia="Times New Roman" w:hAnsi="Times New Roman" w:cs="Times New Roman"/>
                <w:color w:val="000000"/>
                <w:sz w:val="28"/>
                <w:szCs w:val="28"/>
              </w:rPr>
              <w:t xml:space="preserve"> </w:t>
            </w:r>
            <w:proofErr w:type="spellStart"/>
            <w:r w:rsidRPr="000B2281">
              <w:rPr>
                <w:rFonts w:ascii="Times New Roman" w:eastAsia="Times New Roman" w:hAnsi="Times New Roman" w:cs="Times New Roman"/>
                <w:color w:val="000000"/>
                <w:sz w:val="28"/>
                <w:szCs w:val="28"/>
              </w:rPr>
              <w:t>listSize</w:t>
            </w:r>
            <w:proofErr w:type="spellEnd"/>
            <w:r w:rsidRPr="000B2281">
              <w:rPr>
                <w:rFonts w:ascii="Times New Roman" w:eastAsia="Times New Roman" w:hAnsi="Times New Roman" w:cs="Times New Roman"/>
                <w:color w:val="000000"/>
                <w:sz w:val="28"/>
                <w:szCs w:val="28"/>
              </w:rPr>
              <w:t xml:space="preserve"> = </w:t>
            </w:r>
            <w:proofErr w:type="spellStart"/>
            <w:r w:rsidRPr="000B2281">
              <w:rPr>
                <w:rFonts w:ascii="Times New Roman" w:eastAsia="Times New Roman" w:hAnsi="Times New Roman" w:cs="Times New Roman"/>
                <w:color w:val="000000"/>
                <w:sz w:val="28"/>
                <w:szCs w:val="28"/>
              </w:rPr>
              <w:t>eleList.size</w:t>
            </w:r>
            <w:proofErr w:type="spellEnd"/>
            <w:r w:rsidRPr="000B2281">
              <w:rPr>
                <w:rFonts w:ascii="Times New Roman" w:eastAsia="Times New Roman" w:hAnsi="Times New Roman" w:cs="Times New Roman"/>
                <w:color w:val="000000"/>
                <w:sz w:val="28"/>
                <w:szCs w:val="28"/>
              </w:rPr>
              <w: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//for loop</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for (</w:t>
            </w:r>
            <w:proofErr w:type="spellStart"/>
            <w:r w:rsidRPr="000B2281">
              <w:rPr>
                <w:rFonts w:ascii="Times New Roman" w:eastAsia="Times New Roman" w:hAnsi="Times New Roman" w:cs="Times New Roman"/>
                <w:color w:val="000000"/>
                <w:sz w:val="28"/>
                <w:szCs w:val="28"/>
              </w:rPr>
              <w:t>int</w:t>
            </w:r>
            <w:proofErr w:type="spellEnd"/>
            <w:r w:rsidRPr="000B2281">
              <w:rPr>
                <w:rFonts w:ascii="Times New Roman" w:eastAsia="Times New Roman" w:hAnsi="Times New Roman" w:cs="Times New Roman"/>
                <w:color w:val="000000"/>
                <w:sz w:val="28"/>
                <w:szCs w:val="28"/>
              </w:rPr>
              <w:t xml:space="preserve"> i=0; i&lt;</w:t>
            </w:r>
            <w:proofErr w:type="spellStart"/>
            <w:r w:rsidRPr="000B2281">
              <w:rPr>
                <w:rFonts w:ascii="Times New Roman" w:eastAsia="Times New Roman" w:hAnsi="Times New Roman" w:cs="Times New Roman"/>
                <w:color w:val="000000"/>
                <w:sz w:val="28"/>
                <w:szCs w:val="28"/>
              </w:rPr>
              <w:t>listSize</w:t>
            </w:r>
            <w:proofErr w:type="spellEnd"/>
            <w:r w:rsidRPr="000B2281">
              <w:rPr>
                <w:rFonts w:ascii="Times New Roman" w:eastAsia="Times New Roman" w:hAnsi="Times New Roman" w:cs="Times New Roman"/>
                <w:color w:val="000000"/>
                <w:sz w:val="28"/>
                <w:szCs w:val="28"/>
              </w:rPr>
              <w:t>; i++)</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 Clicking on each link</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links.get</w:t>
            </w:r>
            <w:proofErr w:type="spellEnd"/>
            <w:r w:rsidRPr="000B2281">
              <w:rPr>
                <w:rFonts w:ascii="Times New Roman" w:eastAsia="Times New Roman" w:hAnsi="Times New Roman" w:cs="Times New Roman"/>
                <w:color w:val="000000"/>
                <w:sz w:val="28"/>
                <w:szCs w:val="28"/>
              </w:rPr>
              <w:t>(i).click();</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 Navigating back to the previous page that stores the links</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driver.navigate</w:t>
            </w:r>
            <w:proofErr w:type="spellEnd"/>
            <w:r w:rsidRPr="000B2281">
              <w:rPr>
                <w:rFonts w:ascii="Times New Roman" w:eastAsia="Times New Roman" w:hAnsi="Times New Roman" w:cs="Times New Roman"/>
                <w:color w:val="000000"/>
                <w:sz w:val="28"/>
                <w:szCs w:val="28"/>
              </w:rPr>
              <w:t>().back();</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w:t>
            </w:r>
          </w:p>
        </w:tc>
      </w:tr>
    </w:tbl>
    <w:p w:rsidR="000B2281" w:rsidRPr="000B2281" w:rsidRDefault="000B2281" w:rsidP="000B2281">
      <w:pPr>
        <w:shd w:val="clear" w:color="auto" w:fill="FFFFFF"/>
        <w:spacing w:before="360" w:after="120" w:line="240" w:lineRule="auto"/>
        <w:outlineLvl w:val="2"/>
        <w:rPr>
          <w:ins w:id="434" w:author="Unknown"/>
          <w:rFonts w:ascii="Times New Roman" w:eastAsia="Times New Roman" w:hAnsi="Times New Roman" w:cs="Times New Roman"/>
          <w:sz w:val="28"/>
          <w:szCs w:val="28"/>
        </w:rPr>
      </w:pPr>
      <w:ins w:id="435" w:author="Unknown">
        <w:r w:rsidRPr="000B2281">
          <w:rPr>
            <w:rFonts w:ascii="Times New Roman" w:eastAsia="Times New Roman" w:hAnsi="Times New Roman" w:cs="Times New Roman"/>
            <w:b/>
            <w:bCs/>
            <w:sz w:val="28"/>
            <w:szCs w:val="28"/>
          </w:rPr>
          <w:t xml:space="preserve">92. How to read a JavaScript variable in Selenium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436" w:author="Unknown"/>
          <w:rFonts w:ascii="Times New Roman" w:eastAsia="Times New Roman" w:hAnsi="Times New Roman" w:cs="Times New Roman"/>
          <w:color w:val="2D3748"/>
          <w:sz w:val="28"/>
          <w:szCs w:val="28"/>
        </w:rPr>
      </w:pPr>
      <w:ins w:id="437" w:author="Unknown">
        <w:r w:rsidRPr="000B2281">
          <w:rPr>
            <w:rFonts w:ascii="Times New Roman" w:eastAsia="Times New Roman" w:hAnsi="Times New Roman" w:cs="Times New Roman"/>
            <w:color w:val="2D3748"/>
            <w:sz w:val="28"/>
            <w:szCs w:val="28"/>
          </w:rPr>
          <w:lastRenderedPageBreak/>
          <w:t xml:space="preserve">By using </w:t>
        </w:r>
        <w:proofErr w:type="spellStart"/>
        <w:r w:rsidRPr="000B2281">
          <w:rPr>
            <w:rFonts w:ascii="Times New Roman" w:eastAsia="Times New Roman" w:hAnsi="Times New Roman" w:cs="Times New Roman"/>
            <w:color w:val="2D3748"/>
            <w:sz w:val="28"/>
            <w:szCs w:val="28"/>
          </w:rPr>
          <w:t>JavascriptExecutor</w:t>
        </w:r>
        <w:proofErr w:type="spellEnd"/>
      </w:ins>
    </w:p>
    <w:p w:rsidR="000B2281" w:rsidRPr="000B2281" w:rsidRDefault="000B2281" w:rsidP="000B2281">
      <w:pPr>
        <w:spacing w:after="180" w:line="240" w:lineRule="auto"/>
        <w:rPr>
          <w:ins w:id="438" w:author="Unknown"/>
          <w:rFonts w:ascii="Times New Roman" w:eastAsia="Times New Roman" w:hAnsi="Times New Roman" w:cs="Times New Roman"/>
          <w:color w:val="2D3748"/>
          <w:sz w:val="28"/>
          <w:szCs w:val="28"/>
        </w:rPr>
      </w:pPr>
      <w:ins w:id="439" w:author="Unknown">
        <w:r w:rsidRPr="000B2281">
          <w:rPr>
            <w:rFonts w:ascii="Times New Roman" w:eastAsia="Times New Roman" w:hAnsi="Times New Roman" w:cs="Times New Roman"/>
            <w:color w:val="2D3748"/>
            <w:sz w:val="28"/>
            <w:szCs w:val="28"/>
          </w:rPr>
          <w:object w:dxaOrig="225" w:dyaOrig="225">
            <v:shape id="_x0000_i1201" type="#_x0000_t75" style="width:136.5pt;height:60.75pt" o:ole="">
              <v:imagedata r:id="rId37" o:title=""/>
            </v:shape>
            <w:control r:id="rId66" w:name="DefaultOcxName27" w:shapeid="_x0000_i1201"/>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235"/>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2</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3</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4</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5</w:t>
            </w:r>
          </w:p>
        </w:tc>
        <w:tc>
          <w:tcPr>
            <w:tcW w:w="11422"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 To initialize the JS object.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JavascriptExecutor</w:t>
            </w:r>
            <w:proofErr w:type="spellEnd"/>
            <w:r w:rsidRPr="000B2281">
              <w:rPr>
                <w:rFonts w:ascii="Times New Roman" w:eastAsia="Times New Roman" w:hAnsi="Times New Roman" w:cs="Times New Roman"/>
                <w:color w:val="000000"/>
                <w:sz w:val="28"/>
                <w:szCs w:val="28"/>
              </w:rPr>
              <w:t xml:space="preserve"> JS = (</w:t>
            </w:r>
            <w:proofErr w:type="spellStart"/>
            <w:r w:rsidRPr="000B2281">
              <w:rPr>
                <w:rFonts w:ascii="Times New Roman" w:eastAsia="Times New Roman" w:hAnsi="Times New Roman" w:cs="Times New Roman"/>
                <w:color w:val="000000"/>
                <w:sz w:val="28"/>
                <w:szCs w:val="28"/>
              </w:rPr>
              <w:t>JavascriptExecutor</w:t>
            </w:r>
            <w:proofErr w:type="spellEnd"/>
            <w:r w:rsidRPr="000B2281">
              <w:rPr>
                <w:rFonts w:ascii="Times New Roman" w:eastAsia="Times New Roman" w:hAnsi="Times New Roman" w:cs="Times New Roman"/>
                <w:color w:val="000000"/>
                <w:sz w:val="28"/>
                <w:szCs w:val="28"/>
              </w:rPr>
              <w:t xml:space="preserve">) </w:t>
            </w:r>
            <w:proofErr w:type="spellStart"/>
            <w:r w:rsidRPr="000B2281">
              <w:rPr>
                <w:rFonts w:ascii="Times New Roman" w:eastAsia="Times New Roman" w:hAnsi="Times New Roman" w:cs="Times New Roman"/>
                <w:color w:val="000000"/>
                <w:sz w:val="28"/>
                <w:szCs w:val="28"/>
              </w:rPr>
              <w:t>webdriver</w:t>
            </w:r>
            <w:proofErr w:type="spellEnd"/>
            <w:r w:rsidRPr="000B2281">
              <w:rPr>
                <w:rFonts w:ascii="Times New Roman" w:eastAsia="Times New Roman" w:hAnsi="Times New Roman" w:cs="Times New Roman"/>
                <w:color w:val="000000"/>
                <w:sz w:val="28"/>
                <w:szCs w:val="28"/>
              </w:rPr>
              <w: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 To get the site title.</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String title = (String)</w:t>
            </w:r>
            <w:proofErr w:type="spellStart"/>
            <w:r w:rsidRPr="000B2281">
              <w:rPr>
                <w:rFonts w:ascii="Times New Roman" w:eastAsia="Times New Roman" w:hAnsi="Times New Roman" w:cs="Times New Roman"/>
                <w:color w:val="000000"/>
                <w:sz w:val="28"/>
                <w:szCs w:val="28"/>
              </w:rPr>
              <w:t>JS.executeScript</w:t>
            </w:r>
            <w:proofErr w:type="spellEnd"/>
            <w:r w:rsidRPr="000B2281">
              <w:rPr>
                <w:rFonts w:ascii="Times New Roman" w:eastAsia="Times New Roman" w:hAnsi="Times New Roman" w:cs="Times New Roman"/>
                <w:color w:val="000000"/>
                <w:sz w:val="28"/>
                <w:szCs w:val="28"/>
              </w:rPr>
              <w:t xml:space="preserve">("return </w:t>
            </w:r>
            <w:proofErr w:type="spellStart"/>
            <w:r w:rsidRPr="000B2281">
              <w:rPr>
                <w:rFonts w:ascii="Times New Roman" w:eastAsia="Times New Roman" w:hAnsi="Times New Roman" w:cs="Times New Roman"/>
                <w:color w:val="000000"/>
                <w:sz w:val="28"/>
                <w:szCs w:val="28"/>
              </w:rPr>
              <w:t>document.title</w:t>
            </w:r>
            <w:proofErr w:type="spellEnd"/>
            <w:r w:rsidRPr="000B2281">
              <w:rPr>
                <w:rFonts w:ascii="Times New Roman" w:eastAsia="Times New Roman" w:hAnsi="Times New Roman" w:cs="Times New Roman"/>
                <w:color w:val="000000"/>
                <w:sz w:val="28"/>
                <w:szCs w:val="28"/>
              </w:rPr>
              <w: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System.out.println</w:t>
            </w:r>
            <w:proofErr w:type="spellEnd"/>
            <w:r w:rsidRPr="000B2281">
              <w:rPr>
                <w:rFonts w:ascii="Times New Roman" w:eastAsia="Times New Roman" w:hAnsi="Times New Roman" w:cs="Times New Roman"/>
                <w:color w:val="000000"/>
                <w:sz w:val="28"/>
                <w:szCs w:val="28"/>
              </w:rPr>
              <w:t>("Title of the webpage : " + title);</w:t>
            </w:r>
          </w:p>
        </w:tc>
      </w:tr>
    </w:tbl>
    <w:p w:rsidR="000B2281" w:rsidRPr="000B2281" w:rsidRDefault="000B2281" w:rsidP="000B2281">
      <w:pPr>
        <w:shd w:val="clear" w:color="auto" w:fill="FFFFFF"/>
        <w:spacing w:before="360" w:after="120" w:line="240" w:lineRule="auto"/>
        <w:outlineLvl w:val="2"/>
        <w:rPr>
          <w:ins w:id="440" w:author="Unknown"/>
          <w:rFonts w:ascii="Times New Roman" w:eastAsia="Times New Roman" w:hAnsi="Times New Roman" w:cs="Times New Roman"/>
          <w:sz w:val="28"/>
          <w:szCs w:val="28"/>
        </w:rPr>
      </w:pPr>
      <w:ins w:id="441" w:author="Unknown">
        <w:r w:rsidRPr="000B2281">
          <w:rPr>
            <w:rFonts w:ascii="Times New Roman" w:eastAsia="Times New Roman" w:hAnsi="Times New Roman" w:cs="Times New Roman"/>
            <w:b/>
            <w:bCs/>
            <w:sz w:val="28"/>
            <w:szCs w:val="28"/>
          </w:rPr>
          <w:t xml:space="preserve">93. What is </w:t>
        </w:r>
        <w:proofErr w:type="spellStart"/>
        <w:r w:rsidRPr="000B2281">
          <w:rPr>
            <w:rFonts w:ascii="Times New Roman" w:eastAsia="Times New Roman" w:hAnsi="Times New Roman" w:cs="Times New Roman"/>
            <w:b/>
            <w:bCs/>
            <w:sz w:val="28"/>
            <w:szCs w:val="28"/>
          </w:rPr>
          <w:t>JavaScriptExecutor</w:t>
        </w:r>
        <w:proofErr w:type="spellEnd"/>
        <w:r w:rsidRPr="000B2281">
          <w:rPr>
            <w:rFonts w:ascii="Times New Roman" w:eastAsia="Times New Roman" w:hAnsi="Times New Roman" w:cs="Times New Roman"/>
            <w:b/>
            <w:bCs/>
            <w:sz w:val="28"/>
            <w:szCs w:val="28"/>
          </w:rPr>
          <w:t xml:space="preserve"> and in which cases </w:t>
        </w:r>
        <w:proofErr w:type="spellStart"/>
        <w:r w:rsidRPr="000B2281">
          <w:rPr>
            <w:rFonts w:ascii="Times New Roman" w:eastAsia="Times New Roman" w:hAnsi="Times New Roman" w:cs="Times New Roman"/>
            <w:b/>
            <w:bCs/>
            <w:sz w:val="28"/>
            <w:szCs w:val="28"/>
          </w:rPr>
          <w:t>JavaScriptExecutor</w:t>
        </w:r>
        <w:proofErr w:type="spellEnd"/>
        <w:r w:rsidRPr="000B2281">
          <w:rPr>
            <w:rFonts w:ascii="Times New Roman" w:eastAsia="Times New Roman" w:hAnsi="Times New Roman" w:cs="Times New Roman"/>
            <w:b/>
            <w:bCs/>
            <w:sz w:val="28"/>
            <w:szCs w:val="28"/>
          </w:rPr>
          <w:t xml:space="preserve"> will help in Selenium automation?</w:t>
        </w:r>
      </w:ins>
    </w:p>
    <w:p w:rsidR="000B2281" w:rsidRPr="000B2281" w:rsidRDefault="000B2281" w:rsidP="000B2281">
      <w:pPr>
        <w:shd w:val="clear" w:color="auto" w:fill="FFFFFF"/>
        <w:spacing w:after="100" w:afterAutospacing="1" w:line="240" w:lineRule="auto"/>
        <w:rPr>
          <w:ins w:id="442" w:author="Unknown"/>
          <w:rFonts w:ascii="Times New Roman" w:eastAsia="Times New Roman" w:hAnsi="Times New Roman" w:cs="Times New Roman"/>
          <w:color w:val="2D3748"/>
          <w:sz w:val="28"/>
          <w:szCs w:val="28"/>
        </w:rPr>
      </w:pPr>
      <w:ins w:id="443" w:author="Unknown">
        <w:r w:rsidRPr="000B2281">
          <w:rPr>
            <w:rFonts w:ascii="Times New Roman" w:eastAsia="Times New Roman" w:hAnsi="Times New Roman" w:cs="Times New Roman"/>
            <w:color w:val="2D3748"/>
            <w:sz w:val="28"/>
            <w:szCs w:val="28"/>
          </w:rPr>
          <w:t xml:space="preserve">In general, we click on an element using </w:t>
        </w:r>
        <w:proofErr w:type="gramStart"/>
        <w:r w:rsidRPr="000B2281">
          <w:rPr>
            <w:rFonts w:ascii="Times New Roman" w:eastAsia="Times New Roman" w:hAnsi="Times New Roman" w:cs="Times New Roman"/>
            <w:color w:val="2D3748"/>
            <w:sz w:val="28"/>
            <w:szCs w:val="28"/>
          </w:rPr>
          <w:t>click(</w:t>
        </w:r>
        <w:proofErr w:type="gramEnd"/>
        <w:r w:rsidRPr="000B2281">
          <w:rPr>
            <w:rFonts w:ascii="Times New Roman" w:eastAsia="Times New Roman" w:hAnsi="Times New Roman" w:cs="Times New Roman"/>
            <w:color w:val="2D3748"/>
            <w:sz w:val="28"/>
            <w:szCs w:val="28"/>
          </w:rPr>
          <w:t>) method in Selenium.</w:t>
        </w:r>
      </w:ins>
    </w:p>
    <w:p w:rsidR="000B2281" w:rsidRPr="000B2281" w:rsidRDefault="000B2281" w:rsidP="000B2281">
      <w:pPr>
        <w:shd w:val="clear" w:color="auto" w:fill="FFFFFF"/>
        <w:spacing w:after="100" w:afterAutospacing="1" w:line="240" w:lineRule="auto"/>
        <w:rPr>
          <w:ins w:id="444" w:author="Unknown"/>
          <w:rFonts w:ascii="Times New Roman" w:eastAsia="Times New Roman" w:hAnsi="Times New Roman" w:cs="Times New Roman"/>
          <w:color w:val="2D3748"/>
          <w:sz w:val="28"/>
          <w:szCs w:val="28"/>
        </w:rPr>
      </w:pPr>
      <w:ins w:id="445" w:author="Unknown">
        <w:r w:rsidRPr="000B2281">
          <w:rPr>
            <w:rFonts w:ascii="Times New Roman" w:eastAsia="Times New Roman" w:hAnsi="Times New Roman" w:cs="Times New Roman"/>
            <w:color w:val="2D3748"/>
            <w:sz w:val="28"/>
            <w:szCs w:val="28"/>
          </w:rPr>
          <w:t>For example:</w:t>
        </w:r>
      </w:ins>
    </w:p>
    <w:p w:rsidR="000B2281" w:rsidRPr="000B2281" w:rsidRDefault="000B2281" w:rsidP="000B2281">
      <w:pPr>
        <w:spacing w:after="180" w:line="240" w:lineRule="auto"/>
        <w:rPr>
          <w:ins w:id="446" w:author="Unknown"/>
          <w:rFonts w:ascii="Times New Roman" w:eastAsia="Times New Roman" w:hAnsi="Times New Roman" w:cs="Times New Roman"/>
          <w:color w:val="2D3748"/>
          <w:sz w:val="28"/>
          <w:szCs w:val="28"/>
        </w:rPr>
      </w:pPr>
      <w:ins w:id="447" w:author="Unknown">
        <w:r w:rsidRPr="000B2281">
          <w:rPr>
            <w:rFonts w:ascii="Times New Roman" w:eastAsia="Times New Roman" w:hAnsi="Times New Roman" w:cs="Times New Roman"/>
            <w:color w:val="2D3748"/>
            <w:sz w:val="28"/>
            <w:szCs w:val="28"/>
          </w:rPr>
          <w:object w:dxaOrig="225" w:dyaOrig="225">
            <v:shape id="_x0000_i1204" type="#_x0000_t75" style="width:136.5pt;height:60.75pt" o:ole="">
              <v:imagedata r:id="rId37" o:title=""/>
            </v:shape>
            <w:control r:id="rId67" w:name="DefaultOcxName28" w:shapeid="_x0000_i1204"/>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235"/>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tc>
        <w:tc>
          <w:tcPr>
            <w:tcW w:w="11422"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driver.findElement</w:t>
            </w:r>
            <w:proofErr w:type="spellEnd"/>
            <w:r w:rsidRPr="000B2281">
              <w:rPr>
                <w:rFonts w:ascii="Times New Roman" w:eastAsia="Times New Roman" w:hAnsi="Times New Roman" w:cs="Times New Roman"/>
                <w:color w:val="000000"/>
                <w:sz w:val="28"/>
                <w:szCs w:val="28"/>
              </w:rPr>
              <w:t>(By.id("Id Value")).click();</w:t>
            </w:r>
          </w:p>
        </w:tc>
      </w:tr>
    </w:tbl>
    <w:p w:rsidR="000B2281" w:rsidRPr="000B2281" w:rsidRDefault="000B2281" w:rsidP="000B2281">
      <w:pPr>
        <w:shd w:val="clear" w:color="auto" w:fill="FFFFFF"/>
        <w:spacing w:after="100" w:afterAutospacing="1" w:line="240" w:lineRule="auto"/>
        <w:rPr>
          <w:ins w:id="448" w:author="Unknown"/>
          <w:rFonts w:ascii="Times New Roman" w:eastAsia="Times New Roman" w:hAnsi="Times New Roman" w:cs="Times New Roman"/>
          <w:color w:val="2D3748"/>
          <w:sz w:val="28"/>
          <w:szCs w:val="28"/>
        </w:rPr>
      </w:pPr>
      <w:ins w:id="449" w:author="Unknown">
        <w:r w:rsidRPr="000B2281">
          <w:rPr>
            <w:rFonts w:ascii="Times New Roman" w:eastAsia="Times New Roman" w:hAnsi="Times New Roman" w:cs="Times New Roman"/>
            <w:color w:val="2D3748"/>
            <w:sz w:val="28"/>
            <w:szCs w:val="28"/>
          </w:rPr>
          <w:t>Sometimes web controls don’t react well against selenium commands and we may face issues with the above statement (</w:t>
        </w:r>
        <w:proofErr w:type="gramStart"/>
        <w:r w:rsidRPr="000B2281">
          <w:rPr>
            <w:rFonts w:ascii="Times New Roman" w:eastAsia="Times New Roman" w:hAnsi="Times New Roman" w:cs="Times New Roman"/>
            <w:color w:val="2D3748"/>
            <w:sz w:val="28"/>
            <w:szCs w:val="28"/>
          </w:rPr>
          <w:t>click(</w:t>
        </w:r>
        <w:proofErr w:type="gramEnd"/>
        <w:r w:rsidRPr="000B2281">
          <w:rPr>
            <w:rFonts w:ascii="Times New Roman" w:eastAsia="Times New Roman" w:hAnsi="Times New Roman" w:cs="Times New Roman"/>
            <w:color w:val="2D3748"/>
            <w:sz w:val="28"/>
            <w:szCs w:val="28"/>
          </w:rPr>
          <w:t>)). To overcome such kind of situation, we use </w:t>
        </w:r>
        <w:proofErr w:type="spellStart"/>
        <w:r w:rsidRPr="000B2281">
          <w:rPr>
            <w:rFonts w:ascii="Times New Roman" w:eastAsia="Times New Roman" w:hAnsi="Times New Roman" w:cs="Times New Roman"/>
            <w:color w:val="2D3748"/>
            <w:sz w:val="28"/>
            <w:szCs w:val="28"/>
          </w:rPr>
          <w:t>JavaScriptExecutor</w:t>
        </w:r>
        <w:proofErr w:type="spellEnd"/>
        <w:r w:rsidRPr="000B2281">
          <w:rPr>
            <w:rFonts w:ascii="Times New Roman" w:eastAsia="Times New Roman" w:hAnsi="Times New Roman" w:cs="Times New Roman"/>
            <w:color w:val="2D3748"/>
            <w:sz w:val="28"/>
            <w:szCs w:val="28"/>
          </w:rPr>
          <w:t> interface.</w:t>
        </w:r>
      </w:ins>
    </w:p>
    <w:p w:rsidR="000B2281" w:rsidRPr="000B2281" w:rsidRDefault="000B2281" w:rsidP="000B2281">
      <w:pPr>
        <w:shd w:val="clear" w:color="auto" w:fill="FFFFFF"/>
        <w:spacing w:after="100" w:afterAutospacing="1" w:line="240" w:lineRule="auto"/>
        <w:rPr>
          <w:ins w:id="450" w:author="Unknown"/>
          <w:rFonts w:ascii="Times New Roman" w:eastAsia="Times New Roman" w:hAnsi="Times New Roman" w:cs="Times New Roman"/>
          <w:color w:val="2D3748"/>
          <w:sz w:val="28"/>
          <w:szCs w:val="28"/>
        </w:rPr>
      </w:pPr>
      <w:ins w:id="451" w:author="Unknown">
        <w:r w:rsidRPr="000B2281">
          <w:rPr>
            <w:rFonts w:ascii="Times New Roman" w:eastAsia="Times New Roman" w:hAnsi="Times New Roman" w:cs="Times New Roman"/>
            <w:color w:val="2D3748"/>
            <w:sz w:val="28"/>
            <w:szCs w:val="28"/>
          </w:rPr>
          <w:t xml:space="preserve">It provides a mechanism to execute </w:t>
        </w:r>
        <w:proofErr w:type="spellStart"/>
        <w:r w:rsidRPr="000B2281">
          <w:rPr>
            <w:rFonts w:ascii="Times New Roman" w:eastAsia="Times New Roman" w:hAnsi="Times New Roman" w:cs="Times New Roman"/>
            <w:color w:val="2D3748"/>
            <w:sz w:val="28"/>
            <w:szCs w:val="28"/>
          </w:rPr>
          <w:t>Javascript</w:t>
        </w:r>
        <w:proofErr w:type="spellEnd"/>
        <w:r w:rsidRPr="000B2281">
          <w:rPr>
            <w:rFonts w:ascii="Times New Roman" w:eastAsia="Times New Roman" w:hAnsi="Times New Roman" w:cs="Times New Roman"/>
            <w:color w:val="2D3748"/>
            <w:sz w:val="28"/>
            <w:szCs w:val="28"/>
          </w:rPr>
          <w:t xml:space="preserve"> through Selenium driver. It provides “</w:t>
        </w:r>
        <w:proofErr w:type="spellStart"/>
        <w:r w:rsidRPr="000B2281">
          <w:rPr>
            <w:rFonts w:ascii="Times New Roman" w:eastAsia="Times New Roman" w:hAnsi="Times New Roman" w:cs="Times New Roman"/>
            <w:color w:val="2D3748"/>
            <w:sz w:val="28"/>
            <w:szCs w:val="28"/>
          </w:rPr>
          <w:t>executescript</w:t>
        </w:r>
        <w:proofErr w:type="spellEnd"/>
        <w:r w:rsidRPr="000B2281">
          <w:rPr>
            <w:rFonts w:ascii="Times New Roman" w:eastAsia="Times New Roman" w:hAnsi="Times New Roman" w:cs="Times New Roman"/>
            <w:color w:val="2D3748"/>
            <w:sz w:val="28"/>
            <w:szCs w:val="28"/>
          </w:rPr>
          <w:t>” &amp; “</w:t>
        </w:r>
        <w:proofErr w:type="spellStart"/>
        <w:r w:rsidRPr="000B2281">
          <w:rPr>
            <w:rFonts w:ascii="Times New Roman" w:eastAsia="Times New Roman" w:hAnsi="Times New Roman" w:cs="Times New Roman"/>
            <w:color w:val="2D3748"/>
            <w:sz w:val="28"/>
            <w:szCs w:val="28"/>
          </w:rPr>
          <w:t>executeAsyncScript</w:t>
        </w:r>
        <w:proofErr w:type="spellEnd"/>
        <w:r w:rsidRPr="000B2281">
          <w:rPr>
            <w:rFonts w:ascii="Times New Roman" w:eastAsia="Times New Roman" w:hAnsi="Times New Roman" w:cs="Times New Roman"/>
            <w:color w:val="2D3748"/>
            <w:sz w:val="28"/>
            <w:szCs w:val="28"/>
          </w:rPr>
          <w:t>” methods, to run JavaScript in the context of the currently selected frame or window.</w:t>
        </w:r>
      </w:ins>
    </w:p>
    <w:p w:rsidR="000B2281" w:rsidRPr="000B2281" w:rsidRDefault="000B2281" w:rsidP="000B2281">
      <w:pPr>
        <w:shd w:val="clear" w:color="auto" w:fill="FFFFFF"/>
        <w:spacing w:after="100" w:afterAutospacing="1" w:line="240" w:lineRule="auto"/>
        <w:rPr>
          <w:ins w:id="452" w:author="Unknown"/>
          <w:rFonts w:ascii="Times New Roman" w:eastAsia="Times New Roman" w:hAnsi="Times New Roman" w:cs="Times New Roman"/>
          <w:color w:val="2D3748"/>
          <w:sz w:val="28"/>
          <w:szCs w:val="28"/>
        </w:rPr>
      </w:pPr>
      <w:ins w:id="453" w:author="Unknown">
        <w:r w:rsidRPr="000B2281">
          <w:rPr>
            <w:rFonts w:ascii="Times New Roman" w:eastAsia="Times New Roman" w:hAnsi="Times New Roman" w:cs="Times New Roman"/>
            <w:color w:val="2D3748"/>
            <w:sz w:val="28"/>
            <w:szCs w:val="28"/>
          </w:rPr>
          <w:t xml:space="preserve">There is no need to write a separate script to execute JavaScript within the browser using Selenium </w:t>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 xml:space="preserve"> script. Just we use predefined interface named ‘Java Script Executor’. We need to import the </w:t>
        </w:r>
        <w:proofErr w:type="spellStart"/>
        <w:r w:rsidRPr="000B2281">
          <w:rPr>
            <w:rFonts w:ascii="Times New Roman" w:eastAsia="Times New Roman" w:hAnsi="Times New Roman" w:cs="Times New Roman"/>
            <w:color w:val="2D3748"/>
            <w:sz w:val="28"/>
            <w:szCs w:val="28"/>
          </w:rPr>
          <w:t>JavascriptExecutor</w:t>
        </w:r>
        <w:proofErr w:type="spellEnd"/>
        <w:r w:rsidRPr="000B2281">
          <w:rPr>
            <w:rFonts w:ascii="Times New Roman" w:eastAsia="Times New Roman" w:hAnsi="Times New Roman" w:cs="Times New Roman"/>
            <w:color w:val="2D3748"/>
            <w:sz w:val="28"/>
            <w:szCs w:val="28"/>
          </w:rPr>
          <w:t xml:space="preserve"> package in the script.</w:t>
        </w:r>
      </w:ins>
    </w:p>
    <w:p w:rsidR="000B2281" w:rsidRPr="000B2281" w:rsidRDefault="000B2281" w:rsidP="000B2281">
      <w:pPr>
        <w:shd w:val="clear" w:color="auto" w:fill="FFFFFF"/>
        <w:spacing w:after="100" w:afterAutospacing="1" w:line="240" w:lineRule="auto"/>
        <w:rPr>
          <w:ins w:id="454" w:author="Unknown"/>
          <w:rFonts w:ascii="Times New Roman" w:eastAsia="Times New Roman" w:hAnsi="Times New Roman" w:cs="Times New Roman"/>
          <w:color w:val="2D3748"/>
          <w:sz w:val="28"/>
          <w:szCs w:val="28"/>
        </w:rPr>
      </w:pPr>
      <w:ins w:id="455" w:author="Unknown">
        <w:r w:rsidRPr="000B2281">
          <w:rPr>
            <w:rFonts w:ascii="Times New Roman" w:eastAsia="Times New Roman" w:hAnsi="Times New Roman" w:cs="Times New Roman"/>
            <w:color w:val="2D3748"/>
            <w:sz w:val="28"/>
            <w:szCs w:val="28"/>
          </w:rPr>
          <w:t>Package:</w:t>
        </w:r>
      </w:ins>
    </w:p>
    <w:p w:rsidR="000B2281" w:rsidRPr="000B2281" w:rsidRDefault="000B2281" w:rsidP="000B2281">
      <w:pPr>
        <w:spacing w:after="180" w:line="240" w:lineRule="auto"/>
        <w:rPr>
          <w:ins w:id="456" w:author="Unknown"/>
          <w:rFonts w:ascii="Times New Roman" w:eastAsia="Times New Roman" w:hAnsi="Times New Roman" w:cs="Times New Roman"/>
          <w:color w:val="2D3748"/>
          <w:sz w:val="28"/>
          <w:szCs w:val="28"/>
        </w:rPr>
      </w:pPr>
      <w:ins w:id="457" w:author="Unknown">
        <w:r w:rsidRPr="000B2281">
          <w:rPr>
            <w:rFonts w:ascii="Times New Roman" w:eastAsia="Times New Roman" w:hAnsi="Times New Roman" w:cs="Times New Roman"/>
            <w:color w:val="2D3748"/>
            <w:sz w:val="28"/>
            <w:szCs w:val="28"/>
          </w:rPr>
          <w:lastRenderedPageBreak/>
          <w:object w:dxaOrig="225" w:dyaOrig="225">
            <v:shape id="_x0000_i1207" type="#_x0000_t75" style="width:136.5pt;height:60.75pt" o:ole="">
              <v:imagedata r:id="rId37" o:title=""/>
            </v:shape>
            <w:control r:id="rId68" w:name="DefaultOcxName29" w:shapeid="_x0000_i1207"/>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235"/>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tc>
        <w:tc>
          <w:tcPr>
            <w:tcW w:w="11422"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 xml:space="preserve">import </w:t>
            </w:r>
            <w:proofErr w:type="spellStart"/>
            <w:r w:rsidRPr="000B2281">
              <w:rPr>
                <w:rFonts w:ascii="Times New Roman" w:eastAsia="Times New Roman" w:hAnsi="Times New Roman" w:cs="Times New Roman"/>
                <w:color w:val="000000"/>
                <w:sz w:val="28"/>
                <w:szCs w:val="28"/>
              </w:rPr>
              <w:t>org.openqa.selenium.JavascriptExecutor</w:t>
            </w:r>
            <w:proofErr w:type="spellEnd"/>
            <w:r w:rsidRPr="000B2281">
              <w:rPr>
                <w:rFonts w:ascii="Times New Roman" w:eastAsia="Times New Roman" w:hAnsi="Times New Roman" w:cs="Times New Roman"/>
                <w:color w:val="000000"/>
                <w:sz w:val="28"/>
                <w:szCs w:val="28"/>
              </w:rPr>
              <w:t>;</w:t>
            </w:r>
          </w:p>
        </w:tc>
      </w:tr>
    </w:tbl>
    <w:p w:rsidR="000B2281" w:rsidRPr="000B2281" w:rsidRDefault="000B2281" w:rsidP="000B2281">
      <w:pPr>
        <w:shd w:val="clear" w:color="auto" w:fill="FFFFFF"/>
        <w:spacing w:after="100" w:afterAutospacing="1" w:line="240" w:lineRule="auto"/>
        <w:rPr>
          <w:ins w:id="458" w:author="Unknown"/>
          <w:rFonts w:ascii="Times New Roman" w:eastAsia="Times New Roman" w:hAnsi="Times New Roman" w:cs="Times New Roman"/>
          <w:color w:val="2D3748"/>
          <w:sz w:val="28"/>
          <w:szCs w:val="28"/>
        </w:rPr>
      </w:pPr>
      <w:ins w:id="459" w:author="Unknown">
        <w:r w:rsidRPr="000B2281">
          <w:rPr>
            <w:rFonts w:ascii="Times New Roman" w:eastAsia="Times New Roman" w:hAnsi="Times New Roman" w:cs="Times New Roman"/>
            <w:color w:val="2D3748"/>
            <w:sz w:val="28"/>
            <w:szCs w:val="28"/>
          </w:rPr>
          <w:t>Syntax:</w:t>
        </w:r>
      </w:ins>
    </w:p>
    <w:p w:rsidR="000B2281" w:rsidRPr="000B2281" w:rsidRDefault="000B2281" w:rsidP="000B2281">
      <w:pPr>
        <w:spacing w:after="180" w:line="240" w:lineRule="auto"/>
        <w:rPr>
          <w:ins w:id="460" w:author="Unknown"/>
          <w:rFonts w:ascii="Times New Roman" w:eastAsia="Times New Roman" w:hAnsi="Times New Roman" w:cs="Times New Roman"/>
          <w:color w:val="2D3748"/>
          <w:sz w:val="28"/>
          <w:szCs w:val="28"/>
        </w:rPr>
      </w:pPr>
      <w:ins w:id="461" w:author="Unknown">
        <w:r w:rsidRPr="000B2281">
          <w:rPr>
            <w:rFonts w:ascii="Times New Roman" w:eastAsia="Times New Roman" w:hAnsi="Times New Roman" w:cs="Times New Roman"/>
            <w:color w:val="2D3748"/>
            <w:sz w:val="28"/>
            <w:szCs w:val="28"/>
          </w:rPr>
          <w:object w:dxaOrig="225" w:dyaOrig="225">
            <v:shape id="_x0000_i1210" type="#_x0000_t75" style="width:136.5pt;height:60.75pt" o:ole="">
              <v:imagedata r:id="rId37" o:title=""/>
            </v:shape>
            <w:control r:id="rId69" w:name="DefaultOcxName30" w:shapeid="_x0000_i1210"/>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235"/>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2</w:t>
            </w:r>
          </w:p>
        </w:tc>
        <w:tc>
          <w:tcPr>
            <w:tcW w:w="11422"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JavascriptExecutor</w:t>
            </w:r>
            <w:proofErr w:type="spellEnd"/>
            <w:r w:rsidRPr="000B2281">
              <w:rPr>
                <w:rFonts w:ascii="Times New Roman" w:eastAsia="Times New Roman" w:hAnsi="Times New Roman" w:cs="Times New Roman"/>
                <w:color w:val="000000"/>
                <w:sz w:val="28"/>
                <w:szCs w:val="28"/>
              </w:rPr>
              <w:t xml:space="preserve"> </w:t>
            </w:r>
            <w:proofErr w:type="spellStart"/>
            <w:r w:rsidRPr="000B2281">
              <w:rPr>
                <w:rFonts w:ascii="Times New Roman" w:eastAsia="Times New Roman" w:hAnsi="Times New Roman" w:cs="Times New Roman"/>
                <w:color w:val="000000"/>
                <w:sz w:val="28"/>
                <w:szCs w:val="28"/>
              </w:rPr>
              <w:t>js</w:t>
            </w:r>
            <w:proofErr w:type="spellEnd"/>
            <w:r w:rsidRPr="000B2281">
              <w:rPr>
                <w:rFonts w:ascii="Times New Roman" w:eastAsia="Times New Roman" w:hAnsi="Times New Roman" w:cs="Times New Roman"/>
                <w:color w:val="000000"/>
                <w:sz w:val="28"/>
                <w:szCs w:val="28"/>
              </w:rPr>
              <w:t xml:space="preserve"> = (</w:t>
            </w:r>
            <w:proofErr w:type="spellStart"/>
            <w:r w:rsidRPr="000B2281">
              <w:rPr>
                <w:rFonts w:ascii="Times New Roman" w:eastAsia="Times New Roman" w:hAnsi="Times New Roman" w:cs="Times New Roman"/>
                <w:color w:val="000000"/>
                <w:sz w:val="28"/>
                <w:szCs w:val="28"/>
              </w:rPr>
              <w:t>JavascriptExecutor</w:t>
            </w:r>
            <w:proofErr w:type="spellEnd"/>
            <w:r w:rsidRPr="000B2281">
              <w:rPr>
                <w:rFonts w:ascii="Times New Roman" w:eastAsia="Times New Roman" w:hAnsi="Times New Roman" w:cs="Times New Roman"/>
                <w:color w:val="000000"/>
                <w:sz w:val="28"/>
                <w:szCs w:val="28"/>
              </w:rPr>
              <w:t>) driver;  </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js.executeScript</w:t>
            </w:r>
            <w:proofErr w:type="spellEnd"/>
            <w:r w:rsidRPr="000B2281">
              <w:rPr>
                <w:rFonts w:ascii="Times New Roman" w:eastAsia="Times New Roman" w:hAnsi="Times New Roman" w:cs="Times New Roman"/>
                <w:color w:val="000000"/>
                <w:sz w:val="28"/>
                <w:szCs w:val="28"/>
              </w:rPr>
              <w:t>(</w:t>
            </w:r>
            <w:proofErr w:type="spellStart"/>
            <w:r w:rsidRPr="000B2281">
              <w:rPr>
                <w:rFonts w:ascii="Times New Roman" w:eastAsia="Times New Roman" w:hAnsi="Times New Roman" w:cs="Times New Roman"/>
                <w:color w:val="000000"/>
                <w:sz w:val="28"/>
                <w:szCs w:val="28"/>
              </w:rPr>
              <w:t>Script,Arguments</w:t>
            </w:r>
            <w:proofErr w:type="spellEnd"/>
            <w:r w:rsidRPr="000B2281">
              <w:rPr>
                <w:rFonts w:ascii="Times New Roman" w:eastAsia="Times New Roman" w:hAnsi="Times New Roman" w:cs="Times New Roman"/>
                <w:color w:val="000000"/>
                <w:sz w:val="28"/>
                <w:szCs w:val="28"/>
              </w:rPr>
              <w:t>);</w:t>
            </w:r>
          </w:p>
        </w:tc>
      </w:tr>
    </w:tbl>
    <w:p w:rsidR="000B2281" w:rsidRPr="000B2281" w:rsidRDefault="000B2281" w:rsidP="000B2281">
      <w:pPr>
        <w:shd w:val="clear" w:color="auto" w:fill="FFFFFF"/>
        <w:spacing w:after="100" w:afterAutospacing="1" w:line="240" w:lineRule="auto"/>
        <w:rPr>
          <w:ins w:id="462" w:author="Unknown"/>
          <w:rFonts w:ascii="Times New Roman" w:eastAsia="Times New Roman" w:hAnsi="Times New Roman" w:cs="Times New Roman"/>
          <w:color w:val="2D3748"/>
          <w:sz w:val="28"/>
          <w:szCs w:val="28"/>
        </w:rPr>
      </w:pPr>
      <w:ins w:id="463" w:author="Unknown">
        <w:r w:rsidRPr="000B2281">
          <w:rPr>
            <w:rFonts w:ascii="Times New Roman" w:eastAsia="Times New Roman" w:hAnsi="Times New Roman" w:cs="Times New Roman"/>
            <w:b/>
            <w:bCs/>
            <w:i/>
            <w:iCs/>
            <w:color w:val="2D3748"/>
            <w:sz w:val="28"/>
            <w:szCs w:val="28"/>
          </w:rPr>
          <w:t>Script</w:t>
        </w:r>
        <w:r w:rsidRPr="000B2281">
          <w:rPr>
            <w:rFonts w:ascii="Times New Roman" w:eastAsia="Times New Roman" w:hAnsi="Times New Roman" w:cs="Times New Roman"/>
            <w:i/>
            <w:iCs/>
            <w:color w:val="2D3748"/>
            <w:sz w:val="28"/>
            <w:szCs w:val="28"/>
          </w:rPr>
          <w:t> – The JavaScript to execute</w:t>
        </w:r>
        <w:r w:rsidRPr="000B2281">
          <w:rPr>
            <w:rFonts w:ascii="Times New Roman" w:eastAsia="Times New Roman" w:hAnsi="Times New Roman" w:cs="Times New Roman"/>
            <w:i/>
            <w:iCs/>
            <w:color w:val="2D3748"/>
            <w:sz w:val="28"/>
            <w:szCs w:val="28"/>
          </w:rPr>
          <w:br/>
        </w:r>
        <w:r w:rsidRPr="000B2281">
          <w:rPr>
            <w:rFonts w:ascii="Times New Roman" w:eastAsia="Times New Roman" w:hAnsi="Times New Roman" w:cs="Times New Roman"/>
            <w:b/>
            <w:bCs/>
            <w:i/>
            <w:iCs/>
            <w:color w:val="2D3748"/>
            <w:sz w:val="28"/>
            <w:szCs w:val="28"/>
          </w:rPr>
          <w:t>Arguments</w:t>
        </w:r>
        <w:r w:rsidRPr="000B2281">
          <w:rPr>
            <w:rFonts w:ascii="Times New Roman" w:eastAsia="Times New Roman" w:hAnsi="Times New Roman" w:cs="Times New Roman"/>
            <w:i/>
            <w:iCs/>
            <w:color w:val="2D3748"/>
            <w:sz w:val="28"/>
            <w:szCs w:val="28"/>
          </w:rPr>
          <w:t xml:space="preserve"> – The arguments to the </w:t>
        </w:r>
        <w:proofErr w:type="gramStart"/>
        <w:r w:rsidRPr="000B2281">
          <w:rPr>
            <w:rFonts w:ascii="Times New Roman" w:eastAsia="Times New Roman" w:hAnsi="Times New Roman" w:cs="Times New Roman"/>
            <w:i/>
            <w:iCs/>
            <w:color w:val="2D3748"/>
            <w:sz w:val="28"/>
            <w:szCs w:val="28"/>
          </w:rPr>
          <w:t>script(</w:t>
        </w:r>
        <w:proofErr w:type="gramEnd"/>
        <w:r w:rsidRPr="000B2281">
          <w:rPr>
            <w:rFonts w:ascii="Times New Roman" w:eastAsia="Times New Roman" w:hAnsi="Times New Roman" w:cs="Times New Roman"/>
            <w:i/>
            <w:iCs/>
            <w:color w:val="2D3748"/>
            <w:sz w:val="28"/>
            <w:szCs w:val="28"/>
          </w:rPr>
          <w:t xml:space="preserve">Optional). </w:t>
        </w:r>
        <w:proofErr w:type="gramStart"/>
        <w:r w:rsidRPr="000B2281">
          <w:rPr>
            <w:rFonts w:ascii="Times New Roman" w:eastAsia="Times New Roman" w:hAnsi="Times New Roman" w:cs="Times New Roman"/>
            <w:i/>
            <w:iCs/>
            <w:color w:val="2D3748"/>
            <w:sz w:val="28"/>
            <w:szCs w:val="28"/>
          </w:rPr>
          <w:t>May be empty.</w:t>
        </w:r>
        <w:proofErr w:type="gramEnd"/>
        <w:r w:rsidRPr="000B2281">
          <w:rPr>
            <w:rFonts w:ascii="Times New Roman" w:eastAsia="Times New Roman" w:hAnsi="Times New Roman" w:cs="Times New Roman"/>
            <w:i/>
            <w:iCs/>
            <w:color w:val="2D3748"/>
            <w:sz w:val="28"/>
            <w:szCs w:val="28"/>
          </w:rPr>
          <w:br/>
        </w:r>
        <w:r w:rsidRPr="000B2281">
          <w:rPr>
            <w:rFonts w:ascii="Times New Roman" w:eastAsia="Times New Roman" w:hAnsi="Times New Roman" w:cs="Times New Roman"/>
            <w:b/>
            <w:bCs/>
            <w:i/>
            <w:iCs/>
            <w:color w:val="2D3748"/>
            <w:sz w:val="28"/>
            <w:szCs w:val="28"/>
          </w:rPr>
          <w:t>Returns</w:t>
        </w:r>
        <w:r w:rsidRPr="000B2281">
          <w:rPr>
            <w:rFonts w:ascii="Times New Roman" w:eastAsia="Times New Roman" w:hAnsi="Times New Roman" w:cs="Times New Roman"/>
            <w:i/>
            <w:iCs/>
            <w:color w:val="2D3748"/>
            <w:sz w:val="28"/>
            <w:szCs w:val="28"/>
          </w:rPr>
          <w:t xml:space="preserve"> – One of Boolean, Long, String, List, </w:t>
        </w:r>
        <w:proofErr w:type="spellStart"/>
        <w:r w:rsidRPr="000B2281">
          <w:rPr>
            <w:rFonts w:ascii="Times New Roman" w:eastAsia="Times New Roman" w:hAnsi="Times New Roman" w:cs="Times New Roman"/>
            <w:i/>
            <w:iCs/>
            <w:color w:val="2D3748"/>
            <w:sz w:val="28"/>
            <w:szCs w:val="28"/>
          </w:rPr>
          <w:t>WebElement</w:t>
        </w:r>
        <w:proofErr w:type="spellEnd"/>
        <w:r w:rsidRPr="000B2281">
          <w:rPr>
            <w:rFonts w:ascii="Times New Roman" w:eastAsia="Times New Roman" w:hAnsi="Times New Roman" w:cs="Times New Roman"/>
            <w:i/>
            <w:iCs/>
            <w:color w:val="2D3748"/>
            <w:sz w:val="28"/>
            <w:szCs w:val="28"/>
          </w:rPr>
          <w:t>, or null.</w:t>
        </w:r>
      </w:ins>
    </w:p>
    <w:p w:rsidR="000B2281" w:rsidRPr="000B2281" w:rsidRDefault="000B2281" w:rsidP="000B2281">
      <w:pPr>
        <w:shd w:val="clear" w:color="auto" w:fill="FFFFFF"/>
        <w:spacing w:after="100" w:afterAutospacing="1" w:line="240" w:lineRule="auto"/>
        <w:rPr>
          <w:ins w:id="464" w:author="Unknown"/>
          <w:rFonts w:ascii="Times New Roman" w:eastAsia="Times New Roman" w:hAnsi="Times New Roman" w:cs="Times New Roman"/>
          <w:color w:val="2D3748"/>
          <w:sz w:val="28"/>
          <w:szCs w:val="28"/>
        </w:rPr>
      </w:pPr>
      <w:ins w:id="465" w:author="Unknown">
        <w:r w:rsidRPr="000B2281">
          <w:rPr>
            <w:rFonts w:ascii="Times New Roman" w:eastAsia="Times New Roman" w:hAnsi="Times New Roman" w:cs="Times New Roman"/>
            <w:color w:val="2D3748"/>
            <w:sz w:val="28"/>
            <w:szCs w:val="28"/>
          </w:rPr>
          <w:t>Let’s see some scenarios we could handle using this Interface:</w:t>
        </w:r>
      </w:ins>
    </w:p>
    <w:p w:rsidR="000B2281" w:rsidRPr="000B2281" w:rsidRDefault="000B2281" w:rsidP="000B2281">
      <w:pPr>
        <w:shd w:val="clear" w:color="auto" w:fill="FFFFFF"/>
        <w:spacing w:after="100" w:afterAutospacing="1" w:line="240" w:lineRule="auto"/>
        <w:rPr>
          <w:ins w:id="466" w:author="Unknown"/>
          <w:rFonts w:ascii="Times New Roman" w:eastAsia="Times New Roman" w:hAnsi="Times New Roman" w:cs="Times New Roman"/>
          <w:color w:val="2D3748"/>
          <w:sz w:val="28"/>
          <w:szCs w:val="28"/>
        </w:rPr>
      </w:pPr>
      <w:ins w:id="467" w:author="Unknown">
        <w:r w:rsidRPr="000B2281">
          <w:rPr>
            <w:rFonts w:ascii="Times New Roman" w:eastAsia="Times New Roman" w:hAnsi="Times New Roman" w:cs="Times New Roman"/>
            <w:color w:val="2D3748"/>
            <w:sz w:val="28"/>
            <w:szCs w:val="28"/>
          </w:rPr>
          <w:t xml:space="preserve">1. To type Text in Selenium </w:t>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 xml:space="preserve"> without using </w:t>
        </w:r>
        <w:proofErr w:type="spellStart"/>
        <w:proofErr w:type="gramStart"/>
        <w:r w:rsidRPr="000B2281">
          <w:rPr>
            <w:rFonts w:ascii="Times New Roman" w:eastAsia="Times New Roman" w:hAnsi="Times New Roman" w:cs="Times New Roman"/>
            <w:color w:val="2D3748"/>
            <w:sz w:val="28"/>
            <w:szCs w:val="28"/>
          </w:rPr>
          <w:t>sendKeys</w:t>
        </w:r>
        <w:proofErr w:type="spellEnd"/>
        <w:r w:rsidRPr="000B2281">
          <w:rPr>
            <w:rFonts w:ascii="Times New Roman" w:eastAsia="Times New Roman" w:hAnsi="Times New Roman" w:cs="Times New Roman"/>
            <w:color w:val="2D3748"/>
            <w:sz w:val="28"/>
            <w:szCs w:val="28"/>
          </w:rPr>
          <w:t>(</w:t>
        </w:r>
        <w:proofErr w:type="gramEnd"/>
        <w:r w:rsidRPr="000B2281">
          <w:rPr>
            <w:rFonts w:ascii="Times New Roman" w:eastAsia="Times New Roman" w:hAnsi="Times New Roman" w:cs="Times New Roman"/>
            <w:color w:val="2D3748"/>
            <w:sz w:val="28"/>
            <w:szCs w:val="28"/>
          </w:rPr>
          <w:t>) method</w:t>
        </w:r>
        <w:r w:rsidRPr="000B2281">
          <w:rPr>
            <w:rFonts w:ascii="Times New Roman" w:eastAsia="Times New Roman" w:hAnsi="Times New Roman" w:cs="Times New Roman"/>
            <w:color w:val="2D3748"/>
            <w:sz w:val="28"/>
            <w:szCs w:val="28"/>
          </w:rPr>
          <w:br/>
          <w:t xml:space="preserve">2. </w:t>
        </w:r>
        <w:proofErr w:type="gramStart"/>
        <w:r w:rsidRPr="000B2281">
          <w:rPr>
            <w:rFonts w:ascii="Times New Roman" w:eastAsia="Times New Roman" w:hAnsi="Times New Roman" w:cs="Times New Roman"/>
            <w:color w:val="2D3748"/>
            <w:sz w:val="28"/>
            <w:szCs w:val="28"/>
          </w:rPr>
          <w:t xml:space="preserve">To click a Button in Selenium </w:t>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 xml:space="preserve"> using JavaScript</w:t>
        </w:r>
        <w:r w:rsidRPr="000B2281">
          <w:rPr>
            <w:rFonts w:ascii="Times New Roman" w:eastAsia="Times New Roman" w:hAnsi="Times New Roman" w:cs="Times New Roman"/>
            <w:color w:val="2D3748"/>
            <w:sz w:val="28"/>
            <w:szCs w:val="28"/>
          </w:rPr>
          <w:br/>
          <w:t>3.</w:t>
        </w:r>
        <w:proofErr w:type="gramEnd"/>
        <w:r w:rsidRPr="000B2281">
          <w:rPr>
            <w:rFonts w:ascii="Times New Roman" w:eastAsia="Times New Roman" w:hAnsi="Times New Roman" w:cs="Times New Roman"/>
            <w:color w:val="2D3748"/>
            <w:sz w:val="28"/>
            <w:szCs w:val="28"/>
          </w:rPr>
          <w:t> </w:t>
        </w:r>
        <w:proofErr w:type="gramStart"/>
        <w:r w:rsidRPr="000B2281">
          <w:rPr>
            <w:rFonts w:ascii="Times New Roman" w:eastAsia="Times New Roman" w:hAnsi="Times New Roman" w:cs="Times New Roman"/>
            <w:color w:val="2D3748"/>
            <w:sz w:val="28"/>
            <w:szCs w:val="28"/>
          </w:rPr>
          <w:t>To handle Checkbox</w:t>
        </w:r>
        <w:r w:rsidRPr="000B2281">
          <w:rPr>
            <w:rFonts w:ascii="Times New Roman" w:eastAsia="Times New Roman" w:hAnsi="Times New Roman" w:cs="Times New Roman"/>
            <w:color w:val="2D3748"/>
            <w:sz w:val="28"/>
            <w:szCs w:val="28"/>
          </w:rPr>
          <w:br/>
          <w:t>4.</w:t>
        </w:r>
        <w:proofErr w:type="gramEnd"/>
        <w:r w:rsidRPr="000B2281">
          <w:rPr>
            <w:rFonts w:ascii="Times New Roman" w:eastAsia="Times New Roman" w:hAnsi="Times New Roman" w:cs="Times New Roman"/>
            <w:color w:val="2D3748"/>
            <w:sz w:val="28"/>
            <w:szCs w:val="28"/>
          </w:rPr>
          <w:t xml:space="preserve"> </w:t>
        </w:r>
        <w:proofErr w:type="gramStart"/>
        <w:r w:rsidRPr="000B2281">
          <w:rPr>
            <w:rFonts w:ascii="Times New Roman" w:eastAsia="Times New Roman" w:hAnsi="Times New Roman" w:cs="Times New Roman"/>
            <w:color w:val="2D3748"/>
            <w:sz w:val="28"/>
            <w:szCs w:val="28"/>
          </w:rPr>
          <w:t>To generate Alert Pop window in selenium</w:t>
        </w:r>
        <w:r w:rsidRPr="000B2281">
          <w:rPr>
            <w:rFonts w:ascii="Times New Roman" w:eastAsia="Times New Roman" w:hAnsi="Times New Roman" w:cs="Times New Roman"/>
            <w:color w:val="2D3748"/>
            <w:sz w:val="28"/>
            <w:szCs w:val="28"/>
          </w:rPr>
          <w:br/>
          <w:t>5.</w:t>
        </w:r>
        <w:proofErr w:type="gramEnd"/>
        <w:r w:rsidRPr="000B2281">
          <w:rPr>
            <w:rFonts w:ascii="Times New Roman" w:eastAsia="Times New Roman" w:hAnsi="Times New Roman" w:cs="Times New Roman"/>
            <w:color w:val="2D3748"/>
            <w:sz w:val="28"/>
            <w:szCs w:val="28"/>
          </w:rPr>
          <w:t xml:space="preserve"> </w:t>
        </w:r>
        <w:proofErr w:type="gramStart"/>
        <w:r w:rsidRPr="000B2281">
          <w:rPr>
            <w:rFonts w:ascii="Times New Roman" w:eastAsia="Times New Roman" w:hAnsi="Times New Roman" w:cs="Times New Roman"/>
            <w:color w:val="2D3748"/>
            <w:sz w:val="28"/>
            <w:szCs w:val="28"/>
          </w:rPr>
          <w:t xml:space="preserve">To refresh browser window using </w:t>
        </w:r>
        <w:proofErr w:type="spellStart"/>
        <w:r w:rsidRPr="000B2281">
          <w:rPr>
            <w:rFonts w:ascii="Times New Roman" w:eastAsia="Times New Roman" w:hAnsi="Times New Roman" w:cs="Times New Roman"/>
            <w:color w:val="2D3748"/>
            <w:sz w:val="28"/>
            <w:szCs w:val="28"/>
          </w:rPr>
          <w:t>Javascript</w:t>
        </w:r>
        <w:proofErr w:type="spellEnd"/>
        <w:r w:rsidRPr="000B2281">
          <w:rPr>
            <w:rFonts w:ascii="Times New Roman" w:eastAsia="Times New Roman" w:hAnsi="Times New Roman" w:cs="Times New Roman"/>
            <w:color w:val="2D3748"/>
            <w:sz w:val="28"/>
            <w:szCs w:val="28"/>
          </w:rPr>
          <w:br/>
          <w:t>6.</w:t>
        </w:r>
        <w:proofErr w:type="gramEnd"/>
        <w:r w:rsidRPr="000B2281">
          <w:rPr>
            <w:rFonts w:ascii="Times New Roman" w:eastAsia="Times New Roman" w:hAnsi="Times New Roman" w:cs="Times New Roman"/>
            <w:color w:val="2D3748"/>
            <w:sz w:val="28"/>
            <w:szCs w:val="28"/>
          </w:rPr>
          <w:t xml:space="preserve"> </w:t>
        </w:r>
        <w:proofErr w:type="gramStart"/>
        <w:r w:rsidRPr="000B2281">
          <w:rPr>
            <w:rFonts w:ascii="Times New Roman" w:eastAsia="Times New Roman" w:hAnsi="Times New Roman" w:cs="Times New Roman"/>
            <w:color w:val="2D3748"/>
            <w:sz w:val="28"/>
            <w:szCs w:val="28"/>
          </w:rPr>
          <w:t xml:space="preserve">To get </w:t>
        </w:r>
        <w:proofErr w:type="spellStart"/>
        <w:r w:rsidRPr="000B2281">
          <w:rPr>
            <w:rFonts w:ascii="Times New Roman" w:eastAsia="Times New Roman" w:hAnsi="Times New Roman" w:cs="Times New Roman"/>
            <w:color w:val="2D3748"/>
            <w:sz w:val="28"/>
            <w:szCs w:val="28"/>
          </w:rPr>
          <w:t>innertext</w:t>
        </w:r>
        <w:proofErr w:type="spellEnd"/>
        <w:r w:rsidRPr="000B2281">
          <w:rPr>
            <w:rFonts w:ascii="Times New Roman" w:eastAsia="Times New Roman" w:hAnsi="Times New Roman" w:cs="Times New Roman"/>
            <w:color w:val="2D3748"/>
            <w:sz w:val="28"/>
            <w:szCs w:val="28"/>
          </w:rPr>
          <w:t xml:space="preserve"> of the entire webpage in Selenium</w:t>
        </w:r>
        <w:r w:rsidRPr="000B2281">
          <w:rPr>
            <w:rFonts w:ascii="Times New Roman" w:eastAsia="Times New Roman" w:hAnsi="Times New Roman" w:cs="Times New Roman"/>
            <w:color w:val="2D3748"/>
            <w:sz w:val="28"/>
            <w:szCs w:val="28"/>
          </w:rPr>
          <w:br/>
          <w:t>7.</w:t>
        </w:r>
        <w:proofErr w:type="gramEnd"/>
        <w:r w:rsidRPr="000B2281">
          <w:rPr>
            <w:rFonts w:ascii="Times New Roman" w:eastAsia="Times New Roman" w:hAnsi="Times New Roman" w:cs="Times New Roman"/>
            <w:color w:val="2D3748"/>
            <w:sz w:val="28"/>
            <w:szCs w:val="28"/>
          </w:rPr>
          <w:t xml:space="preserve"> </w:t>
        </w:r>
        <w:proofErr w:type="gramStart"/>
        <w:r w:rsidRPr="000B2281">
          <w:rPr>
            <w:rFonts w:ascii="Times New Roman" w:eastAsia="Times New Roman" w:hAnsi="Times New Roman" w:cs="Times New Roman"/>
            <w:color w:val="2D3748"/>
            <w:sz w:val="28"/>
            <w:szCs w:val="28"/>
          </w:rPr>
          <w:t>To get the Title of our webpage</w:t>
        </w:r>
        <w:r w:rsidRPr="000B2281">
          <w:rPr>
            <w:rFonts w:ascii="Times New Roman" w:eastAsia="Times New Roman" w:hAnsi="Times New Roman" w:cs="Times New Roman"/>
            <w:color w:val="2D3748"/>
            <w:sz w:val="28"/>
            <w:szCs w:val="28"/>
          </w:rPr>
          <w:br/>
          <w:t>8.</w:t>
        </w:r>
        <w:proofErr w:type="gramEnd"/>
        <w:r w:rsidRPr="000B2281">
          <w:rPr>
            <w:rFonts w:ascii="Times New Roman" w:eastAsia="Times New Roman" w:hAnsi="Times New Roman" w:cs="Times New Roman"/>
            <w:color w:val="2D3748"/>
            <w:sz w:val="28"/>
            <w:szCs w:val="28"/>
          </w:rPr>
          <w:t xml:space="preserve"> </w:t>
        </w:r>
        <w:proofErr w:type="gramStart"/>
        <w:r w:rsidRPr="000B2281">
          <w:rPr>
            <w:rFonts w:ascii="Times New Roman" w:eastAsia="Times New Roman" w:hAnsi="Times New Roman" w:cs="Times New Roman"/>
            <w:color w:val="2D3748"/>
            <w:sz w:val="28"/>
            <w:szCs w:val="28"/>
          </w:rPr>
          <w:t>To get the domain</w:t>
        </w:r>
        <w:r w:rsidRPr="000B2281">
          <w:rPr>
            <w:rFonts w:ascii="Times New Roman" w:eastAsia="Times New Roman" w:hAnsi="Times New Roman" w:cs="Times New Roman"/>
            <w:color w:val="2D3748"/>
            <w:sz w:val="28"/>
            <w:szCs w:val="28"/>
          </w:rPr>
          <w:br/>
          <w:t>9.</w:t>
        </w:r>
        <w:proofErr w:type="gramEnd"/>
        <w:r w:rsidRPr="000B2281">
          <w:rPr>
            <w:rFonts w:ascii="Times New Roman" w:eastAsia="Times New Roman" w:hAnsi="Times New Roman" w:cs="Times New Roman"/>
            <w:color w:val="2D3748"/>
            <w:sz w:val="28"/>
            <w:szCs w:val="28"/>
          </w:rPr>
          <w:t xml:space="preserve"> </w:t>
        </w:r>
        <w:proofErr w:type="gramStart"/>
        <w:r w:rsidRPr="000B2281">
          <w:rPr>
            <w:rFonts w:ascii="Times New Roman" w:eastAsia="Times New Roman" w:hAnsi="Times New Roman" w:cs="Times New Roman"/>
            <w:color w:val="2D3748"/>
            <w:sz w:val="28"/>
            <w:szCs w:val="28"/>
          </w:rPr>
          <w:t>To get the URL of a webpage</w:t>
        </w:r>
        <w:r w:rsidRPr="000B2281">
          <w:rPr>
            <w:rFonts w:ascii="Times New Roman" w:eastAsia="Times New Roman" w:hAnsi="Times New Roman" w:cs="Times New Roman"/>
            <w:color w:val="2D3748"/>
            <w:sz w:val="28"/>
            <w:szCs w:val="28"/>
          </w:rPr>
          <w:br/>
          <w:t>10.</w:t>
        </w:r>
        <w:proofErr w:type="gramEnd"/>
        <w:r w:rsidRPr="000B2281">
          <w:rPr>
            <w:rFonts w:ascii="Times New Roman" w:eastAsia="Times New Roman" w:hAnsi="Times New Roman" w:cs="Times New Roman"/>
            <w:color w:val="2D3748"/>
            <w:sz w:val="28"/>
            <w:szCs w:val="28"/>
          </w:rPr>
          <w:t xml:space="preserve"> To perform Scroll on an application </w:t>
        </w:r>
        <w:proofErr w:type="gramStart"/>
        <w:r w:rsidRPr="000B2281">
          <w:rPr>
            <w:rFonts w:ascii="Times New Roman" w:eastAsia="Times New Roman" w:hAnsi="Times New Roman" w:cs="Times New Roman"/>
            <w:color w:val="2D3748"/>
            <w:sz w:val="28"/>
            <w:szCs w:val="28"/>
          </w:rPr>
          <w:t>using  Selenium</w:t>
        </w:r>
        <w:proofErr w:type="gramEnd"/>
        <w:r w:rsidRPr="000B2281">
          <w:rPr>
            <w:rFonts w:ascii="Times New Roman" w:eastAsia="Times New Roman" w:hAnsi="Times New Roman" w:cs="Times New Roman"/>
            <w:color w:val="2D3748"/>
            <w:sz w:val="28"/>
            <w:szCs w:val="28"/>
          </w:rPr>
          <w:br/>
          <w:t xml:space="preserve">11. To click on a </w:t>
        </w:r>
        <w:proofErr w:type="spellStart"/>
        <w:r w:rsidRPr="000B2281">
          <w:rPr>
            <w:rFonts w:ascii="Times New Roman" w:eastAsia="Times New Roman" w:hAnsi="Times New Roman" w:cs="Times New Roman"/>
            <w:color w:val="2D3748"/>
            <w:sz w:val="28"/>
            <w:szCs w:val="28"/>
          </w:rPr>
          <w:t>SubMenu</w:t>
        </w:r>
        <w:proofErr w:type="spellEnd"/>
        <w:r w:rsidRPr="000B2281">
          <w:rPr>
            <w:rFonts w:ascii="Times New Roman" w:eastAsia="Times New Roman" w:hAnsi="Times New Roman" w:cs="Times New Roman"/>
            <w:color w:val="2D3748"/>
            <w:sz w:val="28"/>
            <w:szCs w:val="28"/>
          </w:rPr>
          <w:t xml:space="preserve"> </w:t>
        </w:r>
        <w:proofErr w:type="gramStart"/>
        <w:r w:rsidRPr="000B2281">
          <w:rPr>
            <w:rFonts w:ascii="Times New Roman" w:eastAsia="Times New Roman" w:hAnsi="Times New Roman" w:cs="Times New Roman"/>
            <w:color w:val="2D3748"/>
            <w:sz w:val="28"/>
            <w:szCs w:val="28"/>
          </w:rPr>
          <w:t>which is only visible on mouse hover on Menu</w:t>
        </w:r>
        <w:r w:rsidRPr="000B2281">
          <w:rPr>
            <w:rFonts w:ascii="Times New Roman" w:eastAsia="Times New Roman" w:hAnsi="Times New Roman" w:cs="Times New Roman"/>
            <w:color w:val="2D3748"/>
            <w:sz w:val="28"/>
            <w:szCs w:val="28"/>
          </w:rPr>
          <w:br/>
          <w:t>12.</w:t>
        </w:r>
        <w:proofErr w:type="gramEnd"/>
        <w:r w:rsidRPr="000B2281">
          <w:rPr>
            <w:rFonts w:ascii="Times New Roman" w:eastAsia="Times New Roman" w:hAnsi="Times New Roman" w:cs="Times New Roman"/>
            <w:color w:val="2D3748"/>
            <w:sz w:val="28"/>
            <w:szCs w:val="28"/>
          </w:rPr>
          <w:t xml:space="preserve"> To navigate to different page using </w:t>
        </w:r>
        <w:proofErr w:type="spellStart"/>
        <w:r w:rsidRPr="000B2281">
          <w:rPr>
            <w:rFonts w:ascii="Times New Roman" w:eastAsia="Times New Roman" w:hAnsi="Times New Roman" w:cs="Times New Roman"/>
            <w:color w:val="2D3748"/>
            <w:sz w:val="28"/>
            <w:szCs w:val="28"/>
          </w:rPr>
          <w:t>Javascript</w:t>
        </w:r>
        <w:proofErr w:type="spellEnd"/>
      </w:ins>
    </w:p>
    <w:p w:rsidR="000B2281" w:rsidRPr="000B2281" w:rsidRDefault="000B2281" w:rsidP="000B2281">
      <w:pPr>
        <w:shd w:val="clear" w:color="auto" w:fill="FFFFFF"/>
        <w:spacing w:before="360" w:after="120" w:line="240" w:lineRule="auto"/>
        <w:outlineLvl w:val="2"/>
        <w:rPr>
          <w:ins w:id="468" w:author="Unknown"/>
          <w:rFonts w:ascii="Times New Roman" w:eastAsia="Times New Roman" w:hAnsi="Times New Roman" w:cs="Times New Roman"/>
          <w:sz w:val="28"/>
          <w:szCs w:val="28"/>
        </w:rPr>
      </w:pPr>
      <w:ins w:id="469" w:author="Unknown">
        <w:r w:rsidRPr="000B2281">
          <w:rPr>
            <w:rFonts w:ascii="Times New Roman" w:eastAsia="Times New Roman" w:hAnsi="Times New Roman" w:cs="Times New Roman"/>
            <w:b/>
            <w:bCs/>
            <w:sz w:val="28"/>
            <w:szCs w:val="28"/>
          </w:rPr>
          <w:t xml:space="preserve">94. How do you read test data from </w:t>
        </w:r>
        <w:proofErr w:type="gramStart"/>
        <w:r w:rsidRPr="000B2281">
          <w:rPr>
            <w:rFonts w:ascii="Times New Roman" w:eastAsia="Times New Roman" w:hAnsi="Times New Roman" w:cs="Times New Roman"/>
            <w:b/>
            <w:bCs/>
            <w:sz w:val="28"/>
            <w:szCs w:val="28"/>
          </w:rPr>
          <w:t>excels</w:t>
        </w:r>
        <w:proofErr w:type="gram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470" w:author="Unknown"/>
          <w:rFonts w:ascii="Times New Roman" w:eastAsia="Times New Roman" w:hAnsi="Times New Roman" w:cs="Times New Roman"/>
          <w:color w:val="2D3748"/>
          <w:sz w:val="28"/>
          <w:szCs w:val="28"/>
        </w:rPr>
      </w:pPr>
      <w:ins w:id="471" w:author="Unknown">
        <w:r w:rsidRPr="000B2281">
          <w:rPr>
            <w:rFonts w:ascii="Times New Roman" w:eastAsia="Times New Roman" w:hAnsi="Times New Roman" w:cs="Times New Roman"/>
            <w:color w:val="2D3748"/>
            <w:sz w:val="28"/>
            <w:szCs w:val="28"/>
          </w:rPr>
          <w:t>Test data can efficiently be read from excel using JXL or POI API. POI API has many advantages than JXL.</w:t>
        </w:r>
        <w:r w:rsidRPr="000B2281">
          <w:rPr>
            <w:rFonts w:ascii="Times New Roman" w:eastAsia="Times New Roman" w:hAnsi="Times New Roman" w:cs="Times New Roman"/>
            <w:color w:val="2D3748"/>
            <w:sz w:val="28"/>
            <w:szCs w:val="28"/>
          </w:rPr>
          <w:br/>
          <w:t>Click here to see a practical example of using </w:t>
        </w:r>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"https://www.softwaretestingmaterial.com/handling-excel-files-using-apache-poi/"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Apache POI</w:t>
        </w:r>
        <w:r w:rsidRPr="000B2281">
          <w:rPr>
            <w:rFonts w:ascii="Times New Roman" w:eastAsia="Times New Roman" w:hAnsi="Times New Roman" w:cs="Times New Roman"/>
            <w:color w:val="2D3748"/>
            <w:sz w:val="28"/>
            <w:szCs w:val="28"/>
          </w:rPr>
          <w:fldChar w:fldCharType="end"/>
        </w:r>
        <w:r w:rsidRPr="000B2281">
          <w:rPr>
            <w:rFonts w:ascii="Times New Roman" w:eastAsia="Times New Roman" w:hAnsi="Times New Roman" w:cs="Times New Roman"/>
            <w:color w:val="2D3748"/>
            <w:sz w:val="28"/>
            <w:szCs w:val="28"/>
          </w:rPr>
          <w:t>.</w:t>
        </w:r>
      </w:ins>
    </w:p>
    <w:p w:rsidR="000B2281" w:rsidRPr="000B2281" w:rsidRDefault="000B2281" w:rsidP="000B2281">
      <w:pPr>
        <w:shd w:val="clear" w:color="auto" w:fill="FFFFFF"/>
        <w:spacing w:before="360" w:after="120" w:line="240" w:lineRule="auto"/>
        <w:outlineLvl w:val="2"/>
        <w:rPr>
          <w:ins w:id="472" w:author="Unknown"/>
          <w:rFonts w:ascii="Times New Roman" w:eastAsia="Times New Roman" w:hAnsi="Times New Roman" w:cs="Times New Roman"/>
          <w:sz w:val="28"/>
          <w:szCs w:val="28"/>
        </w:rPr>
      </w:pPr>
      <w:ins w:id="473" w:author="Unknown">
        <w:r w:rsidRPr="000B2281">
          <w:rPr>
            <w:rFonts w:ascii="Times New Roman" w:eastAsia="Times New Roman" w:hAnsi="Times New Roman" w:cs="Times New Roman"/>
            <w:b/>
            <w:bCs/>
            <w:sz w:val="28"/>
            <w:szCs w:val="28"/>
          </w:rPr>
          <w:t xml:space="preserve">95. Is it possible to automate the </w:t>
        </w:r>
        <w:proofErr w:type="spellStart"/>
        <w:r w:rsidRPr="000B2281">
          <w:rPr>
            <w:rFonts w:ascii="Times New Roman" w:eastAsia="Times New Roman" w:hAnsi="Times New Roman" w:cs="Times New Roman"/>
            <w:b/>
            <w:bCs/>
            <w:sz w:val="28"/>
            <w:szCs w:val="28"/>
          </w:rPr>
          <w:t>captcha</w:t>
        </w:r>
        <w:proofErr w:type="spellEnd"/>
        <w:r w:rsidRPr="000B2281">
          <w:rPr>
            <w:rFonts w:ascii="Times New Roman" w:eastAsia="Times New Roman" w:hAnsi="Times New Roman" w:cs="Times New Roman"/>
            <w:b/>
            <w:bCs/>
            <w:sz w:val="28"/>
            <w:szCs w:val="28"/>
          </w:rPr>
          <w:t xml:space="preserve"> using Selenium?</w:t>
        </w:r>
      </w:ins>
    </w:p>
    <w:p w:rsidR="000B2281" w:rsidRPr="000B2281" w:rsidRDefault="000B2281" w:rsidP="000B2281">
      <w:pPr>
        <w:shd w:val="clear" w:color="auto" w:fill="FFFFFF"/>
        <w:spacing w:after="100" w:afterAutospacing="1" w:line="240" w:lineRule="auto"/>
        <w:rPr>
          <w:ins w:id="474" w:author="Unknown"/>
          <w:rFonts w:ascii="Times New Roman" w:eastAsia="Times New Roman" w:hAnsi="Times New Roman" w:cs="Times New Roman"/>
          <w:color w:val="2D3748"/>
          <w:sz w:val="28"/>
          <w:szCs w:val="28"/>
        </w:rPr>
      </w:pPr>
      <w:ins w:id="475" w:author="Unknown">
        <w:r w:rsidRPr="000B2281">
          <w:rPr>
            <w:rFonts w:ascii="Times New Roman" w:eastAsia="Times New Roman" w:hAnsi="Times New Roman" w:cs="Times New Roman"/>
            <w:color w:val="2D3748"/>
            <w:sz w:val="28"/>
            <w:szCs w:val="28"/>
          </w:rPr>
          <w:lastRenderedPageBreak/>
          <w:t xml:space="preserve">No, </w:t>
        </w:r>
        <w:proofErr w:type="gramStart"/>
        <w:r w:rsidRPr="000B2281">
          <w:rPr>
            <w:rFonts w:ascii="Times New Roman" w:eastAsia="Times New Roman" w:hAnsi="Times New Roman" w:cs="Times New Roman"/>
            <w:color w:val="2D3748"/>
            <w:sz w:val="28"/>
            <w:szCs w:val="28"/>
          </w:rPr>
          <w:t>It’s</w:t>
        </w:r>
        <w:proofErr w:type="gramEnd"/>
        <w:r w:rsidRPr="000B2281">
          <w:rPr>
            <w:rFonts w:ascii="Times New Roman" w:eastAsia="Times New Roman" w:hAnsi="Times New Roman" w:cs="Times New Roman"/>
            <w:color w:val="2D3748"/>
            <w:sz w:val="28"/>
            <w:szCs w:val="28"/>
          </w:rPr>
          <w:t xml:space="preserve"> not possible to automate </w:t>
        </w:r>
        <w:proofErr w:type="spellStart"/>
        <w:r w:rsidRPr="000B2281">
          <w:rPr>
            <w:rFonts w:ascii="Times New Roman" w:eastAsia="Times New Roman" w:hAnsi="Times New Roman" w:cs="Times New Roman"/>
            <w:color w:val="2D3748"/>
            <w:sz w:val="28"/>
            <w:szCs w:val="28"/>
          </w:rPr>
          <w:t>captcha</w:t>
        </w:r>
        <w:proofErr w:type="spellEnd"/>
        <w:r w:rsidRPr="000B2281">
          <w:rPr>
            <w:rFonts w:ascii="Times New Roman" w:eastAsia="Times New Roman" w:hAnsi="Times New Roman" w:cs="Times New Roman"/>
            <w:color w:val="2D3748"/>
            <w:sz w:val="28"/>
            <w:szCs w:val="28"/>
          </w:rPr>
          <w:t xml:space="preserve"> and bar code reader.</w:t>
        </w:r>
      </w:ins>
    </w:p>
    <w:p w:rsidR="000B2281" w:rsidRPr="000B2281" w:rsidRDefault="000B2281" w:rsidP="000B2281">
      <w:pPr>
        <w:shd w:val="clear" w:color="auto" w:fill="FFFFFF"/>
        <w:spacing w:before="360" w:after="120" w:line="240" w:lineRule="auto"/>
        <w:outlineLvl w:val="2"/>
        <w:rPr>
          <w:ins w:id="476" w:author="Unknown"/>
          <w:rFonts w:ascii="Times New Roman" w:eastAsia="Times New Roman" w:hAnsi="Times New Roman" w:cs="Times New Roman"/>
          <w:sz w:val="28"/>
          <w:szCs w:val="28"/>
        </w:rPr>
      </w:pPr>
      <w:ins w:id="477" w:author="Unknown">
        <w:r w:rsidRPr="000B2281">
          <w:rPr>
            <w:rFonts w:ascii="Times New Roman" w:eastAsia="Times New Roman" w:hAnsi="Times New Roman" w:cs="Times New Roman"/>
            <w:b/>
            <w:bCs/>
            <w:sz w:val="28"/>
            <w:szCs w:val="28"/>
          </w:rPr>
          <w:t xml:space="preserve">96. Can You Use Selenium </w:t>
        </w:r>
        <w:proofErr w:type="gramStart"/>
        <w:r w:rsidRPr="000B2281">
          <w:rPr>
            <w:rFonts w:ascii="Times New Roman" w:eastAsia="Times New Roman" w:hAnsi="Times New Roman" w:cs="Times New Roman"/>
            <w:b/>
            <w:bCs/>
            <w:sz w:val="28"/>
            <w:szCs w:val="28"/>
          </w:rPr>
          <w:t>For</w:t>
        </w:r>
        <w:proofErr w:type="gramEnd"/>
        <w:r w:rsidRPr="000B2281">
          <w:rPr>
            <w:rFonts w:ascii="Times New Roman" w:eastAsia="Times New Roman" w:hAnsi="Times New Roman" w:cs="Times New Roman"/>
            <w:b/>
            <w:bCs/>
            <w:sz w:val="28"/>
            <w:szCs w:val="28"/>
          </w:rPr>
          <w:t xml:space="preserve"> Rest API Testing Or Web Services Testing?</w:t>
        </w:r>
      </w:ins>
    </w:p>
    <w:p w:rsidR="000B2281" w:rsidRPr="000B2281" w:rsidRDefault="000B2281" w:rsidP="000B2281">
      <w:pPr>
        <w:shd w:val="clear" w:color="auto" w:fill="FFFFFF"/>
        <w:spacing w:after="100" w:afterAutospacing="1" w:line="240" w:lineRule="auto"/>
        <w:rPr>
          <w:ins w:id="478" w:author="Unknown"/>
          <w:rFonts w:ascii="Times New Roman" w:eastAsia="Times New Roman" w:hAnsi="Times New Roman" w:cs="Times New Roman"/>
          <w:color w:val="2D3748"/>
          <w:sz w:val="28"/>
          <w:szCs w:val="28"/>
        </w:rPr>
      </w:pPr>
      <w:ins w:id="479" w:author="Unknown">
        <w:r w:rsidRPr="000B2281">
          <w:rPr>
            <w:rFonts w:ascii="Times New Roman" w:eastAsia="Times New Roman" w:hAnsi="Times New Roman" w:cs="Times New Roman"/>
            <w:color w:val="2D3748"/>
            <w:sz w:val="28"/>
            <w:szCs w:val="28"/>
          </w:rPr>
          <w:t>Simple answer for this is Selenium is not a tool for API Testing. It automates web browsers. Rest API &amp; Web Services contains no UI. So we cannot automate using Selenium.</w:t>
        </w:r>
      </w:ins>
    </w:p>
    <w:p w:rsidR="000B2281" w:rsidRPr="000B2281" w:rsidRDefault="000B2281" w:rsidP="000B2281">
      <w:pPr>
        <w:shd w:val="clear" w:color="auto" w:fill="FFFFFF"/>
        <w:spacing w:after="100" w:afterAutospacing="1" w:line="240" w:lineRule="auto"/>
        <w:rPr>
          <w:ins w:id="480" w:author="Unknown"/>
          <w:rFonts w:ascii="Times New Roman" w:eastAsia="Times New Roman" w:hAnsi="Times New Roman" w:cs="Times New Roman"/>
          <w:color w:val="2D3748"/>
          <w:sz w:val="28"/>
          <w:szCs w:val="28"/>
        </w:rPr>
      </w:pPr>
      <w:ins w:id="481" w:author="Unknown">
        <w:r w:rsidRPr="000B2281">
          <w:rPr>
            <w:rFonts w:ascii="Times New Roman" w:eastAsia="Times New Roman" w:hAnsi="Times New Roman" w:cs="Times New Roman"/>
            <w:b/>
            <w:bCs/>
            <w:color w:val="2D3748"/>
            <w:sz w:val="28"/>
            <w:szCs w:val="28"/>
          </w:rPr>
          <w:t>Don’t miss:</w:t>
        </w:r>
        <w:r w:rsidRPr="000B2281">
          <w:rPr>
            <w:rFonts w:ascii="Times New Roman" w:eastAsia="Times New Roman" w:hAnsi="Times New Roman" w:cs="Times New Roman"/>
            <w:color w:val="2D3748"/>
            <w:sz w:val="28"/>
            <w:szCs w:val="28"/>
          </w:rPr>
          <w:t> </w:t>
        </w:r>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"https://www.softwaretestingmaterial.com/api-testing-interview-questions/"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API Testing Interview Questions</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shd w:val="clear" w:color="auto" w:fill="FFFFFF"/>
        <w:spacing w:before="360" w:after="120" w:line="240" w:lineRule="auto"/>
        <w:outlineLvl w:val="2"/>
        <w:rPr>
          <w:ins w:id="482" w:author="Unknown"/>
          <w:rFonts w:ascii="Times New Roman" w:eastAsia="Times New Roman" w:hAnsi="Times New Roman" w:cs="Times New Roman"/>
          <w:sz w:val="28"/>
          <w:szCs w:val="28"/>
        </w:rPr>
      </w:pPr>
      <w:ins w:id="483" w:author="Unknown">
        <w:r w:rsidRPr="000B2281">
          <w:rPr>
            <w:rFonts w:ascii="Times New Roman" w:eastAsia="Times New Roman" w:hAnsi="Times New Roman" w:cs="Times New Roman"/>
            <w:b/>
            <w:bCs/>
            <w:sz w:val="28"/>
            <w:szCs w:val="28"/>
          </w:rPr>
          <w:t xml:space="preserve">97. How to handle Ajax calls in Selenium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484" w:author="Unknown"/>
          <w:rFonts w:ascii="Times New Roman" w:eastAsia="Times New Roman" w:hAnsi="Times New Roman" w:cs="Times New Roman"/>
          <w:color w:val="2D3748"/>
          <w:sz w:val="28"/>
          <w:szCs w:val="28"/>
        </w:rPr>
      </w:pPr>
      <w:ins w:id="485" w:author="Unknown">
        <w:r w:rsidRPr="000B2281">
          <w:rPr>
            <w:rFonts w:ascii="Times New Roman" w:eastAsia="Times New Roman" w:hAnsi="Times New Roman" w:cs="Times New Roman"/>
            <w:color w:val="2D3748"/>
            <w:sz w:val="28"/>
            <w:szCs w:val="28"/>
          </w:rPr>
          <w:t xml:space="preserve">Handling AJAX calls is one of the common issues when using Selenium </w:t>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 We wouldn’t know when the AJAX call would get completed and the page has been updated. In this post, we see how to handle AJAX calls using Selenium.</w:t>
        </w:r>
      </w:ins>
    </w:p>
    <w:p w:rsidR="000B2281" w:rsidRPr="000B2281" w:rsidRDefault="000B2281" w:rsidP="000B2281">
      <w:pPr>
        <w:shd w:val="clear" w:color="auto" w:fill="FFFFFF"/>
        <w:spacing w:after="100" w:afterAutospacing="1" w:line="240" w:lineRule="auto"/>
        <w:rPr>
          <w:ins w:id="486" w:author="Unknown"/>
          <w:rFonts w:ascii="Times New Roman" w:eastAsia="Times New Roman" w:hAnsi="Times New Roman" w:cs="Times New Roman"/>
          <w:color w:val="2D3748"/>
          <w:sz w:val="28"/>
          <w:szCs w:val="28"/>
        </w:rPr>
      </w:pPr>
      <w:ins w:id="487" w:author="Unknown">
        <w:r w:rsidRPr="000B2281">
          <w:rPr>
            <w:rFonts w:ascii="Times New Roman" w:eastAsia="Times New Roman" w:hAnsi="Times New Roman" w:cs="Times New Roman"/>
            <w:color w:val="2D3748"/>
            <w:sz w:val="28"/>
            <w:szCs w:val="28"/>
          </w:rPr>
          <w:t>AJAX stands for Asynchronous JavaScript and XML. AJAX allows the web page to retrieve small amounts of data from the server without reloading the entire page. AJAX sends HTTP requests from the client to server and then process the server’s response without reloading the entire page. To handle AJAX controls, wait commands may not work. It’s just because the actual page is not going to refresh.</w:t>
        </w:r>
      </w:ins>
    </w:p>
    <w:p w:rsidR="000B2281" w:rsidRPr="000B2281" w:rsidRDefault="000B2281" w:rsidP="000B2281">
      <w:pPr>
        <w:shd w:val="clear" w:color="auto" w:fill="FFFFFF"/>
        <w:spacing w:after="100" w:afterAutospacing="1" w:line="240" w:lineRule="auto"/>
        <w:rPr>
          <w:ins w:id="488" w:author="Unknown"/>
          <w:rFonts w:ascii="Times New Roman" w:eastAsia="Times New Roman" w:hAnsi="Times New Roman" w:cs="Times New Roman"/>
          <w:color w:val="2D3748"/>
          <w:sz w:val="28"/>
          <w:szCs w:val="28"/>
        </w:rPr>
      </w:pPr>
      <w:ins w:id="489" w:author="Unknown">
        <w:r w:rsidRPr="000B2281">
          <w:rPr>
            <w:rFonts w:ascii="Times New Roman" w:eastAsia="Times New Roman" w:hAnsi="Times New Roman" w:cs="Times New Roman"/>
            <w:color w:val="2D3748"/>
            <w:sz w:val="28"/>
            <w:szCs w:val="28"/>
          </w:rPr>
          <w:t xml:space="preserve">When you click on a submit button, the required information may appear on the web page without refreshing the browser. Sometimes it may load in a second and sometimes it may take longer. We have no control over loading time. The best approach to handle this kind of situations in selenium is to use dynamic waits (i.e. </w:t>
        </w:r>
        <w:proofErr w:type="spellStart"/>
        <w:r w:rsidRPr="000B2281">
          <w:rPr>
            <w:rFonts w:ascii="Times New Roman" w:eastAsia="Times New Roman" w:hAnsi="Times New Roman" w:cs="Times New Roman"/>
            <w:color w:val="2D3748"/>
            <w:sz w:val="28"/>
            <w:szCs w:val="28"/>
          </w:rPr>
          <w:t>WebDriverWait</w:t>
        </w:r>
        <w:proofErr w:type="spellEnd"/>
        <w:r w:rsidRPr="000B2281">
          <w:rPr>
            <w:rFonts w:ascii="Times New Roman" w:eastAsia="Times New Roman" w:hAnsi="Times New Roman" w:cs="Times New Roman"/>
            <w:color w:val="2D3748"/>
            <w:sz w:val="28"/>
            <w:szCs w:val="28"/>
          </w:rPr>
          <w:t xml:space="preserve"> in combination with </w:t>
        </w:r>
        <w:proofErr w:type="spellStart"/>
        <w:r w:rsidRPr="000B2281">
          <w:rPr>
            <w:rFonts w:ascii="Times New Roman" w:eastAsia="Times New Roman" w:hAnsi="Times New Roman" w:cs="Times New Roman"/>
            <w:color w:val="2D3748"/>
            <w:sz w:val="28"/>
            <w:szCs w:val="28"/>
          </w:rPr>
          <w:t>ExpectedCondition</w:t>
        </w:r>
        <w:proofErr w:type="spellEnd"/>
        <w:r w:rsidRPr="000B2281">
          <w:rPr>
            <w:rFonts w:ascii="Times New Roman" w:eastAsia="Times New Roman" w:hAnsi="Times New Roman" w:cs="Times New Roman"/>
            <w:color w:val="2D3748"/>
            <w:sz w:val="28"/>
            <w:szCs w:val="28"/>
          </w:rPr>
          <w:t>)</w:t>
        </w:r>
      </w:ins>
    </w:p>
    <w:p w:rsidR="000B2281" w:rsidRPr="000B2281" w:rsidRDefault="000B2281" w:rsidP="000B2281">
      <w:pPr>
        <w:shd w:val="clear" w:color="auto" w:fill="FFFFFF"/>
        <w:spacing w:after="100" w:afterAutospacing="1" w:line="240" w:lineRule="auto"/>
        <w:rPr>
          <w:ins w:id="490" w:author="Unknown"/>
          <w:rFonts w:ascii="Times New Roman" w:eastAsia="Times New Roman" w:hAnsi="Times New Roman" w:cs="Times New Roman"/>
          <w:color w:val="2D3748"/>
          <w:sz w:val="28"/>
          <w:szCs w:val="28"/>
        </w:rPr>
      </w:pPr>
      <w:ins w:id="491" w:author="Unknown">
        <w:r w:rsidRPr="000B2281">
          <w:rPr>
            <w:rFonts w:ascii="Times New Roman" w:eastAsia="Times New Roman" w:hAnsi="Times New Roman" w:cs="Times New Roman"/>
            <w:color w:val="2D3748"/>
            <w:sz w:val="28"/>
            <w:szCs w:val="28"/>
          </w:rPr>
          <w:t>Some of the methods which are available are as follows:</w:t>
        </w:r>
      </w:ins>
    </w:p>
    <w:p w:rsidR="000B2281" w:rsidRPr="000B2281" w:rsidRDefault="000B2281" w:rsidP="000B2281">
      <w:pPr>
        <w:shd w:val="clear" w:color="auto" w:fill="FFFFFF"/>
        <w:spacing w:after="100" w:afterAutospacing="1" w:line="240" w:lineRule="auto"/>
        <w:rPr>
          <w:ins w:id="492" w:author="Unknown"/>
          <w:rFonts w:ascii="Times New Roman" w:eastAsia="Times New Roman" w:hAnsi="Times New Roman" w:cs="Times New Roman"/>
          <w:color w:val="2D3748"/>
          <w:sz w:val="28"/>
          <w:szCs w:val="28"/>
        </w:rPr>
      </w:pPr>
      <w:ins w:id="493" w:author="Unknown">
        <w:r w:rsidRPr="000B2281">
          <w:rPr>
            <w:rFonts w:ascii="Times New Roman" w:eastAsia="Times New Roman" w:hAnsi="Times New Roman" w:cs="Times New Roman"/>
            <w:color w:val="2D3748"/>
            <w:sz w:val="28"/>
            <w:szCs w:val="28"/>
          </w:rPr>
          <w:t xml:space="preserve">1. </w:t>
        </w:r>
        <w:proofErr w:type="spellStart"/>
        <w:proofErr w:type="gramStart"/>
        <w:r w:rsidRPr="000B2281">
          <w:rPr>
            <w:rFonts w:ascii="Times New Roman" w:eastAsia="Times New Roman" w:hAnsi="Times New Roman" w:cs="Times New Roman"/>
            <w:color w:val="2D3748"/>
            <w:sz w:val="28"/>
            <w:szCs w:val="28"/>
          </w:rPr>
          <w:t>titleIs</w:t>
        </w:r>
        <w:proofErr w:type="spellEnd"/>
        <w:r w:rsidRPr="000B2281">
          <w:rPr>
            <w:rFonts w:ascii="Times New Roman" w:eastAsia="Times New Roman" w:hAnsi="Times New Roman" w:cs="Times New Roman"/>
            <w:color w:val="2D3748"/>
            <w:sz w:val="28"/>
            <w:szCs w:val="28"/>
          </w:rPr>
          <w:t>(</w:t>
        </w:r>
        <w:proofErr w:type="gramEnd"/>
        <w:r w:rsidRPr="000B2281">
          <w:rPr>
            <w:rFonts w:ascii="Times New Roman" w:eastAsia="Times New Roman" w:hAnsi="Times New Roman" w:cs="Times New Roman"/>
            <w:color w:val="2D3748"/>
            <w:sz w:val="28"/>
            <w:szCs w:val="28"/>
          </w:rPr>
          <w:t>) – The expected condition waits for a page with a specific title.</w:t>
        </w:r>
      </w:ins>
    </w:p>
    <w:p w:rsidR="000B2281" w:rsidRPr="000B2281" w:rsidRDefault="000B2281" w:rsidP="000B2281">
      <w:pPr>
        <w:spacing w:after="180" w:line="240" w:lineRule="auto"/>
        <w:rPr>
          <w:ins w:id="494" w:author="Unknown"/>
          <w:rFonts w:ascii="Times New Roman" w:eastAsia="Times New Roman" w:hAnsi="Times New Roman" w:cs="Times New Roman"/>
          <w:color w:val="2D3748"/>
          <w:sz w:val="28"/>
          <w:szCs w:val="28"/>
        </w:rPr>
      </w:pPr>
      <w:ins w:id="495" w:author="Unknown">
        <w:r w:rsidRPr="000B2281">
          <w:rPr>
            <w:rFonts w:ascii="Times New Roman" w:eastAsia="Times New Roman" w:hAnsi="Times New Roman" w:cs="Times New Roman"/>
            <w:color w:val="2D3748"/>
            <w:sz w:val="28"/>
            <w:szCs w:val="28"/>
          </w:rPr>
          <w:object w:dxaOrig="225" w:dyaOrig="225">
            <v:shape id="_x0000_i1213" type="#_x0000_t75" style="width:136.5pt;height:60.75pt" o:ole="">
              <v:imagedata r:id="rId37" o:title=""/>
            </v:shape>
            <w:control r:id="rId70" w:name="DefaultOcxName31" w:shapeid="_x0000_i1213"/>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235"/>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tc>
        <w:tc>
          <w:tcPr>
            <w:tcW w:w="11422"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wait.until</w:t>
            </w:r>
            <w:proofErr w:type="spellEnd"/>
            <w:r w:rsidRPr="000B2281">
              <w:rPr>
                <w:rFonts w:ascii="Times New Roman" w:eastAsia="Times New Roman" w:hAnsi="Times New Roman" w:cs="Times New Roman"/>
                <w:color w:val="000000"/>
                <w:sz w:val="28"/>
                <w:szCs w:val="28"/>
              </w:rPr>
              <w:t>(</w:t>
            </w:r>
            <w:proofErr w:type="spellStart"/>
            <w:r w:rsidRPr="000B2281">
              <w:rPr>
                <w:rFonts w:ascii="Times New Roman" w:eastAsia="Times New Roman" w:hAnsi="Times New Roman" w:cs="Times New Roman"/>
                <w:color w:val="000000"/>
                <w:sz w:val="28"/>
                <w:szCs w:val="28"/>
              </w:rPr>
              <w:t>ExpectedConditions.titleIs</w:t>
            </w:r>
            <w:proofErr w:type="spellEnd"/>
            <w:r w:rsidRPr="000B2281">
              <w:rPr>
                <w:rFonts w:ascii="Times New Roman" w:eastAsia="Times New Roman" w:hAnsi="Times New Roman" w:cs="Times New Roman"/>
                <w:color w:val="000000"/>
                <w:sz w:val="28"/>
                <w:szCs w:val="28"/>
              </w:rPr>
              <w:t>(“Deal of the Day”));</w:t>
            </w:r>
          </w:p>
        </w:tc>
      </w:tr>
    </w:tbl>
    <w:p w:rsidR="000B2281" w:rsidRPr="000B2281" w:rsidRDefault="000B2281" w:rsidP="000B2281">
      <w:pPr>
        <w:shd w:val="clear" w:color="auto" w:fill="FFFFFF"/>
        <w:spacing w:after="100" w:afterAutospacing="1" w:line="240" w:lineRule="auto"/>
        <w:rPr>
          <w:ins w:id="496" w:author="Unknown"/>
          <w:rFonts w:ascii="Times New Roman" w:eastAsia="Times New Roman" w:hAnsi="Times New Roman" w:cs="Times New Roman"/>
          <w:color w:val="2D3748"/>
          <w:sz w:val="28"/>
          <w:szCs w:val="28"/>
        </w:rPr>
      </w:pPr>
      <w:ins w:id="497" w:author="Unknown">
        <w:r w:rsidRPr="000B2281">
          <w:rPr>
            <w:rFonts w:ascii="Times New Roman" w:eastAsia="Times New Roman" w:hAnsi="Times New Roman" w:cs="Times New Roman"/>
            <w:color w:val="2D3748"/>
            <w:sz w:val="28"/>
            <w:szCs w:val="28"/>
          </w:rPr>
          <w:t xml:space="preserve">2. </w:t>
        </w:r>
        <w:proofErr w:type="spellStart"/>
        <w:proofErr w:type="gramStart"/>
        <w:r w:rsidRPr="000B2281">
          <w:rPr>
            <w:rFonts w:ascii="Times New Roman" w:eastAsia="Times New Roman" w:hAnsi="Times New Roman" w:cs="Times New Roman"/>
            <w:color w:val="2D3748"/>
            <w:sz w:val="28"/>
            <w:szCs w:val="28"/>
          </w:rPr>
          <w:t>elementToBeClickable</w:t>
        </w:r>
        <w:proofErr w:type="spellEnd"/>
        <w:r w:rsidRPr="000B2281">
          <w:rPr>
            <w:rFonts w:ascii="Times New Roman" w:eastAsia="Times New Roman" w:hAnsi="Times New Roman" w:cs="Times New Roman"/>
            <w:color w:val="2D3748"/>
            <w:sz w:val="28"/>
            <w:szCs w:val="28"/>
          </w:rPr>
          <w:t>(</w:t>
        </w:r>
        <w:proofErr w:type="gramEnd"/>
        <w:r w:rsidRPr="000B2281">
          <w:rPr>
            <w:rFonts w:ascii="Times New Roman" w:eastAsia="Times New Roman" w:hAnsi="Times New Roman" w:cs="Times New Roman"/>
            <w:color w:val="2D3748"/>
            <w:sz w:val="28"/>
            <w:szCs w:val="28"/>
          </w:rPr>
          <w:t>) – The expected condition waits for an element to be clickable i.e. it should be present/displayed/visible on the screen as well as enabled.</w:t>
        </w:r>
      </w:ins>
    </w:p>
    <w:p w:rsidR="000B2281" w:rsidRPr="000B2281" w:rsidRDefault="000B2281" w:rsidP="000B2281">
      <w:pPr>
        <w:spacing w:after="180" w:line="240" w:lineRule="auto"/>
        <w:rPr>
          <w:ins w:id="498" w:author="Unknown"/>
          <w:rFonts w:ascii="Times New Roman" w:eastAsia="Times New Roman" w:hAnsi="Times New Roman" w:cs="Times New Roman"/>
          <w:color w:val="2D3748"/>
          <w:sz w:val="28"/>
          <w:szCs w:val="28"/>
        </w:rPr>
      </w:pPr>
      <w:ins w:id="499" w:author="Unknown">
        <w:r w:rsidRPr="000B2281">
          <w:rPr>
            <w:rFonts w:ascii="Times New Roman" w:eastAsia="Times New Roman" w:hAnsi="Times New Roman" w:cs="Times New Roman"/>
            <w:color w:val="2D3748"/>
            <w:sz w:val="28"/>
            <w:szCs w:val="28"/>
          </w:rPr>
          <w:lastRenderedPageBreak/>
          <w:object w:dxaOrig="225" w:dyaOrig="225">
            <v:shape id="_x0000_i1216" type="#_x0000_t75" style="width:136.5pt;height:60.75pt" o:ole="">
              <v:imagedata r:id="rId37" o:title=""/>
            </v:shape>
            <w:control r:id="rId71" w:name="DefaultOcxName32" w:shapeid="_x0000_i1216"/>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235"/>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tc>
        <w:tc>
          <w:tcPr>
            <w:tcW w:w="11422"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wait.until(ExpectedConditions.elementToBeClickable(By.xpath("xpath")));</w:t>
            </w:r>
          </w:p>
        </w:tc>
      </w:tr>
    </w:tbl>
    <w:p w:rsidR="000B2281" w:rsidRPr="000B2281" w:rsidRDefault="000B2281" w:rsidP="000B2281">
      <w:pPr>
        <w:shd w:val="clear" w:color="auto" w:fill="FFFFFF"/>
        <w:spacing w:after="100" w:afterAutospacing="1" w:line="240" w:lineRule="auto"/>
        <w:rPr>
          <w:ins w:id="500" w:author="Unknown"/>
          <w:rFonts w:ascii="Times New Roman" w:eastAsia="Times New Roman" w:hAnsi="Times New Roman" w:cs="Times New Roman"/>
          <w:color w:val="2D3748"/>
          <w:sz w:val="28"/>
          <w:szCs w:val="28"/>
        </w:rPr>
      </w:pPr>
      <w:ins w:id="501" w:author="Unknown">
        <w:r w:rsidRPr="000B2281">
          <w:rPr>
            <w:rFonts w:ascii="Times New Roman" w:eastAsia="Times New Roman" w:hAnsi="Times New Roman" w:cs="Times New Roman"/>
            <w:color w:val="2D3748"/>
            <w:sz w:val="28"/>
            <w:szCs w:val="28"/>
          </w:rPr>
          <w:t>3. </w:t>
        </w:r>
        <w:proofErr w:type="spellStart"/>
        <w:proofErr w:type="gramStart"/>
        <w:r w:rsidRPr="000B2281">
          <w:rPr>
            <w:rFonts w:ascii="Times New Roman" w:eastAsia="Times New Roman" w:hAnsi="Times New Roman" w:cs="Times New Roman"/>
            <w:color w:val="2D3748"/>
            <w:sz w:val="28"/>
            <w:szCs w:val="28"/>
          </w:rPr>
          <w:t>alertIsPresent</w:t>
        </w:r>
        <w:proofErr w:type="spellEnd"/>
        <w:r w:rsidRPr="000B2281">
          <w:rPr>
            <w:rFonts w:ascii="Times New Roman" w:eastAsia="Times New Roman" w:hAnsi="Times New Roman" w:cs="Times New Roman"/>
            <w:color w:val="2D3748"/>
            <w:sz w:val="28"/>
            <w:szCs w:val="28"/>
          </w:rPr>
          <w:t>(</w:t>
        </w:r>
        <w:proofErr w:type="gramEnd"/>
        <w:r w:rsidRPr="000B2281">
          <w:rPr>
            <w:rFonts w:ascii="Times New Roman" w:eastAsia="Times New Roman" w:hAnsi="Times New Roman" w:cs="Times New Roman"/>
            <w:color w:val="2D3748"/>
            <w:sz w:val="28"/>
            <w:szCs w:val="28"/>
          </w:rPr>
          <w:t>) – The expected condition waits for an alert box to appear.</w:t>
        </w:r>
      </w:ins>
    </w:p>
    <w:p w:rsidR="000B2281" w:rsidRPr="000B2281" w:rsidRDefault="000B2281" w:rsidP="000B2281">
      <w:pPr>
        <w:spacing w:after="180" w:line="240" w:lineRule="auto"/>
        <w:rPr>
          <w:ins w:id="502" w:author="Unknown"/>
          <w:rFonts w:ascii="Times New Roman" w:eastAsia="Times New Roman" w:hAnsi="Times New Roman" w:cs="Times New Roman"/>
          <w:color w:val="2D3748"/>
          <w:sz w:val="28"/>
          <w:szCs w:val="28"/>
        </w:rPr>
      </w:pPr>
      <w:ins w:id="503" w:author="Unknown">
        <w:r w:rsidRPr="000B2281">
          <w:rPr>
            <w:rFonts w:ascii="Times New Roman" w:eastAsia="Times New Roman" w:hAnsi="Times New Roman" w:cs="Times New Roman"/>
            <w:color w:val="2D3748"/>
            <w:sz w:val="28"/>
            <w:szCs w:val="28"/>
          </w:rPr>
          <w:object w:dxaOrig="225" w:dyaOrig="225">
            <v:shape id="_x0000_i1219" type="#_x0000_t75" style="width:136.5pt;height:60.75pt" o:ole="">
              <v:imagedata r:id="rId37" o:title=""/>
            </v:shape>
            <w:control r:id="rId72" w:name="DefaultOcxName33" w:shapeid="_x0000_i1219"/>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235"/>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tc>
        <w:tc>
          <w:tcPr>
            <w:tcW w:w="11422"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wait.until</w:t>
            </w:r>
            <w:proofErr w:type="spellEnd"/>
            <w:r w:rsidRPr="000B2281">
              <w:rPr>
                <w:rFonts w:ascii="Times New Roman" w:eastAsia="Times New Roman" w:hAnsi="Times New Roman" w:cs="Times New Roman"/>
                <w:color w:val="000000"/>
                <w:sz w:val="28"/>
                <w:szCs w:val="28"/>
              </w:rPr>
              <w:t>(</w:t>
            </w:r>
            <w:proofErr w:type="spellStart"/>
            <w:r w:rsidRPr="000B2281">
              <w:rPr>
                <w:rFonts w:ascii="Times New Roman" w:eastAsia="Times New Roman" w:hAnsi="Times New Roman" w:cs="Times New Roman"/>
                <w:color w:val="000000"/>
                <w:sz w:val="28"/>
                <w:szCs w:val="28"/>
              </w:rPr>
              <w:t>ExpectedConditions.alertIsPresent</w:t>
            </w:r>
            <w:proofErr w:type="spellEnd"/>
            <w:r w:rsidRPr="000B2281">
              <w:rPr>
                <w:rFonts w:ascii="Times New Roman" w:eastAsia="Times New Roman" w:hAnsi="Times New Roman" w:cs="Times New Roman"/>
                <w:color w:val="000000"/>
                <w:sz w:val="28"/>
                <w:szCs w:val="28"/>
              </w:rPr>
              <w:t>()) !=null);</w:t>
            </w:r>
          </w:p>
        </w:tc>
      </w:tr>
    </w:tbl>
    <w:p w:rsidR="000B2281" w:rsidRPr="000B2281" w:rsidRDefault="000B2281" w:rsidP="000B2281">
      <w:pPr>
        <w:shd w:val="clear" w:color="auto" w:fill="FFFFFF"/>
        <w:spacing w:after="100" w:afterAutospacing="1" w:line="240" w:lineRule="auto"/>
        <w:rPr>
          <w:ins w:id="504" w:author="Unknown"/>
          <w:rFonts w:ascii="Times New Roman" w:eastAsia="Times New Roman" w:hAnsi="Times New Roman" w:cs="Times New Roman"/>
          <w:color w:val="2D3748"/>
          <w:sz w:val="28"/>
          <w:szCs w:val="28"/>
        </w:rPr>
      </w:pPr>
      <w:ins w:id="505" w:author="Unknown">
        <w:r w:rsidRPr="000B2281">
          <w:rPr>
            <w:rFonts w:ascii="Times New Roman" w:eastAsia="Times New Roman" w:hAnsi="Times New Roman" w:cs="Times New Roman"/>
            <w:color w:val="2D3748"/>
            <w:sz w:val="28"/>
            <w:szCs w:val="28"/>
          </w:rPr>
          <w:t>4. </w:t>
        </w:r>
        <w:proofErr w:type="spellStart"/>
        <w:proofErr w:type="gramStart"/>
        <w:r w:rsidRPr="000B2281">
          <w:rPr>
            <w:rFonts w:ascii="Times New Roman" w:eastAsia="Times New Roman" w:hAnsi="Times New Roman" w:cs="Times New Roman"/>
            <w:color w:val="2D3748"/>
            <w:sz w:val="28"/>
            <w:szCs w:val="28"/>
          </w:rPr>
          <w:t>textToBePresentInElement</w:t>
        </w:r>
        <w:proofErr w:type="spellEnd"/>
        <w:r w:rsidRPr="000B2281">
          <w:rPr>
            <w:rFonts w:ascii="Times New Roman" w:eastAsia="Times New Roman" w:hAnsi="Times New Roman" w:cs="Times New Roman"/>
            <w:color w:val="2D3748"/>
            <w:sz w:val="28"/>
            <w:szCs w:val="28"/>
          </w:rPr>
          <w:t>(</w:t>
        </w:r>
        <w:proofErr w:type="gramEnd"/>
        <w:r w:rsidRPr="000B2281">
          <w:rPr>
            <w:rFonts w:ascii="Times New Roman" w:eastAsia="Times New Roman" w:hAnsi="Times New Roman" w:cs="Times New Roman"/>
            <w:color w:val="2D3748"/>
            <w:sz w:val="28"/>
            <w:szCs w:val="28"/>
          </w:rPr>
          <w:t>) – The expected condition waits for an element having a certain string pattern.</w:t>
        </w:r>
      </w:ins>
    </w:p>
    <w:p w:rsidR="000B2281" w:rsidRPr="000B2281" w:rsidRDefault="000B2281" w:rsidP="000B2281">
      <w:pPr>
        <w:spacing w:after="180" w:line="240" w:lineRule="auto"/>
        <w:rPr>
          <w:ins w:id="506" w:author="Unknown"/>
          <w:rFonts w:ascii="Times New Roman" w:eastAsia="Times New Roman" w:hAnsi="Times New Roman" w:cs="Times New Roman"/>
          <w:color w:val="2D3748"/>
          <w:sz w:val="28"/>
          <w:szCs w:val="28"/>
        </w:rPr>
      </w:pPr>
      <w:ins w:id="507" w:author="Unknown">
        <w:r w:rsidRPr="000B2281">
          <w:rPr>
            <w:rFonts w:ascii="Times New Roman" w:eastAsia="Times New Roman" w:hAnsi="Times New Roman" w:cs="Times New Roman"/>
            <w:color w:val="2D3748"/>
            <w:sz w:val="28"/>
            <w:szCs w:val="28"/>
          </w:rPr>
          <w:object w:dxaOrig="225" w:dyaOrig="225">
            <v:shape id="_x0000_i1222" type="#_x0000_t75" style="width:136.5pt;height:60.75pt" o:ole="">
              <v:imagedata r:id="rId37" o:title=""/>
            </v:shape>
            <w:control r:id="rId73" w:name="DefaultOcxName34" w:shapeid="_x0000_i1222"/>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235"/>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tc>
        <w:tc>
          <w:tcPr>
            <w:tcW w:w="11422"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wait.until(ExpectedConditions.textToBePresentInElement(By.id(“title’”), “text to be found”));</w:t>
            </w:r>
          </w:p>
        </w:tc>
      </w:tr>
    </w:tbl>
    <w:p w:rsidR="000B2281" w:rsidRPr="000B2281" w:rsidRDefault="000B2281" w:rsidP="000B2281">
      <w:pPr>
        <w:shd w:val="clear" w:color="auto" w:fill="FFFFFF"/>
        <w:spacing w:before="360" w:after="120" w:line="240" w:lineRule="auto"/>
        <w:outlineLvl w:val="2"/>
        <w:rPr>
          <w:ins w:id="508" w:author="Unknown"/>
          <w:rFonts w:ascii="Times New Roman" w:eastAsia="Times New Roman" w:hAnsi="Times New Roman" w:cs="Times New Roman"/>
          <w:sz w:val="28"/>
          <w:szCs w:val="28"/>
        </w:rPr>
      </w:pPr>
      <w:ins w:id="509" w:author="Unknown">
        <w:r w:rsidRPr="000B2281">
          <w:rPr>
            <w:rFonts w:ascii="Times New Roman" w:eastAsia="Times New Roman" w:hAnsi="Times New Roman" w:cs="Times New Roman"/>
            <w:b/>
            <w:bCs/>
            <w:sz w:val="28"/>
            <w:szCs w:val="28"/>
          </w:rPr>
          <w:t xml:space="preserve">98. List some scenarios which we cannot automate using Selenium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510" w:author="Unknown"/>
          <w:rFonts w:ascii="Times New Roman" w:eastAsia="Times New Roman" w:hAnsi="Times New Roman" w:cs="Times New Roman"/>
          <w:color w:val="2D3748"/>
          <w:sz w:val="28"/>
          <w:szCs w:val="28"/>
        </w:rPr>
      </w:pPr>
      <w:ins w:id="511" w:author="Unknown">
        <w:r w:rsidRPr="000B2281">
          <w:rPr>
            <w:rFonts w:ascii="Times New Roman" w:eastAsia="Times New Roman" w:hAnsi="Times New Roman" w:cs="Times New Roman"/>
            <w:color w:val="2D3748"/>
            <w:sz w:val="28"/>
            <w:szCs w:val="28"/>
          </w:rPr>
          <w:t xml:space="preserve">1. Bitmap comparison is not possible using Selenium </w:t>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br/>
          <w:t xml:space="preserve">2. Automating </w:t>
        </w:r>
        <w:proofErr w:type="spellStart"/>
        <w:r w:rsidRPr="000B2281">
          <w:rPr>
            <w:rFonts w:ascii="Times New Roman" w:eastAsia="Times New Roman" w:hAnsi="Times New Roman" w:cs="Times New Roman"/>
            <w:color w:val="2D3748"/>
            <w:sz w:val="28"/>
            <w:szCs w:val="28"/>
          </w:rPr>
          <w:t>Captcha</w:t>
        </w:r>
        <w:proofErr w:type="spellEnd"/>
        <w:r w:rsidRPr="000B2281">
          <w:rPr>
            <w:rFonts w:ascii="Times New Roman" w:eastAsia="Times New Roman" w:hAnsi="Times New Roman" w:cs="Times New Roman"/>
            <w:color w:val="2D3748"/>
            <w:sz w:val="28"/>
            <w:szCs w:val="28"/>
          </w:rPr>
          <w:t xml:space="preserve"> is not possible using Selenium </w:t>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br/>
          <w:t xml:space="preserve">3. We </w:t>
        </w:r>
        <w:proofErr w:type="spellStart"/>
        <w:r w:rsidRPr="000B2281">
          <w:rPr>
            <w:rFonts w:ascii="Times New Roman" w:eastAsia="Times New Roman" w:hAnsi="Times New Roman" w:cs="Times New Roman"/>
            <w:color w:val="2D3748"/>
            <w:sz w:val="28"/>
            <w:szCs w:val="28"/>
          </w:rPr>
          <w:t>can not</w:t>
        </w:r>
        <w:proofErr w:type="spellEnd"/>
        <w:r w:rsidRPr="000B2281">
          <w:rPr>
            <w:rFonts w:ascii="Times New Roman" w:eastAsia="Times New Roman" w:hAnsi="Times New Roman" w:cs="Times New Roman"/>
            <w:color w:val="2D3748"/>
            <w:sz w:val="28"/>
            <w:szCs w:val="28"/>
          </w:rPr>
          <w:t xml:space="preserve"> read bar code using Selenium </w:t>
        </w:r>
        <w:proofErr w:type="spellStart"/>
        <w:r w:rsidRPr="000B2281">
          <w:rPr>
            <w:rFonts w:ascii="Times New Roman" w:eastAsia="Times New Roman" w:hAnsi="Times New Roman" w:cs="Times New Roman"/>
            <w:color w:val="2D3748"/>
            <w:sz w:val="28"/>
            <w:szCs w:val="28"/>
          </w:rPr>
          <w:t>WebDriver</w:t>
        </w:r>
        <w:proofErr w:type="spellEnd"/>
      </w:ins>
    </w:p>
    <w:p w:rsidR="000B2281" w:rsidRPr="000B2281" w:rsidRDefault="000B2281" w:rsidP="000B2281">
      <w:pPr>
        <w:shd w:val="clear" w:color="auto" w:fill="FFFFFF"/>
        <w:spacing w:before="360" w:after="120" w:line="240" w:lineRule="auto"/>
        <w:outlineLvl w:val="2"/>
        <w:rPr>
          <w:ins w:id="512" w:author="Unknown"/>
          <w:rFonts w:ascii="Times New Roman" w:eastAsia="Times New Roman" w:hAnsi="Times New Roman" w:cs="Times New Roman"/>
          <w:sz w:val="28"/>
          <w:szCs w:val="28"/>
        </w:rPr>
      </w:pPr>
      <w:ins w:id="513" w:author="Unknown">
        <w:r w:rsidRPr="000B2281">
          <w:rPr>
            <w:rFonts w:ascii="Times New Roman" w:eastAsia="Times New Roman" w:hAnsi="Times New Roman" w:cs="Times New Roman"/>
            <w:b/>
            <w:bCs/>
            <w:sz w:val="28"/>
            <w:szCs w:val="28"/>
          </w:rPr>
          <w:t xml:space="preserve">99. What is Object Repository in Selenium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514" w:author="Unknown"/>
          <w:rFonts w:ascii="Times New Roman" w:eastAsia="Times New Roman" w:hAnsi="Times New Roman" w:cs="Times New Roman"/>
          <w:color w:val="2D3748"/>
          <w:sz w:val="28"/>
          <w:szCs w:val="28"/>
        </w:rPr>
      </w:pPr>
      <w:ins w:id="515" w:author="Unknown">
        <w:r w:rsidRPr="000B2281">
          <w:rPr>
            <w:rFonts w:ascii="Times New Roman" w:eastAsia="Times New Roman" w:hAnsi="Times New Roman" w:cs="Times New Roman"/>
            <w:color w:val="2D3748"/>
            <w:sz w:val="28"/>
            <w:szCs w:val="28"/>
          </w:rPr>
          <w:t>Object Repository is used to store element locator values in a centralized location instead of hard coding them within the scripts. We do create a property file (</w:t>
        </w:r>
        <w:r w:rsidRPr="000B2281">
          <w:rPr>
            <w:rFonts w:ascii="Times New Roman" w:eastAsia="Times New Roman" w:hAnsi="Times New Roman" w:cs="Times New Roman"/>
            <w:i/>
            <w:iCs/>
            <w:color w:val="2D3748"/>
            <w:sz w:val="28"/>
            <w:szCs w:val="28"/>
          </w:rPr>
          <w:t>.properties</w:t>
        </w:r>
        <w:r w:rsidRPr="000B2281">
          <w:rPr>
            <w:rFonts w:ascii="Times New Roman" w:eastAsia="Times New Roman" w:hAnsi="Times New Roman" w:cs="Times New Roman"/>
            <w:color w:val="2D3748"/>
            <w:sz w:val="28"/>
            <w:szCs w:val="28"/>
          </w:rPr>
          <w:t xml:space="preserve">) to store all the element locators and these property files act as an object repository in Selenium </w:t>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w:t>
        </w:r>
      </w:ins>
    </w:p>
    <w:p w:rsidR="000B2281" w:rsidRPr="000B2281" w:rsidRDefault="000B2281" w:rsidP="000B2281">
      <w:pPr>
        <w:shd w:val="clear" w:color="auto" w:fill="FFFFFF"/>
        <w:spacing w:before="360" w:after="120" w:line="240" w:lineRule="auto"/>
        <w:outlineLvl w:val="2"/>
        <w:rPr>
          <w:ins w:id="516" w:author="Unknown"/>
          <w:rFonts w:ascii="Times New Roman" w:eastAsia="Times New Roman" w:hAnsi="Times New Roman" w:cs="Times New Roman"/>
          <w:sz w:val="28"/>
          <w:szCs w:val="28"/>
        </w:rPr>
      </w:pPr>
      <w:ins w:id="517" w:author="Unknown">
        <w:r w:rsidRPr="000B2281">
          <w:rPr>
            <w:rFonts w:ascii="Times New Roman" w:eastAsia="Times New Roman" w:hAnsi="Times New Roman" w:cs="Times New Roman"/>
            <w:b/>
            <w:bCs/>
            <w:sz w:val="28"/>
            <w:szCs w:val="28"/>
          </w:rPr>
          <w:t>100. How you build Object Repository in your project?</w:t>
        </w:r>
      </w:ins>
    </w:p>
    <w:p w:rsidR="000B2281" w:rsidRPr="000B2281" w:rsidRDefault="000B2281" w:rsidP="000B2281">
      <w:pPr>
        <w:shd w:val="clear" w:color="auto" w:fill="FFFFFF"/>
        <w:spacing w:after="100" w:afterAutospacing="1" w:line="240" w:lineRule="auto"/>
        <w:rPr>
          <w:ins w:id="518" w:author="Unknown"/>
          <w:rFonts w:ascii="Times New Roman" w:eastAsia="Times New Roman" w:hAnsi="Times New Roman" w:cs="Times New Roman"/>
          <w:color w:val="2D3748"/>
          <w:sz w:val="28"/>
          <w:szCs w:val="28"/>
        </w:rPr>
      </w:pPr>
      <w:ins w:id="519" w:author="Unknown">
        <w:r w:rsidRPr="000B2281">
          <w:rPr>
            <w:rFonts w:ascii="Times New Roman" w:eastAsia="Times New Roman" w:hAnsi="Times New Roman" w:cs="Times New Roman"/>
            <w:color w:val="2D3748"/>
            <w:sz w:val="28"/>
            <w:szCs w:val="28"/>
          </w:rPr>
          <w:lastRenderedPageBreak/>
          <w:t xml:space="preserve">In QTP, there is an Object Repository concept. When a user records a test, the objects and its properties are captured by default in an Object Repository. QTP uses this Object Repository to play back the scripts. Coming to Selenium, there is no default Object Repository concept. It doesn’t mean that there is no Object Repository in Selenium. Even though there is no default one still we could create our own. In Selenium, we call objects as locators (such as ID, Name, Class Name, Tag Name, Link Text, Partial Link Text, </w:t>
        </w:r>
        <w:proofErr w:type="spellStart"/>
        <w:r w:rsidRPr="000B2281">
          <w:rPr>
            <w:rFonts w:ascii="Times New Roman" w:eastAsia="Times New Roman" w:hAnsi="Times New Roman" w:cs="Times New Roman"/>
            <w:color w:val="2D3748"/>
            <w:sz w:val="28"/>
            <w:szCs w:val="28"/>
          </w:rPr>
          <w:t>XPath</w:t>
        </w:r>
        <w:proofErr w:type="spellEnd"/>
        <w:r w:rsidRPr="000B2281">
          <w:rPr>
            <w:rFonts w:ascii="Times New Roman" w:eastAsia="Times New Roman" w:hAnsi="Times New Roman" w:cs="Times New Roman"/>
            <w:color w:val="2D3748"/>
            <w:sz w:val="28"/>
            <w:szCs w:val="28"/>
          </w:rPr>
          <w:t>, and CSS). Object repository is a collection of objects. One of the ways to create Object Repository is to place all the locators in a separate file (i.e., properties file). But the best way is to use Page Object Model. In the Page Object Model Design Pattern, each web page is represented as a class. All the objects related to a particular page of a web application are stored in a class.</w:t>
        </w:r>
      </w:ins>
    </w:p>
    <w:p w:rsidR="000B2281" w:rsidRPr="000B2281" w:rsidRDefault="000B2281" w:rsidP="000B2281">
      <w:pPr>
        <w:shd w:val="clear" w:color="auto" w:fill="FFFFFF"/>
        <w:spacing w:before="360" w:after="120" w:line="240" w:lineRule="auto"/>
        <w:outlineLvl w:val="2"/>
        <w:rPr>
          <w:ins w:id="520" w:author="Unknown"/>
          <w:rFonts w:ascii="Times New Roman" w:eastAsia="Times New Roman" w:hAnsi="Times New Roman" w:cs="Times New Roman"/>
          <w:sz w:val="28"/>
          <w:szCs w:val="28"/>
        </w:rPr>
      </w:pPr>
      <w:ins w:id="521" w:author="Unknown">
        <w:r w:rsidRPr="000B2281">
          <w:rPr>
            <w:rFonts w:ascii="Times New Roman" w:eastAsia="Times New Roman" w:hAnsi="Times New Roman" w:cs="Times New Roman"/>
            <w:b/>
            <w:bCs/>
            <w:sz w:val="28"/>
            <w:szCs w:val="28"/>
          </w:rPr>
          <w:t>101. What is Page Object Model in Selenium?</w:t>
        </w:r>
      </w:ins>
    </w:p>
    <w:p w:rsidR="000B2281" w:rsidRPr="000B2281" w:rsidRDefault="000B2281" w:rsidP="000B2281">
      <w:pPr>
        <w:shd w:val="clear" w:color="auto" w:fill="FFFFFF"/>
        <w:spacing w:after="100" w:afterAutospacing="1" w:line="240" w:lineRule="auto"/>
        <w:rPr>
          <w:ins w:id="522" w:author="Unknown"/>
          <w:rFonts w:ascii="Times New Roman" w:eastAsia="Times New Roman" w:hAnsi="Times New Roman" w:cs="Times New Roman"/>
          <w:color w:val="2D3748"/>
          <w:sz w:val="28"/>
          <w:szCs w:val="28"/>
        </w:rPr>
      </w:pPr>
      <w:ins w:id="523" w:author="Unknown">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"https://www.softwaretestingmaterial.com/page-object-model/"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Page Object Model</w:t>
        </w:r>
        <w:r w:rsidRPr="000B2281">
          <w:rPr>
            <w:rFonts w:ascii="Times New Roman" w:eastAsia="Times New Roman" w:hAnsi="Times New Roman" w:cs="Times New Roman"/>
            <w:color w:val="2D3748"/>
            <w:sz w:val="28"/>
            <w:szCs w:val="28"/>
          </w:rPr>
          <w:fldChar w:fldCharType="end"/>
        </w:r>
        <w:r w:rsidRPr="000B2281">
          <w:rPr>
            <w:rFonts w:ascii="Times New Roman" w:eastAsia="Times New Roman" w:hAnsi="Times New Roman" w:cs="Times New Roman"/>
            <w:color w:val="2D3748"/>
            <w:sz w:val="28"/>
            <w:szCs w:val="28"/>
          </w:rPr>
          <w:t> is a Design Pattern which has become popular in Selenium Test Automation. It is widely used design pattern in Selenium for enhancing test maintenance and reducing code duplication. Page object model (POM) can be used in any </w:t>
        </w:r>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"https://www.softwaretestingmaterial.com/types-test-automation-frameworks/"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kind of framework</w:t>
        </w:r>
        <w:r w:rsidRPr="000B2281">
          <w:rPr>
            <w:rFonts w:ascii="Times New Roman" w:eastAsia="Times New Roman" w:hAnsi="Times New Roman" w:cs="Times New Roman"/>
            <w:color w:val="2D3748"/>
            <w:sz w:val="28"/>
            <w:szCs w:val="28"/>
          </w:rPr>
          <w:fldChar w:fldCharType="end"/>
        </w:r>
        <w:r w:rsidRPr="000B2281">
          <w:rPr>
            <w:rFonts w:ascii="Times New Roman" w:eastAsia="Times New Roman" w:hAnsi="Times New Roman" w:cs="Times New Roman"/>
            <w:color w:val="2D3748"/>
            <w:sz w:val="28"/>
            <w:szCs w:val="28"/>
          </w:rPr>
          <w:t> such as modular, </w:t>
        </w:r>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"https://www.softwaretestingmaterial.com/data-driven-framework-selenium-webdriver/"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data-driven</w:t>
        </w:r>
        <w:r w:rsidRPr="000B2281">
          <w:rPr>
            <w:rFonts w:ascii="Times New Roman" w:eastAsia="Times New Roman" w:hAnsi="Times New Roman" w:cs="Times New Roman"/>
            <w:color w:val="2D3748"/>
            <w:sz w:val="28"/>
            <w:szCs w:val="28"/>
          </w:rPr>
          <w:fldChar w:fldCharType="end"/>
        </w:r>
        <w:r w:rsidRPr="000B2281">
          <w:rPr>
            <w:rFonts w:ascii="Times New Roman" w:eastAsia="Times New Roman" w:hAnsi="Times New Roman" w:cs="Times New Roman"/>
            <w:color w:val="2D3748"/>
            <w:sz w:val="28"/>
            <w:szCs w:val="28"/>
          </w:rPr>
          <w:t xml:space="preserve">, keyword driven, hybrid framework etc.  A page object is an object-oriented class that serves as an interface to a page of your Application Under </w:t>
        </w:r>
        <w:proofErr w:type="gramStart"/>
        <w:r w:rsidRPr="000B2281">
          <w:rPr>
            <w:rFonts w:ascii="Times New Roman" w:eastAsia="Times New Roman" w:hAnsi="Times New Roman" w:cs="Times New Roman"/>
            <w:color w:val="2D3748"/>
            <w:sz w:val="28"/>
            <w:szCs w:val="28"/>
          </w:rPr>
          <w:t>Test(</w:t>
        </w:r>
        <w:proofErr w:type="gramEnd"/>
        <w:r w:rsidRPr="000B2281">
          <w:rPr>
            <w:rFonts w:ascii="Times New Roman" w:eastAsia="Times New Roman" w:hAnsi="Times New Roman" w:cs="Times New Roman"/>
            <w:color w:val="2D3748"/>
            <w:sz w:val="28"/>
            <w:szCs w:val="28"/>
          </w:rPr>
          <w:t>AUT). The tests then use the methods of this page object class whenever they need to interact with the User Interface (UI) of that page. The benefit is that if the UI changes for the page, the tests themselves don’t need to change, only the code within the page object needs to change. Subsequently, all changes to support that new UI is located in one place.</w:t>
        </w:r>
      </w:ins>
    </w:p>
    <w:p w:rsidR="000B2281" w:rsidRPr="000B2281" w:rsidRDefault="000B2281" w:rsidP="000B2281">
      <w:pPr>
        <w:shd w:val="clear" w:color="auto" w:fill="FFFFFF"/>
        <w:spacing w:before="360" w:after="120" w:line="240" w:lineRule="auto"/>
        <w:outlineLvl w:val="2"/>
        <w:rPr>
          <w:ins w:id="524" w:author="Unknown"/>
          <w:rFonts w:ascii="Times New Roman" w:eastAsia="Times New Roman" w:hAnsi="Times New Roman" w:cs="Times New Roman"/>
          <w:sz w:val="28"/>
          <w:szCs w:val="28"/>
        </w:rPr>
      </w:pPr>
      <w:ins w:id="525" w:author="Unknown">
        <w:r w:rsidRPr="000B2281">
          <w:rPr>
            <w:rFonts w:ascii="Times New Roman" w:eastAsia="Times New Roman" w:hAnsi="Times New Roman" w:cs="Times New Roman"/>
            <w:b/>
            <w:bCs/>
            <w:sz w:val="28"/>
            <w:szCs w:val="28"/>
          </w:rPr>
          <w:t>102. What is Page Factory? </w:t>
        </w:r>
      </w:ins>
    </w:p>
    <w:p w:rsidR="000B2281" w:rsidRPr="000B2281" w:rsidRDefault="000B2281" w:rsidP="000B2281">
      <w:pPr>
        <w:shd w:val="clear" w:color="auto" w:fill="FFFFFF"/>
        <w:spacing w:after="100" w:afterAutospacing="1" w:line="240" w:lineRule="auto"/>
        <w:rPr>
          <w:ins w:id="526" w:author="Unknown"/>
          <w:rFonts w:ascii="Times New Roman" w:eastAsia="Times New Roman" w:hAnsi="Times New Roman" w:cs="Times New Roman"/>
          <w:color w:val="2D3748"/>
          <w:sz w:val="28"/>
          <w:szCs w:val="28"/>
        </w:rPr>
      </w:pPr>
      <w:ins w:id="527" w:author="Unknown">
        <w:r w:rsidRPr="000B2281">
          <w:rPr>
            <w:rFonts w:ascii="Times New Roman" w:eastAsia="Times New Roman" w:hAnsi="Times New Roman" w:cs="Times New Roman"/>
            <w:color w:val="2D3748"/>
            <w:sz w:val="28"/>
            <w:szCs w:val="28"/>
          </w:rPr>
          <w:t>We have seen that ‘Page Object Model’ is a way of representing an application in a test framework. For every ‘page’ in the application, we create a Page Object to reference the ‘page’ whereas a ‘Page Factory’ is one way of implementing the ‘Page Object Model’.</w:t>
        </w:r>
      </w:ins>
    </w:p>
    <w:p w:rsidR="000B2281" w:rsidRPr="000B2281" w:rsidRDefault="000B2281" w:rsidP="000B2281">
      <w:pPr>
        <w:shd w:val="clear" w:color="auto" w:fill="FFFFFF"/>
        <w:spacing w:before="360" w:after="120" w:line="240" w:lineRule="auto"/>
        <w:outlineLvl w:val="2"/>
        <w:rPr>
          <w:ins w:id="528" w:author="Unknown"/>
          <w:rFonts w:ascii="Times New Roman" w:eastAsia="Times New Roman" w:hAnsi="Times New Roman" w:cs="Times New Roman"/>
          <w:sz w:val="28"/>
          <w:szCs w:val="28"/>
        </w:rPr>
      </w:pPr>
      <w:ins w:id="529" w:author="Unknown">
        <w:r w:rsidRPr="000B2281">
          <w:rPr>
            <w:rFonts w:ascii="Times New Roman" w:eastAsia="Times New Roman" w:hAnsi="Times New Roman" w:cs="Times New Roman"/>
            <w:b/>
            <w:bCs/>
            <w:sz w:val="28"/>
            <w:szCs w:val="28"/>
          </w:rPr>
          <w:t>103. What is the difference between Page Object Model (POM) and Page Factory?</w:t>
        </w:r>
      </w:ins>
    </w:p>
    <w:p w:rsidR="000B2281" w:rsidRPr="000B2281" w:rsidRDefault="000B2281" w:rsidP="000B2281">
      <w:pPr>
        <w:shd w:val="clear" w:color="auto" w:fill="FFFFFF"/>
        <w:spacing w:after="100" w:afterAutospacing="1" w:line="240" w:lineRule="auto"/>
        <w:rPr>
          <w:ins w:id="530" w:author="Unknown"/>
          <w:rFonts w:ascii="Times New Roman" w:eastAsia="Times New Roman" w:hAnsi="Times New Roman" w:cs="Times New Roman"/>
          <w:color w:val="2D3748"/>
          <w:sz w:val="28"/>
          <w:szCs w:val="28"/>
        </w:rPr>
      </w:pPr>
      <w:ins w:id="531" w:author="Unknown">
        <w:r w:rsidRPr="000B2281">
          <w:rPr>
            <w:rFonts w:ascii="Times New Roman" w:eastAsia="Times New Roman" w:hAnsi="Times New Roman" w:cs="Times New Roman"/>
            <w:color w:val="2D3748"/>
            <w:sz w:val="28"/>
            <w:szCs w:val="28"/>
          </w:rPr>
          <w:t xml:space="preserve">Page Object is </w:t>
        </w:r>
        <w:proofErr w:type="gramStart"/>
        <w:r w:rsidRPr="000B2281">
          <w:rPr>
            <w:rFonts w:ascii="Times New Roman" w:eastAsia="Times New Roman" w:hAnsi="Times New Roman" w:cs="Times New Roman"/>
            <w:color w:val="2D3748"/>
            <w:sz w:val="28"/>
            <w:szCs w:val="28"/>
          </w:rPr>
          <w:t>a class that represents a web page and hold</w:t>
        </w:r>
        <w:proofErr w:type="gramEnd"/>
        <w:r w:rsidRPr="000B2281">
          <w:rPr>
            <w:rFonts w:ascii="Times New Roman" w:eastAsia="Times New Roman" w:hAnsi="Times New Roman" w:cs="Times New Roman"/>
            <w:color w:val="2D3748"/>
            <w:sz w:val="28"/>
            <w:szCs w:val="28"/>
          </w:rPr>
          <w:t xml:space="preserve"> the functionality and members.</w:t>
        </w:r>
        <w:r w:rsidRPr="000B2281">
          <w:rPr>
            <w:rFonts w:ascii="Times New Roman" w:eastAsia="Times New Roman" w:hAnsi="Times New Roman" w:cs="Times New Roman"/>
            <w:color w:val="2D3748"/>
            <w:sz w:val="28"/>
            <w:szCs w:val="28"/>
          </w:rPr>
          <w:br/>
          <w:t>Page Factory is a way to initialize the web elements you want to interact with within the page object when you create an instance of it.</w:t>
        </w:r>
      </w:ins>
    </w:p>
    <w:p w:rsidR="000B2281" w:rsidRPr="000B2281" w:rsidRDefault="000B2281" w:rsidP="000B2281">
      <w:pPr>
        <w:shd w:val="clear" w:color="auto" w:fill="FFFFFF"/>
        <w:spacing w:before="360" w:after="120" w:line="240" w:lineRule="auto"/>
        <w:outlineLvl w:val="2"/>
        <w:rPr>
          <w:ins w:id="532" w:author="Unknown"/>
          <w:rFonts w:ascii="Times New Roman" w:eastAsia="Times New Roman" w:hAnsi="Times New Roman" w:cs="Times New Roman"/>
          <w:sz w:val="28"/>
          <w:szCs w:val="28"/>
        </w:rPr>
      </w:pPr>
      <w:ins w:id="533" w:author="Unknown">
        <w:r w:rsidRPr="000B2281">
          <w:rPr>
            <w:rFonts w:ascii="Times New Roman" w:eastAsia="Times New Roman" w:hAnsi="Times New Roman" w:cs="Times New Roman"/>
            <w:b/>
            <w:bCs/>
            <w:sz w:val="28"/>
            <w:szCs w:val="28"/>
          </w:rPr>
          <w:lastRenderedPageBreak/>
          <w:t>104. What are the advantages of Page Object Model Framework?</w:t>
        </w:r>
      </w:ins>
    </w:p>
    <w:p w:rsidR="000B2281" w:rsidRPr="000B2281" w:rsidRDefault="000B2281" w:rsidP="000B2281">
      <w:pPr>
        <w:shd w:val="clear" w:color="auto" w:fill="FFFFFF"/>
        <w:spacing w:after="100" w:afterAutospacing="1" w:line="240" w:lineRule="auto"/>
        <w:rPr>
          <w:ins w:id="534" w:author="Unknown"/>
          <w:rFonts w:ascii="Times New Roman" w:eastAsia="Times New Roman" w:hAnsi="Times New Roman" w:cs="Times New Roman"/>
          <w:color w:val="2D3748"/>
          <w:sz w:val="28"/>
          <w:szCs w:val="28"/>
        </w:rPr>
      </w:pPr>
      <w:ins w:id="535" w:author="Unknown">
        <w:r w:rsidRPr="000B2281">
          <w:rPr>
            <w:rFonts w:ascii="Times New Roman" w:eastAsia="Times New Roman" w:hAnsi="Times New Roman" w:cs="Times New Roman"/>
            <w:b/>
            <w:bCs/>
            <w:color w:val="2D3748"/>
            <w:sz w:val="28"/>
            <w:szCs w:val="28"/>
          </w:rPr>
          <w:t>Code reusability</w:t>
        </w:r>
        <w:r w:rsidRPr="000B2281">
          <w:rPr>
            <w:rFonts w:ascii="Times New Roman" w:eastAsia="Times New Roman" w:hAnsi="Times New Roman" w:cs="Times New Roman"/>
            <w:color w:val="2D3748"/>
            <w:sz w:val="28"/>
            <w:szCs w:val="28"/>
          </w:rPr>
          <w:t> – We could achieve code reusability by writing the code once and use it in different tests.</w:t>
        </w:r>
      </w:ins>
    </w:p>
    <w:p w:rsidR="000B2281" w:rsidRPr="000B2281" w:rsidRDefault="000B2281" w:rsidP="000B2281">
      <w:pPr>
        <w:shd w:val="clear" w:color="auto" w:fill="FFFFFF"/>
        <w:spacing w:after="100" w:afterAutospacing="1" w:line="240" w:lineRule="auto"/>
        <w:rPr>
          <w:ins w:id="536" w:author="Unknown"/>
          <w:rFonts w:ascii="Times New Roman" w:eastAsia="Times New Roman" w:hAnsi="Times New Roman" w:cs="Times New Roman"/>
          <w:color w:val="2D3748"/>
          <w:sz w:val="28"/>
          <w:szCs w:val="28"/>
        </w:rPr>
      </w:pPr>
      <w:ins w:id="537" w:author="Unknown">
        <w:r w:rsidRPr="000B2281">
          <w:rPr>
            <w:rFonts w:ascii="Times New Roman" w:eastAsia="Times New Roman" w:hAnsi="Times New Roman" w:cs="Times New Roman"/>
            <w:b/>
            <w:bCs/>
            <w:color w:val="2D3748"/>
            <w:sz w:val="28"/>
            <w:szCs w:val="28"/>
          </w:rPr>
          <w:t>Code maintainability</w:t>
        </w:r>
        <w:r w:rsidRPr="000B2281">
          <w:rPr>
            <w:rFonts w:ascii="Times New Roman" w:eastAsia="Times New Roman" w:hAnsi="Times New Roman" w:cs="Times New Roman"/>
            <w:color w:val="2D3748"/>
            <w:sz w:val="28"/>
            <w:szCs w:val="28"/>
          </w:rPr>
          <w:t> – There is a clean separation between test code and page specific code such as locators and layout which becomes very easy to maintain code. Code changes only on Page Object Classes when a UI change occurs. It enhances test maintenance and reduces code duplication.</w:t>
        </w:r>
      </w:ins>
    </w:p>
    <w:p w:rsidR="000B2281" w:rsidRPr="000B2281" w:rsidRDefault="000B2281" w:rsidP="000B2281">
      <w:pPr>
        <w:shd w:val="clear" w:color="auto" w:fill="FFFFFF"/>
        <w:spacing w:after="100" w:afterAutospacing="1" w:line="240" w:lineRule="auto"/>
        <w:rPr>
          <w:ins w:id="538" w:author="Unknown"/>
          <w:rFonts w:ascii="Times New Roman" w:eastAsia="Times New Roman" w:hAnsi="Times New Roman" w:cs="Times New Roman"/>
          <w:color w:val="2D3748"/>
          <w:sz w:val="28"/>
          <w:szCs w:val="28"/>
        </w:rPr>
      </w:pPr>
      <w:proofErr w:type="gramStart"/>
      <w:ins w:id="539" w:author="Unknown">
        <w:r w:rsidRPr="000B2281">
          <w:rPr>
            <w:rFonts w:ascii="Times New Roman" w:eastAsia="Times New Roman" w:hAnsi="Times New Roman" w:cs="Times New Roman"/>
            <w:b/>
            <w:bCs/>
            <w:color w:val="2D3748"/>
            <w:sz w:val="28"/>
            <w:szCs w:val="28"/>
          </w:rPr>
          <w:t>Object</w:t>
        </w:r>
        <w:proofErr w:type="gramEnd"/>
        <w:r w:rsidRPr="000B2281">
          <w:rPr>
            <w:rFonts w:ascii="Times New Roman" w:eastAsia="Times New Roman" w:hAnsi="Times New Roman" w:cs="Times New Roman"/>
            <w:b/>
            <w:bCs/>
            <w:color w:val="2D3748"/>
            <w:sz w:val="28"/>
            <w:szCs w:val="28"/>
          </w:rPr>
          <w:t xml:space="preserve"> Repository</w:t>
        </w:r>
        <w:r w:rsidRPr="000B2281">
          <w:rPr>
            <w:rFonts w:ascii="Times New Roman" w:eastAsia="Times New Roman" w:hAnsi="Times New Roman" w:cs="Times New Roman"/>
            <w:color w:val="2D3748"/>
            <w:sz w:val="28"/>
            <w:szCs w:val="28"/>
          </w:rPr>
          <w:t> – Each page will be defined as a java class. All the fields in the page will be defined in an interface as members. The class will then implement the interface.</w:t>
        </w:r>
      </w:ins>
    </w:p>
    <w:p w:rsidR="000B2281" w:rsidRPr="000B2281" w:rsidRDefault="000B2281" w:rsidP="000B2281">
      <w:pPr>
        <w:shd w:val="clear" w:color="auto" w:fill="FFFFFF"/>
        <w:spacing w:after="100" w:afterAutospacing="1" w:line="240" w:lineRule="auto"/>
        <w:rPr>
          <w:ins w:id="540" w:author="Unknown"/>
          <w:rFonts w:ascii="Times New Roman" w:eastAsia="Times New Roman" w:hAnsi="Times New Roman" w:cs="Times New Roman"/>
          <w:color w:val="2D3748"/>
          <w:sz w:val="28"/>
          <w:szCs w:val="28"/>
        </w:rPr>
      </w:pPr>
      <w:ins w:id="541" w:author="Unknown">
        <w:r w:rsidRPr="000B2281">
          <w:rPr>
            <w:rFonts w:ascii="Times New Roman" w:eastAsia="Times New Roman" w:hAnsi="Times New Roman" w:cs="Times New Roman"/>
            <w:b/>
            <w:bCs/>
            <w:color w:val="2D3748"/>
            <w:sz w:val="28"/>
            <w:szCs w:val="28"/>
          </w:rPr>
          <w:t>Readability</w:t>
        </w:r>
        <w:r w:rsidRPr="000B2281">
          <w:rPr>
            <w:rFonts w:ascii="Times New Roman" w:eastAsia="Times New Roman" w:hAnsi="Times New Roman" w:cs="Times New Roman"/>
            <w:color w:val="2D3748"/>
            <w:sz w:val="28"/>
            <w:szCs w:val="28"/>
          </w:rPr>
          <w:t> – Improves readability due to clean separation between test code and page specific code</w:t>
        </w:r>
      </w:ins>
    </w:p>
    <w:p w:rsidR="000B2281" w:rsidRPr="000B2281" w:rsidRDefault="000B2281" w:rsidP="000B2281">
      <w:pPr>
        <w:shd w:val="clear" w:color="auto" w:fill="FFFFFF"/>
        <w:spacing w:before="360" w:after="120" w:line="240" w:lineRule="auto"/>
        <w:outlineLvl w:val="2"/>
        <w:rPr>
          <w:ins w:id="542" w:author="Unknown"/>
          <w:rFonts w:ascii="Times New Roman" w:eastAsia="Times New Roman" w:hAnsi="Times New Roman" w:cs="Times New Roman"/>
          <w:sz w:val="28"/>
          <w:szCs w:val="28"/>
        </w:rPr>
      </w:pPr>
      <w:ins w:id="543" w:author="Unknown">
        <w:r w:rsidRPr="000B2281">
          <w:rPr>
            <w:rFonts w:ascii="Times New Roman" w:eastAsia="Times New Roman" w:hAnsi="Times New Roman" w:cs="Times New Roman"/>
            <w:b/>
            <w:bCs/>
            <w:sz w:val="28"/>
            <w:szCs w:val="28"/>
          </w:rPr>
          <w:t xml:space="preserve">105. How can you use the Recovery Scenario in Selenium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544" w:author="Unknown"/>
          <w:rFonts w:ascii="Times New Roman" w:eastAsia="Times New Roman" w:hAnsi="Times New Roman" w:cs="Times New Roman"/>
          <w:color w:val="2D3748"/>
          <w:sz w:val="28"/>
          <w:szCs w:val="28"/>
        </w:rPr>
      </w:pPr>
      <w:ins w:id="545" w:author="Unknown">
        <w:r w:rsidRPr="000B2281">
          <w:rPr>
            <w:rFonts w:ascii="Times New Roman" w:eastAsia="Times New Roman" w:hAnsi="Times New Roman" w:cs="Times New Roman"/>
            <w:color w:val="2D3748"/>
            <w:sz w:val="28"/>
            <w:szCs w:val="28"/>
          </w:rPr>
          <w:t>By using “</w:t>
        </w:r>
        <w:r w:rsidRPr="000B2281">
          <w:rPr>
            <w:rFonts w:ascii="Times New Roman" w:eastAsia="Times New Roman" w:hAnsi="Times New Roman" w:cs="Times New Roman"/>
            <w:i/>
            <w:iCs/>
            <w:color w:val="2D3748"/>
            <w:sz w:val="28"/>
            <w:szCs w:val="28"/>
          </w:rPr>
          <w:t>Try Catch Block”</w:t>
        </w:r>
        <w:r w:rsidRPr="000B2281">
          <w:rPr>
            <w:rFonts w:ascii="Times New Roman" w:eastAsia="Times New Roman" w:hAnsi="Times New Roman" w:cs="Times New Roman"/>
            <w:color w:val="2D3748"/>
            <w:sz w:val="28"/>
            <w:szCs w:val="28"/>
          </w:rPr>
          <w:t xml:space="preserve"> within Selenium </w:t>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 xml:space="preserve"> Java tests.</w:t>
        </w:r>
      </w:ins>
    </w:p>
    <w:p w:rsidR="000B2281" w:rsidRPr="000B2281" w:rsidRDefault="000B2281" w:rsidP="000B2281">
      <w:pPr>
        <w:spacing w:after="180" w:line="240" w:lineRule="auto"/>
        <w:rPr>
          <w:ins w:id="546" w:author="Unknown"/>
          <w:rFonts w:ascii="Times New Roman" w:eastAsia="Times New Roman" w:hAnsi="Times New Roman" w:cs="Times New Roman"/>
          <w:color w:val="2D3748"/>
          <w:sz w:val="28"/>
          <w:szCs w:val="28"/>
        </w:rPr>
      </w:pPr>
      <w:ins w:id="547" w:author="Unknown">
        <w:r w:rsidRPr="000B2281">
          <w:rPr>
            <w:rFonts w:ascii="Times New Roman" w:eastAsia="Times New Roman" w:hAnsi="Times New Roman" w:cs="Times New Roman"/>
            <w:color w:val="2D3748"/>
            <w:sz w:val="28"/>
            <w:szCs w:val="28"/>
          </w:rPr>
          <w:object w:dxaOrig="225" w:dyaOrig="225">
            <v:shape id="_x0000_i1225" type="#_x0000_t75" style="width:136.5pt;height:60.75pt" o:ole="">
              <v:imagedata r:id="rId37" o:title=""/>
            </v:shape>
            <w:control r:id="rId74" w:name="DefaultOcxName35" w:shapeid="_x0000_i1225"/>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235"/>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2</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3</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4</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5</w:t>
            </w:r>
          </w:p>
        </w:tc>
        <w:tc>
          <w:tcPr>
            <w:tcW w:w="11422"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try {</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 xml:space="preserve">     </w:t>
            </w:r>
            <w:proofErr w:type="spellStart"/>
            <w:r w:rsidRPr="000B2281">
              <w:rPr>
                <w:rFonts w:ascii="Times New Roman" w:eastAsia="Times New Roman" w:hAnsi="Times New Roman" w:cs="Times New Roman"/>
                <w:color w:val="000000"/>
                <w:sz w:val="28"/>
                <w:szCs w:val="28"/>
              </w:rPr>
              <w:t>driver.get</w:t>
            </w:r>
            <w:proofErr w:type="spellEnd"/>
            <w:r w:rsidRPr="000B2281">
              <w:rPr>
                <w:rFonts w:ascii="Times New Roman" w:eastAsia="Times New Roman" w:hAnsi="Times New Roman" w:cs="Times New Roman"/>
                <w:color w:val="000000"/>
                <w:sz w:val="28"/>
                <w:szCs w:val="28"/>
              </w:rPr>
              <w:t>("www.softwaretestingmaterial.com");</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}catch(Exception e){</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 xml:space="preserve">     </w:t>
            </w:r>
            <w:proofErr w:type="spellStart"/>
            <w:r w:rsidRPr="000B2281">
              <w:rPr>
                <w:rFonts w:ascii="Times New Roman" w:eastAsia="Times New Roman" w:hAnsi="Times New Roman" w:cs="Times New Roman"/>
                <w:color w:val="000000"/>
                <w:sz w:val="28"/>
                <w:szCs w:val="28"/>
              </w:rPr>
              <w:t>System.out.println</w:t>
            </w:r>
            <w:proofErr w:type="spellEnd"/>
            <w:r w:rsidRPr="000B2281">
              <w:rPr>
                <w:rFonts w:ascii="Times New Roman" w:eastAsia="Times New Roman" w:hAnsi="Times New Roman" w:cs="Times New Roman"/>
                <w:color w:val="000000"/>
                <w:sz w:val="28"/>
                <w:szCs w:val="28"/>
              </w:rPr>
              <w:t>(</w:t>
            </w:r>
            <w:proofErr w:type="spellStart"/>
            <w:r w:rsidRPr="000B2281">
              <w:rPr>
                <w:rFonts w:ascii="Times New Roman" w:eastAsia="Times New Roman" w:hAnsi="Times New Roman" w:cs="Times New Roman"/>
                <w:color w:val="000000"/>
                <w:sz w:val="28"/>
                <w:szCs w:val="28"/>
              </w:rPr>
              <w:t>e.getMessage</w:t>
            </w:r>
            <w:proofErr w:type="spellEnd"/>
            <w:r w:rsidRPr="000B2281">
              <w:rPr>
                <w:rFonts w:ascii="Times New Roman" w:eastAsia="Times New Roman" w:hAnsi="Times New Roman" w:cs="Times New Roman"/>
                <w:color w:val="000000"/>
                <w:sz w:val="28"/>
                <w:szCs w:val="28"/>
              </w:rPr>
              <w: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w:t>
            </w:r>
          </w:p>
        </w:tc>
      </w:tr>
    </w:tbl>
    <w:p w:rsidR="000B2281" w:rsidRPr="000B2281" w:rsidRDefault="000B2281" w:rsidP="000B2281">
      <w:pPr>
        <w:shd w:val="clear" w:color="auto" w:fill="FFFFFF"/>
        <w:spacing w:before="360" w:after="120" w:line="240" w:lineRule="auto"/>
        <w:outlineLvl w:val="2"/>
        <w:rPr>
          <w:ins w:id="548" w:author="Unknown"/>
          <w:rFonts w:ascii="Times New Roman" w:eastAsia="Times New Roman" w:hAnsi="Times New Roman" w:cs="Times New Roman"/>
          <w:sz w:val="28"/>
          <w:szCs w:val="28"/>
        </w:rPr>
      </w:pPr>
      <w:ins w:id="549" w:author="Unknown">
        <w:r w:rsidRPr="000B2281">
          <w:rPr>
            <w:rFonts w:ascii="Times New Roman" w:eastAsia="Times New Roman" w:hAnsi="Times New Roman" w:cs="Times New Roman"/>
            <w:b/>
            <w:bCs/>
            <w:sz w:val="28"/>
            <w:szCs w:val="28"/>
          </w:rPr>
          <w:t xml:space="preserve">106. How to </w:t>
        </w:r>
        <w:proofErr w:type="gramStart"/>
        <w:r w:rsidRPr="000B2281">
          <w:rPr>
            <w:rFonts w:ascii="Times New Roman" w:eastAsia="Times New Roman" w:hAnsi="Times New Roman" w:cs="Times New Roman"/>
            <w:b/>
            <w:bCs/>
            <w:sz w:val="28"/>
            <w:szCs w:val="28"/>
          </w:rPr>
          <w:t>Upload</w:t>
        </w:r>
        <w:proofErr w:type="gramEnd"/>
        <w:r w:rsidRPr="000B2281">
          <w:rPr>
            <w:rFonts w:ascii="Times New Roman" w:eastAsia="Times New Roman" w:hAnsi="Times New Roman" w:cs="Times New Roman"/>
            <w:b/>
            <w:bCs/>
            <w:sz w:val="28"/>
            <w:szCs w:val="28"/>
          </w:rPr>
          <w:t xml:space="preserve"> a file in Selenium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550" w:author="Unknown"/>
          <w:rFonts w:ascii="Times New Roman" w:eastAsia="Times New Roman" w:hAnsi="Times New Roman" w:cs="Times New Roman"/>
          <w:color w:val="2D3748"/>
          <w:sz w:val="28"/>
          <w:szCs w:val="28"/>
        </w:rPr>
      </w:pPr>
      <w:ins w:id="551" w:author="Unknown">
        <w:r w:rsidRPr="000B2281">
          <w:rPr>
            <w:rFonts w:ascii="Times New Roman" w:eastAsia="Times New Roman" w:hAnsi="Times New Roman" w:cs="Times New Roman"/>
            <w:color w:val="2D3748"/>
            <w:sz w:val="28"/>
            <w:szCs w:val="28"/>
          </w:rPr>
          <w:t xml:space="preserve">There are two cases which are majorly used to upload a file in Selenium </w:t>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 xml:space="preserve"> such as using </w:t>
        </w:r>
        <w:proofErr w:type="spellStart"/>
        <w:r w:rsidRPr="000B2281">
          <w:rPr>
            <w:rFonts w:ascii="Times New Roman" w:eastAsia="Times New Roman" w:hAnsi="Times New Roman" w:cs="Times New Roman"/>
            <w:i/>
            <w:iCs/>
            <w:color w:val="2D3748"/>
            <w:sz w:val="28"/>
            <w:szCs w:val="28"/>
          </w:rPr>
          <w:t>SendKeys</w:t>
        </w:r>
        <w:proofErr w:type="spellEnd"/>
        <w:r w:rsidRPr="000B2281">
          <w:rPr>
            <w:rFonts w:ascii="Times New Roman" w:eastAsia="Times New Roman" w:hAnsi="Times New Roman" w:cs="Times New Roman"/>
            <w:color w:val="2D3748"/>
            <w:sz w:val="28"/>
            <w:szCs w:val="28"/>
          </w:rPr>
          <w:t> Method and using </w:t>
        </w:r>
        <w:proofErr w:type="spellStart"/>
        <w:r w:rsidRPr="000B2281">
          <w:rPr>
            <w:rFonts w:ascii="Times New Roman" w:eastAsia="Times New Roman" w:hAnsi="Times New Roman" w:cs="Times New Roman"/>
            <w:i/>
            <w:iCs/>
            <w:color w:val="2D3748"/>
            <w:sz w:val="28"/>
            <w:szCs w:val="28"/>
          </w:rPr>
          <w:t>AutoIT</w:t>
        </w:r>
        <w:proofErr w:type="spellEnd"/>
        <w:r w:rsidRPr="000B2281">
          <w:rPr>
            <w:rFonts w:ascii="Times New Roman" w:eastAsia="Times New Roman" w:hAnsi="Times New Roman" w:cs="Times New Roman"/>
            <w:color w:val="2D3748"/>
            <w:sz w:val="28"/>
            <w:szCs w:val="28"/>
          </w:rPr>
          <w:t> Script.</w:t>
        </w:r>
      </w:ins>
    </w:p>
    <w:p w:rsidR="000B2281" w:rsidRPr="000B2281" w:rsidRDefault="000B2281" w:rsidP="000B2281">
      <w:pPr>
        <w:shd w:val="clear" w:color="auto" w:fill="FFFFFF"/>
        <w:spacing w:after="100" w:afterAutospacing="1" w:line="240" w:lineRule="auto"/>
        <w:rPr>
          <w:ins w:id="552" w:author="Unknown"/>
          <w:rFonts w:ascii="Times New Roman" w:eastAsia="Times New Roman" w:hAnsi="Times New Roman" w:cs="Times New Roman"/>
          <w:color w:val="2D3748"/>
          <w:sz w:val="28"/>
          <w:szCs w:val="28"/>
        </w:rPr>
      </w:pPr>
      <w:ins w:id="553" w:author="Unknown">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"https://www.softwaretestingmaterial.com/upload-file-using-autoit/" </w:instrText>
        </w:r>
        <w:r w:rsidRPr="000B2281">
          <w:rPr>
            <w:rFonts w:ascii="Times New Roman" w:eastAsia="Times New Roman" w:hAnsi="Times New Roman" w:cs="Times New Roman"/>
            <w:color w:val="2D3748"/>
            <w:sz w:val="28"/>
            <w:szCs w:val="28"/>
          </w:rPr>
          <w:fldChar w:fldCharType="separate"/>
        </w:r>
        <w:proofErr w:type="gramStart"/>
        <w:r w:rsidRPr="000B2281">
          <w:rPr>
            <w:rFonts w:ascii="Times New Roman" w:eastAsia="Times New Roman" w:hAnsi="Times New Roman" w:cs="Times New Roman"/>
            <w:color w:val="0000FF"/>
            <w:sz w:val="28"/>
            <w:szCs w:val="28"/>
            <w:u w:val="single"/>
          </w:rPr>
          <w:t>Practical Example.</w:t>
        </w:r>
        <w:proofErr w:type="gramEnd"/>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shd w:val="clear" w:color="auto" w:fill="FFFFFF"/>
        <w:spacing w:before="360" w:after="120" w:line="240" w:lineRule="auto"/>
        <w:outlineLvl w:val="2"/>
        <w:rPr>
          <w:ins w:id="554" w:author="Unknown"/>
          <w:rFonts w:ascii="Times New Roman" w:eastAsia="Times New Roman" w:hAnsi="Times New Roman" w:cs="Times New Roman"/>
          <w:sz w:val="28"/>
          <w:szCs w:val="28"/>
        </w:rPr>
      </w:pPr>
      <w:ins w:id="555" w:author="Unknown">
        <w:r w:rsidRPr="000B2281">
          <w:rPr>
            <w:rFonts w:ascii="Times New Roman" w:eastAsia="Times New Roman" w:hAnsi="Times New Roman" w:cs="Times New Roman"/>
            <w:b/>
            <w:bCs/>
            <w:sz w:val="28"/>
            <w:szCs w:val="28"/>
          </w:rPr>
          <w:t xml:space="preserve">107. How to </w:t>
        </w:r>
        <w:proofErr w:type="gramStart"/>
        <w:r w:rsidRPr="000B2281">
          <w:rPr>
            <w:rFonts w:ascii="Times New Roman" w:eastAsia="Times New Roman" w:hAnsi="Times New Roman" w:cs="Times New Roman"/>
            <w:b/>
            <w:bCs/>
            <w:sz w:val="28"/>
            <w:szCs w:val="28"/>
          </w:rPr>
          <w:t>Download</w:t>
        </w:r>
        <w:proofErr w:type="gramEnd"/>
        <w:r w:rsidRPr="000B2281">
          <w:rPr>
            <w:rFonts w:ascii="Times New Roman" w:eastAsia="Times New Roman" w:hAnsi="Times New Roman" w:cs="Times New Roman"/>
            <w:b/>
            <w:bCs/>
            <w:sz w:val="28"/>
            <w:szCs w:val="28"/>
          </w:rPr>
          <w:t xml:space="preserve"> a file in Selenium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556" w:author="Unknown"/>
          <w:rFonts w:ascii="Times New Roman" w:eastAsia="Times New Roman" w:hAnsi="Times New Roman" w:cs="Times New Roman"/>
          <w:color w:val="2D3748"/>
          <w:sz w:val="28"/>
          <w:szCs w:val="28"/>
        </w:rPr>
      </w:pPr>
      <w:ins w:id="557" w:author="Unknown">
        <w:r w:rsidRPr="000B2281">
          <w:rPr>
            <w:rFonts w:ascii="Times New Roman" w:eastAsia="Times New Roman" w:hAnsi="Times New Roman" w:cs="Times New Roman"/>
            <w:color w:val="2D3748"/>
            <w:sz w:val="28"/>
            <w:szCs w:val="28"/>
          </w:rPr>
          <w:t>By using </w:t>
        </w:r>
        <w:proofErr w:type="spellStart"/>
        <w:r w:rsidRPr="000B2281">
          <w:rPr>
            <w:rFonts w:ascii="Times New Roman" w:eastAsia="Times New Roman" w:hAnsi="Times New Roman" w:cs="Times New Roman"/>
            <w:i/>
            <w:iCs/>
            <w:color w:val="2D3748"/>
            <w:sz w:val="28"/>
            <w:szCs w:val="28"/>
          </w:rPr>
          <w:t>AutoIT</w:t>
        </w:r>
        <w:proofErr w:type="spellEnd"/>
        <w:r w:rsidRPr="000B2281">
          <w:rPr>
            <w:rFonts w:ascii="Times New Roman" w:eastAsia="Times New Roman" w:hAnsi="Times New Roman" w:cs="Times New Roman"/>
            <w:color w:val="2D3748"/>
            <w:sz w:val="28"/>
            <w:szCs w:val="28"/>
          </w:rPr>
          <w:t xml:space="preserve"> script, we could download a file in Selenium </w:t>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w:t>
        </w:r>
      </w:ins>
    </w:p>
    <w:p w:rsidR="000B2281" w:rsidRPr="000B2281" w:rsidRDefault="000B2281" w:rsidP="000B2281">
      <w:pPr>
        <w:shd w:val="clear" w:color="auto" w:fill="FFFFFF"/>
        <w:spacing w:after="100" w:afterAutospacing="1" w:line="240" w:lineRule="auto"/>
        <w:rPr>
          <w:ins w:id="558" w:author="Unknown"/>
          <w:rFonts w:ascii="Times New Roman" w:eastAsia="Times New Roman" w:hAnsi="Times New Roman" w:cs="Times New Roman"/>
          <w:color w:val="2D3748"/>
          <w:sz w:val="28"/>
          <w:szCs w:val="28"/>
        </w:rPr>
      </w:pPr>
      <w:ins w:id="559" w:author="Unknown">
        <w:r w:rsidRPr="000B2281">
          <w:rPr>
            <w:rFonts w:ascii="Times New Roman" w:eastAsia="Times New Roman" w:hAnsi="Times New Roman" w:cs="Times New Roman"/>
            <w:color w:val="2D3748"/>
            <w:sz w:val="28"/>
            <w:szCs w:val="28"/>
          </w:rPr>
          <w:lastRenderedPageBreak/>
          <w:fldChar w:fldCharType="begin"/>
        </w:r>
        <w:r w:rsidRPr="000B2281">
          <w:rPr>
            <w:rFonts w:ascii="Times New Roman" w:eastAsia="Times New Roman" w:hAnsi="Times New Roman" w:cs="Times New Roman"/>
            <w:color w:val="2D3748"/>
            <w:sz w:val="28"/>
            <w:szCs w:val="28"/>
          </w:rPr>
          <w:instrText xml:space="preserve"> HYPERLINK "https://www.softwaretestingmaterial.com/download-file-using-autoit/"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Practical Example</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shd w:val="clear" w:color="auto" w:fill="FFFFFF"/>
        <w:spacing w:before="360" w:after="120" w:line="240" w:lineRule="auto"/>
        <w:outlineLvl w:val="2"/>
        <w:rPr>
          <w:ins w:id="560" w:author="Unknown"/>
          <w:rFonts w:ascii="Times New Roman" w:eastAsia="Times New Roman" w:hAnsi="Times New Roman" w:cs="Times New Roman"/>
          <w:sz w:val="28"/>
          <w:szCs w:val="28"/>
        </w:rPr>
      </w:pPr>
      <w:ins w:id="561" w:author="Unknown">
        <w:r w:rsidRPr="000B2281">
          <w:rPr>
            <w:rFonts w:ascii="Times New Roman" w:eastAsia="Times New Roman" w:hAnsi="Times New Roman" w:cs="Times New Roman"/>
            <w:b/>
            <w:bCs/>
            <w:sz w:val="28"/>
            <w:szCs w:val="28"/>
          </w:rPr>
          <w:t xml:space="preserve">108. How to run Selenium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 xml:space="preserve"> Test from the command line?</w:t>
        </w:r>
      </w:ins>
    </w:p>
    <w:p w:rsidR="000B2281" w:rsidRPr="000B2281" w:rsidRDefault="000B2281" w:rsidP="000B2281">
      <w:pPr>
        <w:shd w:val="clear" w:color="auto" w:fill="FFFFFF"/>
        <w:spacing w:after="100" w:afterAutospacing="1" w:line="240" w:lineRule="auto"/>
        <w:rPr>
          <w:ins w:id="562" w:author="Unknown"/>
          <w:rFonts w:ascii="Times New Roman" w:eastAsia="Times New Roman" w:hAnsi="Times New Roman" w:cs="Times New Roman"/>
          <w:color w:val="2D3748"/>
          <w:sz w:val="28"/>
          <w:szCs w:val="28"/>
        </w:rPr>
      </w:pPr>
      <w:ins w:id="563" w:author="Unknown">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"https://www.softwaretestingmaterial.com/run-java-program-using-command-prompt/"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Run Java Program using Command Prompt</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shd w:val="clear" w:color="auto" w:fill="FFFFFF"/>
        <w:spacing w:after="100" w:afterAutospacing="1" w:line="240" w:lineRule="auto"/>
        <w:rPr>
          <w:ins w:id="564" w:author="Unknown"/>
          <w:rFonts w:ascii="Times New Roman" w:eastAsia="Times New Roman" w:hAnsi="Times New Roman" w:cs="Times New Roman"/>
          <w:color w:val="2D3748"/>
          <w:sz w:val="28"/>
          <w:szCs w:val="28"/>
        </w:rPr>
      </w:pPr>
      <w:ins w:id="565" w:author="Unknown">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"https://www.softwaretestingmaterial.com/run-testng-using-command-prompt/"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 xml:space="preserve">Run </w:t>
        </w:r>
        <w:proofErr w:type="spellStart"/>
        <w:r w:rsidRPr="000B2281">
          <w:rPr>
            <w:rFonts w:ascii="Times New Roman" w:eastAsia="Times New Roman" w:hAnsi="Times New Roman" w:cs="Times New Roman"/>
            <w:color w:val="0000FF"/>
            <w:sz w:val="28"/>
            <w:szCs w:val="28"/>
            <w:u w:val="single"/>
          </w:rPr>
          <w:t>TestNG</w:t>
        </w:r>
        <w:proofErr w:type="spellEnd"/>
        <w:r w:rsidRPr="000B2281">
          <w:rPr>
            <w:rFonts w:ascii="Times New Roman" w:eastAsia="Times New Roman" w:hAnsi="Times New Roman" w:cs="Times New Roman"/>
            <w:color w:val="0000FF"/>
            <w:sz w:val="28"/>
            <w:szCs w:val="28"/>
            <w:u w:val="single"/>
          </w:rPr>
          <w:t xml:space="preserve"> using Command Prompt</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shd w:val="clear" w:color="auto" w:fill="FFFFFF"/>
        <w:spacing w:before="360" w:after="120" w:line="240" w:lineRule="auto"/>
        <w:outlineLvl w:val="2"/>
        <w:rPr>
          <w:ins w:id="566" w:author="Unknown"/>
          <w:rFonts w:ascii="Times New Roman" w:eastAsia="Times New Roman" w:hAnsi="Times New Roman" w:cs="Times New Roman"/>
          <w:sz w:val="28"/>
          <w:szCs w:val="28"/>
        </w:rPr>
      </w:pPr>
      <w:ins w:id="567" w:author="Unknown">
        <w:r w:rsidRPr="000B2281">
          <w:rPr>
            <w:rFonts w:ascii="Times New Roman" w:eastAsia="Times New Roman" w:hAnsi="Times New Roman" w:cs="Times New Roman"/>
            <w:b/>
            <w:bCs/>
            <w:sz w:val="28"/>
            <w:szCs w:val="28"/>
          </w:rPr>
          <w:t>109. How to switch between frames in Selenium?</w:t>
        </w:r>
      </w:ins>
    </w:p>
    <w:p w:rsidR="000B2281" w:rsidRPr="000B2281" w:rsidRDefault="000B2281" w:rsidP="000B2281">
      <w:pPr>
        <w:shd w:val="clear" w:color="auto" w:fill="FFFFFF"/>
        <w:spacing w:after="100" w:afterAutospacing="1" w:line="240" w:lineRule="auto"/>
        <w:rPr>
          <w:ins w:id="568" w:author="Unknown"/>
          <w:rFonts w:ascii="Times New Roman" w:eastAsia="Times New Roman" w:hAnsi="Times New Roman" w:cs="Times New Roman"/>
          <w:color w:val="2D3748"/>
          <w:sz w:val="28"/>
          <w:szCs w:val="28"/>
        </w:rPr>
      </w:pPr>
      <w:ins w:id="569" w:author="Unknown">
        <w:r w:rsidRPr="000B2281">
          <w:rPr>
            <w:rFonts w:ascii="Times New Roman" w:eastAsia="Times New Roman" w:hAnsi="Times New Roman" w:cs="Times New Roman"/>
            <w:color w:val="2D3748"/>
            <w:sz w:val="28"/>
            <w:szCs w:val="28"/>
          </w:rPr>
          <w:t>By using the following code, we could switch between frames.</w:t>
        </w:r>
      </w:ins>
    </w:p>
    <w:p w:rsidR="000B2281" w:rsidRPr="000B2281" w:rsidRDefault="000B2281" w:rsidP="000B2281">
      <w:pPr>
        <w:spacing w:after="180" w:line="240" w:lineRule="auto"/>
        <w:rPr>
          <w:ins w:id="570" w:author="Unknown"/>
          <w:rFonts w:ascii="Times New Roman" w:eastAsia="Times New Roman" w:hAnsi="Times New Roman" w:cs="Times New Roman"/>
          <w:color w:val="2D3748"/>
          <w:sz w:val="28"/>
          <w:szCs w:val="28"/>
        </w:rPr>
      </w:pPr>
      <w:ins w:id="571" w:author="Unknown">
        <w:r w:rsidRPr="000B2281">
          <w:rPr>
            <w:rFonts w:ascii="Times New Roman" w:eastAsia="Times New Roman" w:hAnsi="Times New Roman" w:cs="Times New Roman"/>
            <w:color w:val="2D3748"/>
            <w:sz w:val="28"/>
            <w:szCs w:val="28"/>
          </w:rPr>
          <w:object w:dxaOrig="225" w:dyaOrig="225">
            <v:shape id="_x0000_i1228" type="#_x0000_t75" style="width:136.5pt;height:60.75pt" o:ole="">
              <v:imagedata r:id="rId37" o:title=""/>
            </v:shape>
            <w:control r:id="rId75" w:name="DefaultOcxName36" w:shapeid="_x0000_i1228"/>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235"/>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tc>
        <w:tc>
          <w:tcPr>
            <w:tcW w:w="11422"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driver.switchTo</w:t>
            </w:r>
            <w:proofErr w:type="spellEnd"/>
            <w:r w:rsidRPr="000B2281">
              <w:rPr>
                <w:rFonts w:ascii="Times New Roman" w:eastAsia="Times New Roman" w:hAnsi="Times New Roman" w:cs="Times New Roman"/>
                <w:color w:val="000000"/>
                <w:sz w:val="28"/>
                <w:szCs w:val="28"/>
              </w:rPr>
              <w:t>().frame();</w:t>
            </w:r>
          </w:p>
        </w:tc>
      </w:tr>
    </w:tbl>
    <w:p w:rsidR="000B2281" w:rsidRPr="000B2281" w:rsidRDefault="000B2281" w:rsidP="000B2281">
      <w:pPr>
        <w:shd w:val="clear" w:color="auto" w:fill="FFFFFF"/>
        <w:spacing w:before="360" w:after="120" w:line="240" w:lineRule="auto"/>
        <w:outlineLvl w:val="2"/>
        <w:rPr>
          <w:ins w:id="572" w:author="Unknown"/>
          <w:rFonts w:ascii="Times New Roman" w:eastAsia="Times New Roman" w:hAnsi="Times New Roman" w:cs="Times New Roman"/>
          <w:sz w:val="28"/>
          <w:szCs w:val="28"/>
        </w:rPr>
      </w:pPr>
      <w:ins w:id="573" w:author="Unknown">
        <w:r w:rsidRPr="000B2281">
          <w:rPr>
            <w:rFonts w:ascii="Times New Roman" w:eastAsia="Times New Roman" w:hAnsi="Times New Roman" w:cs="Times New Roman"/>
            <w:b/>
            <w:bCs/>
            <w:sz w:val="28"/>
            <w:szCs w:val="28"/>
          </w:rPr>
          <w:t>110. How to connect a Database in selenium?</w:t>
        </w:r>
      </w:ins>
    </w:p>
    <w:p w:rsidR="000B2281" w:rsidRPr="000B2281" w:rsidRDefault="000B2281" w:rsidP="000B2281">
      <w:pPr>
        <w:shd w:val="clear" w:color="auto" w:fill="FFFFFF"/>
        <w:spacing w:after="100" w:afterAutospacing="1" w:line="240" w:lineRule="auto"/>
        <w:rPr>
          <w:ins w:id="574" w:author="Unknown"/>
          <w:rFonts w:ascii="Times New Roman" w:eastAsia="Times New Roman" w:hAnsi="Times New Roman" w:cs="Times New Roman"/>
          <w:color w:val="2D3748"/>
          <w:sz w:val="28"/>
          <w:szCs w:val="28"/>
        </w:rPr>
      </w:pPr>
      <w:ins w:id="575" w:author="Unknown">
        <w:r w:rsidRPr="000B2281">
          <w:rPr>
            <w:rFonts w:ascii="Times New Roman" w:eastAsia="Times New Roman" w:hAnsi="Times New Roman" w:cs="Times New Roman"/>
            <w:color w:val="2D3748"/>
            <w:sz w:val="28"/>
            <w:szCs w:val="28"/>
          </w:rPr>
          <w:t xml:space="preserve">As we all know Selenium </w:t>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 xml:space="preserve"> is a tool to automate User Interface. We could only interact with Browser using Selenium </w:t>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w:t>
        </w:r>
      </w:ins>
    </w:p>
    <w:p w:rsidR="000B2281" w:rsidRPr="000B2281" w:rsidRDefault="000B2281" w:rsidP="000B2281">
      <w:pPr>
        <w:shd w:val="clear" w:color="auto" w:fill="FFFFFF"/>
        <w:spacing w:after="100" w:afterAutospacing="1" w:line="240" w:lineRule="auto"/>
        <w:rPr>
          <w:ins w:id="576" w:author="Unknown"/>
          <w:rFonts w:ascii="Times New Roman" w:eastAsia="Times New Roman" w:hAnsi="Times New Roman" w:cs="Times New Roman"/>
          <w:color w:val="2D3748"/>
          <w:sz w:val="28"/>
          <w:szCs w:val="28"/>
        </w:rPr>
      </w:pPr>
      <w:ins w:id="577" w:author="Unknown">
        <w:r w:rsidRPr="000B2281">
          <w:rPr>
            <w:rFonts w:ascii="Times New Roman" w:eastAsia="Times New Roman" w:hAnsi="Times New Roman" w:cs="Times New Roman"/>
            <w:color w:val="2D3748"/>
            <w:sz w:val="28"/>
            <w:szCs w:val="28"/>
          </w:rPr>
          <w:t>We use JDBC Driver to connect the Database in Selenium (While using Java Programming Language).</w:t>
        </w:r>
      </w:ins>
    </w:p>
    <w:p w:rsidR="000B2281" w:rsidRPr="000B2281" w:rsidRDefault="000B2281" w:rsidP="000B2281">
      <w:pPr>
        <w:shd w:val="clear" w:color="auto" w:fill="FFFFFF"/>
        <w:spacing w:after="100" w:afterAutospacing="1" w:line="240" w:lineRule="auto"/>
        <w:rPr>
          <w:ins w:id="578" w:author="Unknown"/>
          <w:rFonts w:ascii="Times New Roman" w:eastAsia="Times New Roman" w:hAnsi="Times New Roman" w:cs="Times New Roman"/>
          <w:color w:val="2D3748"/>
          <w:sz w:val="28"/>
          <w:szCs w:val="28"/>
        </w:rPr>
      </w:pPr>
      <w:ins w:id="579" w:author="Unknown">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"https://www.softwaretestingmaterial.com/mssql-database-testing-using-selenium/"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Practical Example</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shd w:val="clear" w:color="auto" w:fill="FFFFFF"/>
        <w:spacing w:before="360" w:after="120" w:line="240" w:lineRule="auto"/>
        <w:outlineLvl w:val="2"/>
        <w:rPr>
          <w:ins w:id="580" w:author="Unknown"/>
          <w:rFonts w:ascii="Times New Roman" w:eastAsia="Times New Roman" w:hAnsi="Times New Roman" w:cs="Times New Roman"/>
          <w:sz w:val="28"/>
          <w:szCs w:val="28"/>
        </w:rPr>
      </w:pPr>
      <w:ins w:id="581" w:author="Unknown">
        <w:r w:rsidRPr="000B2281">
          <w:rPr>
            <w:rFonts w:ascii="Times New Roman" w:eastAsia="Times New Roman" w:hAnsi="Times New Roman" w:cs="Times New Roman"/>
            <w:b/>
            <w:bCs/>
            <w:sz w:val="28"/>
            <w:szCs w:val="28"/>
          </w:rPr>
          <w:t xml:space="preserve">111. How </w:t>
        </w:r>
        <w:proofErr w:type="gramStart"/>
        <w:r w:rsidRPr="000B2281">
          <w:rPr>
            <w:rFonts w:ascii="Times New Roman" w:eastAsia="Times New Roman" w:hAnsi="Times New Roman" w:cs="Times New Roman"/>
            <w:b/>
            <w:bCs/>
            <w:sz w:val="28"/>
            <w:szCs w:val="28"/>
          </w:rPr>
          <w:t>To</w:t>
        </w:r>
        <w:proofErr w:type="gramEnd"/>
        <w:r w:rsidRPr="000B2281">
          <w:rPr>
            <w:rFonts w:ascii="Times New Roman" w:eastAsia="Times New Roman" w:hAnsi="Times New Roman" w:cs="Times New Roman"/>
            <w:b/>
            <w:bCs/>
            <w:sz w:val="28"/>
            <w:szCs w:val="28"/>
          </w:rPr>
          <w:t xml:space="preserve"> Resize Browser Window Using Selenium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582" w:author="Unknown"/>
          <w:rFonts w:ascii="Times New Roman" w:eastAsia="Times New Roman" w:hAnsi="Times New Roman" w:cs="Times New Roman"/>
          <w:color w:val="2D3748"/>
          <w:sz w:val="28"/>
          <w:szCs w:val="28"/>
        </w:rPr>
      </w:pPr>
      <w:ins w:id="583" w:author="Unknown">
        <w:r w:rsidRPr="000B2281">
          <w:rPr>
            <w:rFonts w:ascii="Times New Roman" w:eastAsia="Times New Roman" w:hAnsi="Times New Roman" w:cs="Times New Roman"/>
            <w:color w:val="2D3748"/>
            <w:sz w:val="28"/>
            <w:szCs w:val="28"/>
          </w:rPr>
          <w:t>To resize the browser window to particular dimensions, we use ‘Dimension’ class to resize the browser window.</w:t>
        </w:r>
      </w:ins>
    </w:p>
    <w:p w:rsidR="000B2281" w:rsidRPr="000B2281" w:rsidRDefault="000B2281" w:rsidP="000B2281">
      <w:pPr>
        <w:shd w:val="clear" w:color="auto" w:fill="FFFFFF"/>
        <w:spacing w:after="100" w:afterAutospacing="1" w:line="240" w:lineRule="auto"/>
        <w:rPr>
          <w:ins w:id="584" w:author="Unknown"/>
          <w:rFonts w:ascii="Times New Roman" w:eastAsia="Times New Roman" w:hAnsi="Times New Roman" w:cs="Times New Roman"/>
          <w:color w:val="2D3748"/>
          <w:sz w:val="28"/>
          <w:szCs w:val="28"/>
        </w:rPr>
      </w:pPr>
      <w:ins w:id="585" w:author="Unknown">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"https://www.softwaretestingmaterial.com/resize-browser-window-using-selenium-webdriver/"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Practical Example</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shd w:val="clear" w:color="auto" w:fill="FFFFFF"/>
        <w:spacing w:before="360" w:after="120" w:line="240" w:lineRule="auto"/>
        <w:outlineLvl w:val="2"/>
        <w:rPr>
          <w:ins w:id="586" w:author="Unknown"/>
          <w:rFonts w:ascii="Times New Roman" w:eastAsia="Times New Roman" w:hAnsi="Times New Roman" w:cs="Times New Roman"/>
          <w:sz w:val="28"/>
          <w:szCs w:val="28"/>
        </w:rPr>
      </w:pPr>
      <w:ins w:id="587" w:author="Unknown">
        <w:r w:rsidRPr="000B2281">
          <w:rPr>
            <w:rFonts w:ascii="Times New Roman" w:eastAsia="Times New Roman" w:hAnsi="Times New Roman" w:cs="Times New Roman"/>
            <w:b/>
            <w:bCs/>
            <w:sz w:val="28"/>
            <w:szCs w:val="28"/>
          </w:rPr>
          <w:t xml:space="preserve">112. How </w:t>
        </w:r>
        <w:proofErr w:type="gramStart"/>
        <w:r w:rsidRPr="000B2281">
          <w:rPr>
            <w:rFonts w:ascii="Times New Roman" w:eastAsia="Times New Roman" w:hAnsi="Times New Roman" w:cs="Times New Roman"/>
            <w:b/>
            <w:bCs/>
            <w:sz w:val="28"/>
            <w:szCs w:val="28"/>
          </w:rPr>
          <w:t>To</w:t>
        </w:r>
        <w:proofErr w:type="gramEnd"/>
        <w:r w:rsidRPr="000B2281">
          <w:rPr>
            <w:rFonts w:ascii="Times New Roman" w:eastAsia="Times New Roman" w:hAnsi="Times New Roman" w:cs="Times New Roman"/>
            <w:b/>
            <w:bCs/>
            <w:sz w:val="28"/>
            <w:szCs w:val="28"/>
          </w:rPr>
          <w:t xml:space="preserve"> Scroll Web Page Down Or UP Using Selenium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588" w:author="Unknown"/>
          <w:rFonts w:ascii="Times New Roman" w:eastAsia="Times New Roman" w:hAnsi="Times New Roman" w:cs="Times New Roman"/>
          <w:color w:val="2D3748"/>
          <w:sz w:val="28"/>
          <w:szCs w:val="28"/>
        </w:rPr>
      </w:pPr>
      <w:ins w:id="589" w:author="Unknown">
        <w:r w:rsidRPr="000B2281">
          <w:rPr>
            <w:rFonts w:ascii="Times New Roman" w:eastAsia="Times New Roman" w:hAnsi="Times New Roman" w:cs="Times New Roman"/>
            <w:color w:val="2D3748"/>
            <w:sz w:val="28"/>
            <w:szCs w:val="28"/>
          </w:rPr>
          <w:t>JavaScript </w:t>
        </w:r>
        <w:proofErr w:type="spellStart"/>
        <w:proofErr w:type="gramStart"/>
        <w:r w:rsidRPr="000B2281">
          <w:rPr>
            <w:rFonts w:ascii="Times New Roman" w:eastAsia="Times New Roman" w:hAnsi="Times New Roman" w:cs="Times New Roman"/>
            <w:b/>
            <w:bCs/>
            <w:color w:val="2D3748"/>
            <w:sz w:val="28"/>
            <w:szCs w:val="28"/>
          </w:rPr>
          <w:t>scrollBy</w:t>
        </w:r>
        <w:proofErr w:type="spellEnd"/>
        <w:r w:rsidRPr="000B2281">
          <w:rPr>
            <w:rFonts w:ascii="Times New Roman" w:eastAsia="Times New Roman" w:hAnsi="Times New Roman" w:cs="Times New Roman"/>
            <w:color w:val="2D3748"/>
            <w:sz w:val="28"/>
            <w:szCs w:val="28"/>
          </w:rPr>
          <w:t>(</w:t>
        </w:r>
        <w:proofErr w:type="gramEnd"/>
        <w:r w:rsidRPr="000B2281">
          <w:rPr>
            <w:rFonts w:ascii="Times New Roman" w:eastAsia="Times New Roman" w:hAnsi="Times New Roman" w:cs="Times New Roman"/>
            <w:color w:val="2D3748"/>
            <w:sz w:val="28"/>
            <w:szCs w:val="28"/>
          </w:rPr>
          <w:t>) method scrolls the document by the specified number of pixels.</w:t>
        </w:r>
      </w:ins>
    </w:p>
    <w:p w:rsidR="000B2281" w:rsidRPr="000B2281" w:rsidRDefault="000B2281" w:rsidP="000B2281">
      <w:pPr>
        <w:shd w:val="clear" w:color="auto" w:fill="FFFFFF"/>
        <w:spacing w:after="100" w:afterAutospacing="1" w:line="240" w:lineRule="auto"/>
        <w:rPr>
          <w:ins w:id="590" w:author="Unknown"/>
          <w:rFonts w:ascii="Times New Roman" w:eastAsia="Times New Roman" w:hAnsi="Times New Roman" w:cs="Times New Roman"/>
          <w:color w:val="2D3748"/>
          <w:sz w:val="28"/>
          <w:szCs w:val="28"/>
        </w:rPr>
      </w:pPr>
      <w:ins w:id="591" w:author="Unknown">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"https://www.softwaretestingmaterial.com/scroll-web-page-using-selenium-webdriver/"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Practical Example</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shd w:val="clear" w:color="auto" w:fill="FFFFFF"/>
        <w:spacing w:before="360" w:after="120" w:line="240" w:lineRule="auto"/>
        <w:outlineLvl w:val="2"/>
        <w:rPr>
          <w:ins w:id="592" w:author="Unknown"/>
          <w:rFonts w:ascii="Times New Roman" w:eastAsia="Times New Roman" w:hAnsi="Times New Roman" w:cs="Times New Roman"/>
          <w:sz w:val="28"/>
          <w:szCs w:val="28"/>
        </w:rPr>
      </w:pPr>
      <w:ins w:id="593" w:author="Unknown">
        <w:r w:rsidRPr="000B2281">
          <w:rPr>
            <w:rFonts w:ascii="Times New Roman" w:eastAsia="Times New Roman" w:hAnsi="Times New Roman" w:cs="Times New Roman"/>
            <w:b/>
            <w:bCs/>
            <w:sz w:val="28"/>
            <w:szCs w:val="28"/>
          </w:rPr>
          <w:lastRenderedPageBreak/>
          <w:t xml:space="preserve">113. How </w:t>
        </w:r>
        <w:proofErr w:type="gramStart"/>
        <w:r w:rsidRPr="000B2281">
          <w:rPr>
            <w:rFonts w:ascii="Times New Roman" w:eastAsia="Times New Roman" w:hAnsi="Times New Roman" w:cs="Times New Roman"/>
            <w:b/>
            <w:bCs/>
            <w:sz w:val="28"/>
            <w:szCs w:val="28"/>
          </w:rPr>
          <w:t>To</w:t>
        </w:r>
        <w:proofErr w:type="gramEnd"/>
        <w:r w:rsidRPr="000B2281">
          <w:rPr>
            <w:rFonts w:ascii="Times New Roman" w:eastAsia="Times New Roman" w:hAnsi="Times New Roman" w:cs="Times New Roman"/>
            <w:b/>
            <w:bCs/>
            <w:sz w:val="28"/>
            <w:szCs w:val="28"/>
          </w:rPr>
          <w:t xml:space="preserve"> Perform Right Click Action (Context Click) In Selenium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594" w:author="Unknown"/>
          <w:rFonts w:ascii="Times New Roman" w:eastAsia="Times New Roman" w:hAnsi="Times New Roman" w:cs="Times New Roman"/>
          <w:color w:val="2D3748"/>
          <w:sz w:val="28"/>
          <w:szCs w:val="28"/>
        </w:rPr>
      </w:pPr>
      <w:ins w:id="595" w:author="Unknown">
        <w:r w:rsidRPr="000B2281">
          <w:rPr>
            <w:rFonts w:ascii="Times New Roman" w:eastAsia="Times New Roman" w:hAnsi="Times New Roman" w:cs="Times New Roman"/>
            <w:color w:val="2D3748"/>
            <w:sz w:val="28"/>
            <w:szCs w:val="28"/>
          </w:rPr>
          <w:t xml:space="preserve">We use Actions class in Selenium </w:t>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 xml:space="preserve"> to do Right-Click (Context Click) action.</w:t>
        </w:r>
      </w:ins>
    </w:p>
    <w:p w:rsidR="000B2281" w:rsidRPr="000B2281" w:rsidRDefault="000B2281" w:rsidP="000B2281">
      <w:pPr>
        <w:shd w:val="clear" w:color="auto" w:fill="FFFFFF"/>
        <w:spacing w:after="100" w:afterAutospacing="1" w:line="240" w:lineRule="auto"/>
        <w:rPr>
          <w:ins w:id="596" w:author="Unknown"/>
          <w:rFonts w:ascii="Times New Roman" w:eastAsia="Times New Roman" w:hAnsi="Times New Roman" w:cs="Times New Roman"/>
          <w:color w:val="2D3748"/>
          <w:sz w:val="28"/>
          <w:szCs w:val="28"/>
        </w:rPr>
      </w:pPr>
      <w:ins w:id="597" w:author="Unknown">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"https://www.softwaretestingmaterial.com/selenium-right-click-action/"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Practical Example</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shd w:val="clear" w:color="auto" w:fill="FFFFFF"/>
        <w:spacing w:before="360" w:after="120" w:line="240" w:lineRule="auto"/>
        <w:outlineLvl w:val="2"/>
        <w:rPr>
          <w:ins w:id="598" w:author="Unknown"/>
          <w:rFonts w:ascii="Times New Roman" w:eastAsia="Times New Roman" w:hAnsi="Times New Roman" w:cs="Times New Roman"/>
          <w:sz w:val="28"/>
          <w:szCs w:val="28"/>
        </w:rPr>
      </w:pPr>
      <w:ins w:id="599" w:author="Unknown">
        <w:r w:rsidRPr="000B2281">
          <w:rPr>
            <w:rFonts w:ascii="Times New Roman" w:eastAsia="Times New Roman" w:hAnsi="Times New Roman" w:cs="Times New Roman"/>
            <w:b/>
            <w:bCs/>
            <w:sz w:val="28"/>
            <w:szCs w:val="28"/>
          </w:rPr>
          <w:t xml:space="preserve">114. How </w:t>
        </w:r>
        <w:proofErr w:type="gramStart"/>
        <w:r w:rsidRPr="000B2281">
          <w:rPr>
            <w:rFonts w:ascii="Times New Roman" w:eastAsia="Times New Roman" w:hAnsi="Times New Roman" w:cs="Times New Roman"/>
            <w:b/>
            <w:bCs/>
            <w:sz w:val="28"/>
            <w:szCs w:val="28"/>
          </w:rPr>
          <w:t>To</w:t>
        </w:r>
        <w:proofErr w:type="gramEnd"/>
        <w:r w:rsidRPr="000B2281">
          <w:rPr>
            <w:rFonts w:ascii="Times New Roman" w:eastAsia="Times New Roman" w:hAnsi="Times New Roman" w:cs="Times New Roman"/>
            <w:b/>
            <w:bCs/>
            <w:sz w:val="28"/>
            <w:szCs w:val="28"/>
          </w:rPr>
          <w:t xml:space="preserve"> Perform Double Click Action In Selenium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600" w:author="Unknown"/>
          <w:rFonts w:ascii="Times New Roman" w:eastAsia="Times New Roman" w:hAnsi="Times New Roman" w:cs="Times New Roman"/>
          <w:color w:val="2D3748"/>
          <w:sz w:val="28"/>
          <w:szCs w:val="28"/>
        </w:rPr>
      </w:pPr>
      <w:ins w:id="601" w:author="Unknown">
        <w:r w:rsidRPr="000B2281">
          <w:rPr>
            <w:rFonts w:ascii="Times New Roman" w:eastAsia="Times New Roman" w:hAnsi="Times New Roman" w:cs="Times New Roman"/>
            <w:color w:val="2D3748"/>
            <w:sz w:val="28"/>
            <w:szCs w:val="28"/>
          </w:rPr>
          <w:t>We use Actions class to do Double click action in selenium.</w:t>
        </w:r>
      </w:ins>
    </w:p>
    <w:p w:rsidR="000B2281" w:rsidRPr="000B2281" w:rsidRDefault="000B2281" w:rsidP="000B2281">
      <w:pPr>
        <w:shd w:val="clear" w:color="auto" w:fill="FFFFFF"/>
        <w:spacing w:after="100" w:afterAutospacing="1" w:line="240" w:lineRule="auto"/>
        <w:rPr>
          <w:ins w:id="602" w:author="Unknown"/>
          <w:rFonts w:ascii="Times New Roman" w:eastAsia="Times New Roman" w:hAnsi="Times New Roman" w:cs="Times New Roman"/>
          <w:color w:val="2D3748"/>
          <w:sz w:val="28"/>
          <w:szCs w:val="28"/>
        </w:rPr>
      </w:pPr>
      <w:ins w:id="603" w:author="Unknown">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"https://www.softwaretestingmaterial.com/double-click-action-selenium/"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Practical Example</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shd w:val="clear" w:color="auto" w:fill="FFFFFF"/>
        <w:spacing w:before="360" w:after="120" w:line="240" w:lineRule="auto"/>
        <w:outlineLvl w:val="2"/>
        <w:rPr>
          <w:ins w:id="604" w:author="Unknown"/>
          <w:rFonts w:ascii="Times New Roman" w:eastAsia="Times New Roman" w:hAnsi="Times New Roman" w:cs="Times New Roman"/>
          <w:sz w:val="28"/>
          <w:szCs w:val="28"/>
        </w:rPr>
      </w:pPr>
      <w:ins w:id="605" w:author="Unknown">
        <w:r w:rsidRPr="000B2281">
          <w:rPr>
            <w:rFonts w:ascii="Times New Roman" w:eastAsia="Times New Roman" w:hAnsi="Times New Roman" w:cs="Times New Roman"/>
            <w:b/>
            <w:bCs/>
            <w:sz w:val="28"/>
            <w:szCs w:val="28"/>
          </w:rPr>
          <w:t xml:space="preserve">115. How </w:t>
        </w:r>
        <w:proofErr w:type="gramStart"/>
        <w:r w:rsidRPr="000B2281">
          <w:rPr>
            <w:rFonts w:ascii="Times New Roman" w:eastAsia="Times New Roman" w:hAnsi="Times New Roman" w:cs="Times New Roman"/>
            <w:b/>
            <w:bCs/>
            <w:sz w:val="28"/>
            <w:szCs w:val="28"/>
          </w:rPr>
          <w:t>To</w:t>
        </w:r>
        <w:proofErr w:type="gramEnd"/>
        <w:r w:rsidRPr="000B2281">
          <w:rPr>
            <w:rFonts w:ascii="Times New Roman" w:eastAsia="Times New Roman" w:hAnsi="Times New Roman" w:cs="Times New Roman"/>
            <w:b/>
            <w:bCs/>
            <w:sz w:val="28"/>
            <w:szCs w:val="28"/>
          </w:rPr>
          <w:t xml:space="preserve"> Perform Drag And Drop Action in Selenium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606" w:author="Unknown"/>
          <w:rFonts w:ascii="Times New Roman" w:eastAsia="Times New Roman" w:hAnsi="Times New Roman" w:cs="Times New Roman"/>
          <w:color w:val="2D3748"/>
          <w:sz w:val="28"/>
          <w:szCs w:val="28"/>
        </w:rPr>
      </w:pPr>
      <w:ins w:id="607" w:author="Unknown">
        <w:r w:rsidRPr="000B2281">
          <w:rPr>
            <w:rFonts w:ascii="Times New Roman" w:eastAsia="Times New Roman" w:hAnsi="Times New Roman" w:cs="Times New Roman"/>
            <w:color w:val="2D3748"/>
            <w:sz w:val="28"/>
            <w:szCs w:val="28"/>
          </w:rPr>
          <w:t>In some applications, we may face a situation to automate drag and drop an item from one location to another location. We could not achieve these using basic elements. Selenium has provided an “Actions” class to handle this kind of scenarios. We overcome this kind of scenarios such as drag and drop using Actions Class.</w:t>
        </w:r>
      </w:ins>
    </w:p>
    <w:p w:rsidR="000B2281" w:rsidRPr="000B2281" w:rsidRDefault="000B2281" w:rsidP="000B2281">
      <w:pPr>
        <w:shd w:val="clear" w:color="auto" w:fill="FFFFFF"/>
        <w:spacing w:after="100" w:afterAutospacing="1" w:line="240" w:lineRule="auto"/>
        <w:rPr>
          <w:ins w:id="608" w:author="Unknown"/>
          <w:rFonts w:ascii="Times New Roman" w:eastAsia="Times New Roman" w:hAnsi="Times New Roman" w:cs="Times New Roman"/>
          <w:color w:val="2D3748"/>
          <w:sz w:val="28"/>
          <w:szCs w:val="28"/>
        </w:rPr>
      </w:pPr>
      <w:ins w:id="609" w:author="Unknown">
        <w:r w:rsidRPr="000B2281">
          <w:rPr>
            <w:rFonts w:ascii="Times New Roman" w:eastAsia="Times New Roman" w:hAnsi="Times New Roman" w:cs="Times New Roman"/>
            <w:color w:val="2D3748"/>
            <w:sz w:val="28"/>
            <w:szCs w:val="28"/>
          </w:rPr>
          <w:t xml:space="preserve">To achieve this, we use Actions class in Selenium </w:t>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w:t>
        </w:r>
      </w:ins>
    </w:p>
    <w:p w:rsidR="000B2281" w:rsidRPr="000B2281" w:rsidRDefault="000B2281" w:rsidP="000B2281">
      <w:pPr>
        <w:shd w:val="clear" w:color="auto" w:fill="FFFFFF"/>
        <w:spacing w:after="100" w:afterAutospacing="1" w:line="240" w:lineRule="auto"/>
        <w:rPr>
          <w:ins w:id="610" w:author="Unknown"/>
          <w:rFonts w:ascii="Times New Roman" w:eastAsia="Times New Roman" w:hAnsi="Times New Roman" w:cs="Times New Roman"/>
          <w:color w:val="2D3748"/>
          <w:sz w:val="28"/>
          <w:szCs w:val="28"/>
        </w:rPr>
      </w:pPr>
      <w:ins w:id="611" w:author="Unknown">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"https://www.softwaretestingmaterial.com/drag-and-drop-using-actions-class-in-selenium/"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Practical Example</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shd w:val="clear" w:color="auto" w:fill="FFFFFF"/>
        <w:spacing w:before="360" w:after="120" w:line="240" w:lineRule="auto"/>
        <w:outlineLvl w:val="2"/>
        <w:rPr>
          <w:ins w:id="612" w:author="Unknown"/>
          <w:rFonts w:ascii="Times New Roman" w:eastAsia="Times New Roman" w:hAnsi="Times New Roman" w:cs="Times New Roman"/>
          <w:sz w:val="28"/>
          <w:szCs w:val="28"/>
        </w:rPr>
      </w:pPr>
      <w:ins w:id="613" w:author="Unknown">
        <w:r w:rsidRPr="000B2281">
          <w:rPr>
            <w:rFonts w:ascii="Times New Roman" w:eastAsia="Times New Roman" w:hAnsi="Times New Roman" w:cs="Times New Roman"/>
            <w:b/>
            <w:bCs/>
            <w:sz w:val="28"/>
            <w:szCs w:val="28"/>
          </w:rPr>
          <w:t xml:space="preserve">116. How To Highlight Element Using Selenium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614" w:author="Unknown"/>
          <w:rFonts w:ascii="Times New Roman" w:eastAsia="Times New Roman" w:hAnsi="Times New Roman" w:cs="Times New Roman"/>
          <w:color w:val="2D3748"/>
          <w:sz w:val="28"/>
          <w:szCs w:val="28"/>
        </w:rPr>
      </w:pPr>
      <w:ins w:id="615" w:author="Unknown">
        <w:r w:rsidRPr="000B2281">
          <w:rPr>
            <w:rFonts w:ascii="Times New Roman" w:eastAsia="Times New Roman" w:hAnsi="Times New Roman" w:cs="Times New Roman"/>
            <w:color w:val="2D3748"/>
            <w:sz w:val="28"/>
            <w:szCs w:val="28"/>
          </w:rPr>
          <w:t xml:space="preserve">By using </w:t>
        </w:r>
        <w:proofErr w:type="spellStart"/>
        <w:r w:rsidRPr="000B2281">
          <w:rPr>
            <w:rFonts w:ascii="Times New Roman" w:eastAsia="Times New Roman" w:hAnsi="Times New Roman" w:cs="Times New Roman"/>
            <w:color w:val="2D3748"/>
            <w:sz w:val="28"/>
            <w:szCs w:val="28"/>
          </w:rPr>
          <w:t>JavascriptExecutor</w:t>
        </w:r>
        <w:proofErr w:type="spellEnd"/>
        <w:r w:rsidRPr="000B2281">
          <w:rPr>
            <w:rFonts w:ascii="Times New Roman" w:eastAsia="Times New Roman" w:hAnsi="Times New Roman" w:cs="Times New Roman"/>
            <w:color w:val="2D3748"/>
            <w:sz w:val="28"/>
            <w:szCs w:val="28"/>
          </w:rPr>
          <w:t xml:space="preserve"> interface, we could highlight the specified element</w:t>
        </w:r>
      </w:ins>
    </w:p>
    <w:p w:rsidR="000B2281" w:rsidRPr="000B2281" w:rsidRDefault="000B2281" w:rsidP="000B2281">
      <w:pPr>
        <w:shd w:val="clear" w:color="auto" w:fill="FFFFFF"/>
        <w:spacing w:after="100" w:afterAutospacing="1" w:line="240" w:lineRule="auto"/>
        <w:rPr>
          <w:ins w:id="616" w:author="Unknown"/>
          <w:rFonts w:ascii="Times New Roman" w:eastAsia="Times New Roman" w:hAnsi="Times New Roman" w:cs="Times New Roman"/>
          <w:color w:val="2D3748"/>
          <w:sz w:val="28"/>
          <w:szCs w:val="28"/>
        </w:rPr>
      </w:pPr>
      <w:ins w:id="617" w:author="Unknown">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"https://www.softwaretestingmaterial.com/highlight-element-using-selenium/"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Practical Example</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shd w:val="clear" w:color="auto" w:fill="FFFFFF"/>
        <w:spacing w:before="360" w:after="120" w:line="240" w:lineRule="auto"/>
        <w:outlineLvl w:val="2"/>
        <w:rPr>
          <w:ins w:id="618" w:author="Unknown"/>
          <w:rFonts w:ascii="Times New Roman" w:eastAsia="Times New Roman" w:hAnsi="Times New Roman" w:cs="Times New Roman"/>
          <w:sz w:val="28"/>
          <w:szCs w:val="28"/>
        </w:rPr>
      </w:pPr>
      <w:ins w:id="619" w:author="Unknown">
        <w:r w:rsidRPr="000B2281">
          <w:rPr>
            <w:rFonts w:ascii="Times New Roman" w:eastAsia="Times New Roman" w:hAnsi="Times New Roman" w:cs="Times New Roman"/>
            <w:b/>
            <w:bCs/>
            <w:sz w:val="28"/>
            <w:szCs w:val="28"/>
          </w:rPr>
          <w:t xml:space="preserve">117. Have you used any </w:t>
        </w:r>
        <w:proofErr w:type="spellStart"/>
        <w:r w:rsidRPr="000B2281">
          <w:rPr>
            <w:rFonts w:ascii="Times New Roman" w:eastAsia="Times New Roman" w:hAnsi="Times New Roman" w:cs="Times New Roman"/>
            <w:b/>
            <w:bCs/>
            <w:sz w:val="28"/>
            <w:szCs w:val="28"/>
          </w:rPr>
          <w:t>crossbrowsertesting</w:t>
        </w:r>
        <w:proofErr w:type="spellEnd"/>
        <w:r w:rsidRPr="000B2281">
          <w:rPr>
            <w:rFonts w:ascii="Times New Roman" w:eastAsia="Times New Roman" w:hAnsi="Times New Roman" w:cs="Times New Roman"/>
            <w:b/>
            <w:bCs/>
            <w:sz w:val="28"/>
            <w:szCs w:val="28"/>
          </w:rPr>
          <w:t xml:space="preserve"> tool to run selenium scripts on cloud?</w:t>
        </w:r>
      </w:ins>
    </w:p>
    <w:p w:rsidR="000B2281" w:rsidRPr="000B2281" w:rsidRDefault="000B2281" w:rsidP="000B2281">
      <w:pPr>
        <w:shd w:val="clear" w:color="auto" w:fill="FFFFFF"/>
        <w:spacing w:after="100" w:afterAutospacing="1" w:line="240" w:lineRule="auto"/>
        <w:rPr>
          <w:ins w:id="620" w:author="Unknown"/>
          <w:rFonts w:ascii="Times New Roman" w:eastAsia="Times New Roman" w:hAnsi="Times New Roman" w:cs="Times New Roman"/>
          <w:color w:val="2D3748"/>
          <w:sz w:val="28"/>
          <w:szCs w:val="28"/>
        </w:rPr>
      </w:pPr>
      <w:ins w:id="621" w:author="Unknown">
        <w:r w:rsidRPr="000B2281">
          <w:rPr>
            <w:rFonts w:ascii="Times New Roman" w:eastAsia="Times New Roman" w:hAnsi="Times New Roman" w:cs="Times New Roman"/>
            <w:color w:val="2D3748"/>
            <w:sz w:val="28"/>
            <w:szCs w:val="28"/>
          </w:rPr>
          <w:t xml:space="preserve">I have used </w:t>
        </w:r>
        <w:proofErr w:type="spellStart"/>
        <w:r w:rsidRPr="000B2281">
          <w:rPr>
            <w:rFonts w:ascii="Times New Roman" w:eastAsia="Times New Roman" w:hAnsi="Times New Roman" w:cs="Times New Roman"/>
            <w:color w:val="2D3748"/>
            <w:sz w:val="28"/>
            <w:szCs w:val="28"/>
          </w:rPr>
          <w:t>BrowserStack</w:t>
        </w:r>
        <w:proofErr w:type="spellEnd"/>
        <w:r w:rsidRPr="000B2281">
          <w:rPr>
            <w:rFonts w:ascii="Times New Roman" w:eastAsia="Times New Roman" w:hAnsi="Times New Roman" w:cs="Times New Roman"/>
            <w:color w:val="2D3748"/>
            <w:sz w:val="28"/>
            <w:szCs w:val="28"/>
          </w:rPr>
          <w:t xml:space="preserve"> to run selenium tests on multiple browsers &amp; </w:t>
        </w:r>
        <w:proofErr w:type="gramStart"/>
        <w:r w:rsidRPr="000B2281">
          <w:rPr>
            <w:rFonts w:ascii="Times New Roman" w:eastAsia="Times New Roman" w:hAnsi="Times New Roman" w:cs="Times New Roman"/>
            <w:color w:val="2D3748"/>
            <w:sz w:val="28"/>
            <w:szCs w:val="28"/>
          </w:rPr>
          <w:t>Multiple</w:t>
        </w:r>
        <w:proofErr w:type="gramEnd"/>
        <w:r w:rsidRPr="000B2281">
          <w:rPr>
            <w:rFonts w:ascii="Times New Roman" w:eastAsia="Times New Roman" w:hAnsi="Times New Roman" w:cs="Times New Roman"/>
            <w:color w:val="2D3748"/>
            <w:sz w:val="28"/>
            <w:szCs w:val="28"/>
          </w:rPr>
          <w:t xml:space="preserve"> operating systems in parallel. Earlier we have made a video on how to use </w:t>
        </w:r>
        <w:proofErr w:type="spellStart"/>
        <w:r w:rsidRPr="000B2281">
          <w:rPr>
            <w:rFonts w:ascii="Times New Roman" w:eastAsia="Times New Roman" w:hAnsi="Times New Roman" w:cs="Times New Roman"/>
            <w:color w:val="2D3748"/>
            <w:sz w:val="28"/>
            <w:szCs w:val="28"/>
          </w:rPr>
          <w:t>BrowserStack</w:t>
        </w:r>
        <w:proofErr w:type="spellEnd"/>
        <w:r w:rsidRPr="000B2281">
          <w:rPr>
            <w:rFonts w:ascii="Times New Roman" w:eastAsia="Times New Roman" w:hAnsi="Times New Roman" w:cs="Times New Roman"/>
            <w:color w:val="2D3748"/>
            <w:sz w:val="28"/>
            <w:szCs w:val="28"/>
          </w:rPr>
          <w:t xml:space="preserve"> to run selenium scripts on the cloud. Find the link in the description below.</w:t>
        </w:r>
      </w:ins>
    </w:p>
    <w:p w:rsidR="000B2281" w:rsidRPr="000B2281" w:rsidRDefault="000B2281" w:rsidP="000B2281">
      <w:pPr>
        <w:shd w:val="clear" w:color="auto" w:fill="FFFFFF"/>
        <w:spacing w:before="360" w:after="120" w:line="240" w:lineRule="auto"/>
        <w:outlineLvl w:val="2"/>
        <w:rPr>
          <w:ins w:id="622" w:author="Unknown"/>
          <w:rFonts w:ascii="Times New Roman" w:eastAsia="Times New Roman" w:hAnsi="Times New Roman" w:cs="Times New Roman"/>
          <w:sz w:val="28"/>
          <w:szCs w:val="28"/>
        </w:rPr>
      </w:pPr>
      <w:ins w:id="623" w:author="Unknown">
        <w:r w:rsidRPr="000B2281">
          <w:rPr>
            <w:rFonts w:ascii="Times New Roman" w:eastAsia="Times New Roman" w:hAnsi="Times New Roman" w:cs="Times New Roman"/>
            <w:b/>
            <w:bCs/>
            <w:sz w:val="28"/>
            <w:szCs w:val="28"/>
          </w:rPr>
          <w:t xml:space="preserve">118. What </w:t>
        </w:r>
        <w:proofErr w:type="gramStart"/>
        <w:r w:rsidRPr="000B2281">
          <w:rPr>
            <w:rFonts w:ascii="Times New Roman" w:eastAsia="Times New Roman" w:hAnsi="Times New Roman" w:cs="Times New Roman"/>
            <w:b/>
            <w:bCs/>
            <w:sz w:val="28"/>
            <w:szCs w:val="28"/>
          </w:rPr>
          <w:t>is desired capabilities</w:t>
        </w:r>
        <w:proofErr w:type="gram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624" w:author="Unknown"/>
          <w:rFonts w:ascii="Times New Roman" w:eastAsia="Times New Roman" w:hAnsi="Times New Roman" w:cs="Times New Roman"/>
          <w:color w:val="2D3748"/>
          <w:sz w:val="28"/>
          <w:szCs w:val="28"/>
        </w:rPr>
      </w:pPr>
      <w:ins w:id="625" w:author="Unknown">
        <w:r w:rsidRPr="000B2281">
          <w:rPr>
            <w:rFonts w:ascii="Times New Roman" w:eastAsia="Times New Roman" w:hAnsi="Times New Roman" w:cs="Times New Roman"/>
            <w:color w:val="2D3748"/>
            <w:sz w:val="28"/>
            <w:szCs w:val="28"/>
          </w:rPr>
          <w:t>In Selenium we use desired capabilities to handle SSL certificates in chrome browser</w:t>
        </w:r>
      </w:ins>
    </w:p>
    <w:p w:rsidR="000B2281" w:rsidRPr="000B2281" w:rsidRDefault="000B2281" w:rsidP="000B2281">
      <w:pPr>
        <w:shd w:val="clear" w:color="auto" w:fill="FFFFFF"/>
        <w:spacing w:after="100" w:afterAutospacing="1" w:line="240" w:lineRule="auto"/>
        <w:rPr>
          <w:ins w:id="626" w:author="Unknown"/>
          <w:rFonts w:ascii="Times New Roman" w:eastAsia="Times New Roman" w:hAnsi="Times New Roman" w:cs="Times New Roman"/>
          <w:color w:val="2D3748"/>
          <w:sz w:val="28"/>
          <w:szCs w:val="28"/>
        </w:rPr>
      </w:pPr>
      <w:ins w:id="627" w:author="Unknown">
        <w:r w:rsidRPr="000B2281">
          <w:rPr>
            <w:rFonts w:ascii="Times New Roman" w:eastAsia="Times New Roman" w:hAnsi="Times New Roman" w:cs="Times New Roman"/>
            <w:color w:val="2D3748"/>
            <w:sz w:val="28"/>
            <w:szCs w:val="28"/>
          </w:rPr>
          <w:lastRenderedPageBreak/>
          <w:t xml:space="preserve">We need to create an instance of </w:t>
        </w:r>
        <w:proofErr w:type="spellStart"/>
        <w:r w:rsidRPr="000B2281">
          <w:rPr>
            <w:rFonts w:ascii="Times New Roman" w:eastAsia="Times New Roman" w:hAnsi="Times New Roman" w:cs="Times New Roman"/>
            <w:color w:val="2D3748"/>
            <w:sz w:val="28"/>
            <w:szCs w:val="28"/>
          </w:rPr>
          <w:t>DesiredCapabilities</w:t>
        </w:r>
        <w:proofErr w:type="spellEnd"/>
      </w:ins>
    </w:p>
    <w:p w:rsidR="000B2281" w:rsidRPr="000B2281" w:rsidRDefault="000B2281" w:rsidP="000B2281">
      <w:pPr>
        <w:spacing w:after="180" w:line="240" w:lineRule="auto"/>
        <w:rPr>
          <w:ins w:id="628" w:author="Unknown"/>
          <w:rFonts w:ascii="Times New Roman" w:eastAsia="Times New Roman" w:hAnsi="Times New Roman" w:cs="Times New Roman"/>
          <w:color w:val="2D3748"/>
          <w:sz w:val="28"/>
          <w:szCs w:val="28"/>
        </w:rPr>
      </w:pPr>
      <w:ins w:id="629" w:author="Unknown">
        <w:r w:rsidRPr="000B2281">
          <w:rPr>
            <w:rFonts w:ascii="Times New Roman" w:eastAsia="Times New Roman" w:hAnsi="Times New Roman" w:cs="Times New Roman"/>
            <w:color w:val="2D3748"/>
            <w:sz w:val="28"/>
            <w:szCs w:val="28"/>
          </w:rPr>
          <w:object w:dxaOrig="225" w:dyaOrig="225">
            <v:shape id="_x0000_i1231" type="#_x0000_t75" style="width:136.5pt;height:60.75pt" o:ole="">
              <v:imagedata r:id="rId37" o:title=""/>
            </v:shape>
            <w:control r:id="rId76" w:name="DefaultOcxName37" w:shapeid="_x0000_i1231"/>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235"/>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tc>
        <w:tc>
          <w:tcPr>
            <w:tcW w:w="11422"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DesiredCapabilities</w:t>
            </w:r>
            <w:proofErr w:type="spellEnd"/>
            <w:r w:rsidRPr="000B2281">
              <w:rPr>
                <w:rFonts w:ascii="Times New Roman" w:eastAsia="Times New Roman" w:hAnsi="Times New Roman" w:cs="Times New Roman"/>
                <w:color w:val="000000"/>
                <w:sz w:val="28"/>
                <w:szCs w:val="28"/>
              </w:rPr>
              <w:t xml:space="preserve"> </w:t>
            </w:r>
            <w:proofErr w:type="spellStart"/>
            <w:r w:rsidRPr="000B2281">
              <w:rPr>
                <w:rFonts w:ascii="Times New Roman" w:eastAsia="Times New Roman" w:hAnsi="Times New Roman" w:cs="Times New Roman"/>
                <w:color w:val="000000"/>
                <w:sz w:val="28"/>
                <w:szCs w:val="28"/>
              </w:rPr>
              <w:t>desiredCapability</w:t>
            </w:r>
            <w:proofErr w:type="spellEnd"/>
            <w:r w:rsidRPr="000B2281">
              <w:rPr>
                <w:rFonts w:ascii="Times New Roman" w:eastAsia="Times New Roman" w:hAnsi="Times New Roman" w:cs="Times New Roman"/>
                <w:color w:val="000000"/>
                <w:sz w:val="28"/>
                <w:szCs w:val="28"/>
              </w:rPr>
              <w:t xml:space="preserve"> = </w:t>
            </w:r>
            <w:proofErr w:type="spellStart"/>
            <w:r w:rsidRPr="000B2281">
              <w:rPr>
                <w:rFonts w:ascii="Times New Roman" w:eastAsia="Times New Roman" w:hAnsi="Times New Roman" w:cs="Times New Roman"/>
                <w:color w:val="000000"/>
                <w:sz w:val="28"/>
                <w:szCs w:val="28"/>
              </w:rPr>
              <w:t>DesiredCapabilities.chrome</w:t>
            </w:r>
            <w:proofErr w:type="spellEnd"/>
            <w:r w:rsidRPr="000B2281">
              <w:rPr>
                <w:rFonts w:ascii="Times New Roman" w:eastAsia="Times New Roman" w:hAnsi="Times New Roman" w:cs="Times New Roman"/>
                <w:color w:val="000000"/>
                <w:sz w:val="28"/>
                <w:szCs w:val="28"/>
              </w:rPr>
              <w:t>();</w:t>
            </w:r>
          </w:p>
        </w:tc>
      </w:tr>
    </w:tbl>
    <w:p w:rsidR="000B2281" w:rsidRPr="000B2281" w:rsidRDefault="000B2281" w:rsidP="000B2281">
      <w:pPr>
        <w:shd w:val="clear" w:color="auto" w:fill="FFFFFF"/>
        <w:spacing w:before="360" w:after="120" w:line="240" w:lineRule="auto"/>
        <w:outlineLvl w:val="2"/>
        <w:rPr>
          <w:ins w:id="630" w:author="Unknown"/>
          <w:rFonts w:ascii="Times New Roman" w:eastAsia="Times New Roman" w:hAnsi="Times New Roman" w:cs="Times New Roman"/>
          <w:sz w:val="28"/>
          <w:szCs w:val="28"/>
        </w:rPr>
      </w:pPr>
      <w:ins w:id="631" w:author="Unknown">
        <w:r w:rsidRPr="000B2281">
          <w:rPr>
            <w:rFonts w:ascii="Times New Roman" w:eastAsia="Times New Roman" w:hAnsi="Times New Roman" w:cs="Times New Roman"/>
            <w:b/>
            <w:bCs/>
            <w:sz w:val="28"/>
            <w:szCs w:val="28"/>
          </w:rPr>
          <w:t>119. What is Continuous Integration?</w:t>
        </w:r>
      </w:ins>
    </w:p>
    <w:p w:rsidR="000B2281" w:rsidRPr="000B2281" w:rsidRDefault="000B2281" w:rsidP="000B2281">
      <w:pPr>
        <w:shd w:val="clear" w:color="auto" w:fill="FFFFFF"/>
        <w:spacing w:after="100" w:afterAutospacing="1" w:line="240" w:lineRule="auto"/>
        <w:rPr>
          <w:ins w:id="632" w:author="Unknown"/>
          <w:rFonts w:ascii="Times New Roman" w:eastAsia="Times New Roman" w:hAnsi="Times New Roman" w:cs="Times New Roman"/>
          <w:color w:val="2D3748"/>
          <w:sz w:val="28"/>
          <w:szCs w:val="28"/>
        </w:rPr>
      </w:pPr>
      <w:ins w:id="633" w:author="Unknown">
        <w:r w:rsidRPr="000B2281">
          <w:rPr>
            <w:rFonts w:ascii="Times New Roman" w:eastAsia="Times New Roman" w:hAnsi="Times New Roman" w:cs="Times New Roman"/>
            <w:color w:val="2D3748"/>
            <w:sz w:val="28"/>
            <w:szCs w:val="28"/>
          </w:rPr>
          <w:t>Continuous Integration is abbreviated as CI. Continuous Integration is a development practice that aims to make sure the correctness of software. After each commit, a suite of tests run automatically and test the software to ensure whether the software is running without any breaks. If any test fails, we will get immediate feedback say “build is broken”.</w:t>
        </w:r>
      </w:ins>
    </w:p>
    <w:p w:rsidR="000B2281" w:rsidRPr="000B2281" w:rsidRDefault="000B2281" w:rsidP="000B2281">
      <w:pPr>
        <w:shd w:val="clear" w:color="auto" w:fill="FFFFFF"/>
        <w:spacing w:after="100" w:afterAutospacing="1" w:line="240" w:lineRule="auto"/>
        <w:rPr>
          <w:ins w:id="634" w:author="Unknown"/>
          <w:rFonts w:ascii="Times New Roman" w:eastAsia="Times New Roman" w:hAnsi="Times New Roman" w:cs="Times New Roman"/>
          <w:color w:val="2D3748"/>
          <w:sz w:val="28"/>
          <w:szCs w:val="28"/>
        </w:rPr>
      </w:pPr>
      <w:ins w:id="635" w:author="Unknown">
        <w:r w:rsidRPr="000B2281">
          <w:rPr>
            <w:rFonts w:ascii="Times New Roman" w:eastAsia="Times New Roman" w:hAnsi="Times New Roman" w:cs="Times New Roman"/>
            <w:color w:val="2D3748"/>
            <w:sz w:val="28"/>
            <w:szCs w:val="28"/>
          </w:rPr>
          <w:t xml:space="preserve">In simple words, continuous integration is a process of verifying the correctness of </w:t>
        </w:r>
        <w:proofErr w:type="gramStart"/>
        <w:r w:rsidRPr="000B2281">
          <w:rPr>
            <w:rFonts w:ascii="Times New Roman" w:eastAsia="Times New Roman" w:hAnsi="Times New Roman" w:cs="Times New Roman"/>
            <w:color w:val="2D3748"/>
            <w:sz w:val="28"/>
            <w:szCs w:val="28"/>
          </w:rPr>
          <w:t>a software</w:t>
        </w:r>
        <w:proofErr w:type="gramEnd"/>
        <w:r w:rsidRPr="000B2281">
          <w:rPr>
            <w:rFonts w:ascii="Times New Roman" w:eastAsia="Times New Roman" w:hAnsi="Times New Roman" w:cs="Times New Roman"/>
            <w:color w:val="2D3748"/>
            <w:sz w:val="28"/>
            <w:szCs w:val="28"/>
          </w:rPr>
          <w:t>.</w:t>
        </w:r>
      </w:ins>
    </w:p>
    <w:p w:rsidR="000B2281" w:rsidRPr="000B2281" w:rsidRDefault="000B2281" w:rsidP="000B2281">
      <w:pPr>
        <w:shd w:val="clear" w:color="auto" w:fill="FFFFFF"/>
        <w:spacing w:after="100" w:afterAutospacing="1" w:line="240" w:lineRule="auto"/>
        <w:rPr>
          <w:ins w:id="636" w:author="Unknown"/>
          <w:rFonts w:ascii="Times New Roman" w:eastAsia="Times New Roman" w:hAnsi="Times New Roman" w:cs="Times New Roman"/>
          <w:color w:val="2D3748"/>
          <w:sz w:val="28"/>
          <w:szCs w:val="28"/>
        </w:rPr>
      </w:pPr>
      <w:ins w:id="637" w:author="Unknown">
        <w:r w:rsidRPr="000B2281">
          <w:rPr>
            <w:rFonts w:ascii="Times New Roman" w:eastAsia="Times New Roman" w:hAnsi="Times New Roman" w:cs="Times New Roman"/>
            <w:color w:val="2D3748"/>
            <w:sz w:val="28"/>
            <w:szCs w:val="28"/>
          </w:rPr>
          <w:t xml:space="preserve">Some of the continuous integration tools are Jenkins, </w:t>
        </w:r>
        <w:proofErr w:type="spellStart"/>
        <w:r w:rsidRPr="000B2281">
          <w:rPr>
            <w:rFonts w:ascii="Times New Roman" w:eastAsia="Times New Roman" w:hAnsi="Times New Roman" w:cs="Times New Roman"/>
            <w:color w:val="2D3748"/>
            <w:sz w:val="28"/>
            <w:szCs w:val="28"/>
          </w:rPr>
          <w:t>TeamCity</w:t>
        </w:r>
        <w:proofErr w:type="spellEnd"/>
        <w:r w:rsidRPr="000B2281">
          <w:rPr>
            <w:rFonts w:ascii="Times New Roman" w:eastAsia="Times New Roman" w:hAnsi="Times New Roman" w:cs="Times New Roman"/>
            <w:color w:val="2D3748"/>
            <w:sz w:val="28"/>
            <w:szCs w:val="28"/>
          </w:rPr>
          <w:t xml:space="preserve">, Bamboo, Travis, Circle </w:t>
        </w:r>
        <w:proofErr w:type="spellStart"/>
        <w:r w:rsidRPr="000B2281">
          <w:rPr>
            <w:rFonts w:ascii="Times New Roman" w:eastAsia="Times New Roman" w:hAnsi="Times New Roman" w:cs="Times New Roman"/>
            <w:color w:val="2D3748"/>
            <w:sz w:val="28"/>
            <w:szCs w:val="28"/>
          </w:rPr>
          <w:t>Ci</w:t>
        </w:r>
        <w:proofErr w:type="spellEnd"/>
        <w:r w:rsidRPr="000B2281">
          <w:rPr>
            <w:rFonts w:ascii="Times New Roman" w:eastAsia="Times New Roman" w:hAnsi="Times New Roman" w:cs="Times New Roman"/>
            <w:color w:val="2D3748"/>
            <w:sz w:val="28"/>
            <w:szCs w:val="28"/>
          </w:rPr>
          <w:t xml:space="preserve">, </w:t>
        </w:r>
        <w:proofErr w:type="spellStart"/>
        <w:proofErr w:type="gramStart"/>
        <w:r w:rsidRPr="000B2281">
          <w:rPr>
            <w:rFonts w:ascii="Times New Roman" w:eastAsia="Times New Roman" w:hAnsi="Times New Roman" w:cs="Times New Roman"/>
            <w:color w:val="2D3748"/>
            <w:sz w:val="28"/>
            <w:szCs w:val="28"/>
          </w:rPr>
          <w:t>Bitbucket</w:t>
        </w:r>
        <w:proofErr w:type="spellEnd"/>
        <w:proofErr w:type="gramEnd"/>
        <w:r w:rsidRPr="000B2281">
          <w:rPr>
            <w:rFonts w:ascii="Times New Roman" w:eastAsia="Times New Roman" w:hAnsi="Times New Roman" w:cs="Times New Roman"/>
            <w:color w:val="2D3748"/>
            <w:sz w:val="28"/>
            <w:szCs w:val="28"/>
          </w:rPr>
          <w:t>.</w:t>
        </w:r>
      </w:ins>
    </w:p>
    <w:p w:rsidR="000B2281" w:rsidRPr="000B2281" w:rsidRDefault="000B2281" w:rsidP="000B2281">
      <w:pPr>
        <w:shd w:val="clear" w:color="auto" w:fill="FFFFFF"/>
        <w:spacing w:after="100" w:afterAutospacing="1" w:line="240" w:lineRule="auto"/>
        <w:rPr>
          <w:ins w:id="638" w:author="Unknown"/>
          <w:rFonts w:ascii="Times New Roman" w:eastAsia="Times New Roman" w:hAnsi="Times New Roman" w:cs="Times New Roman"/>
          <w:color w:val="2D3748"/>
          <w:sz w:val="28"/>
          <w:szCs w:val="28"/>
        </w:rPr>
      </w:pPr>
      <w:ins w:id="639" w:author="Unknown">
        <w:r w:rsidRPr="000B2281">
          <w:rPr>
            <w:rFonts w:ascii="Times New Roman" w:eastAsia="Times New Roman" w:hAnsi="Times New Roman" w:cs="Times New Roman"/>
            <w:color w:val="2D3748"/>
            <w:sz w:val="28"/>
            <w:szCs w:val="28"/>
          </w:rPr>
          <w:t>We can schedule the test suite execution using these CI Tools.</w:t>
        </w:r>
      </w:ins>
    </w:p>
    <w:p w:rsidR="000B2281" w:rsidRPr="000B2281" w:rsidRDefault="000B2281" w:rsidP="000B2281">
      <w:pPr>
        <w:shd w:val="clear" w:color="auto" w:fill="FFFFFF"/>
        <w:spacing w:after="100" w:afterAutospacing="1" w:line="240" w:lineRule="auto"/>
        <w:rPr>
          <w:ins w:id="640" w:author="Unknown"/>
          <w:rFonts w:ascii="Times New Roman" w:eastAsia="Times New Roman" w:hAnsi="Times New Roman" w:cs="Times New Roman"/>
          <w:color w:val="2D3748"/>
          <w:sz w:val="28"/>
          <w:szCs w:val="28"/>
        </w:rPr>
      </w:pPr>
      <w:ins w:id="641" w:author="Unknown">
        <w:r w:rsidRPr="000B2281">
          <w:rPr>
            <w:rFonts w:ascii="Times New Roman" w:eastAsia="Times New Roman" w:hAnsi="Times New Roman" w:cs="Times New Roman"/>
            <w:color w:val="2D3748"/>
            <w:sz w:val="28"/>
            <w:szCs w:val="28"/>
          </w:rPr>
          <w:t>Learn how </w:t>
        </w:r>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"https://www.softwaretestingmaterial.com/selenium-continuous-integration/"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Continuous Integration with Jenkins in Selenium works</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shd w:val="clear" w:color="auto" w:fill="FFFFFF"/>
        <w:spacing w:before="360" w:after="120" w:line="240" w:lineRule="auto"/>
        <w:outlineLvl w:val="2"/>
        <w:rPr>
          <w:ins w:id="642" w:author="Unknown"/>
          <w:rFonts w:ascii="Times New Roman" w:eastAsia="Times New Roman" w:hAnsi="Times New Roman" w:cs="Times New Roman"/>
          <w:sz w:val="28"/>
          <w:szCs w:val="28"/>
        </w:rPr>
      </w:pPr>
      <w:ins w:id="643" w:author="Unknown">
        <w:r w:rsidRPr="000B2281">
          <w:rPr>
            <w:rFonts w:ascii="Times New Roman" w:eastAsia="Times New Roman" w:hAnsi="Times New Roman" w:cs="Times New Roman"/>
            <w:b/>
            <w:bCs/>
            <w:sz w:val="28"/>
            <w:szCs w:val="28"/>
          </w:rPr>
          <w:t>120. Name some CI tools available in the Market?</w:t>
        </w:r>
      </w:ins>
    </w:p>
    <w:p w:rsidR="000B2281" w:rsidRPr="000B2281" w:rsidRDefault="000B2281" w:rsidP="000B2281">
      <w:pPr>
        <w:shd w:val="clear" w:color="auto" w:fill="FFFFFF"/>
        <w:spacing w:after="100" w:afterAutospacing="1" w:line="240" w:lineRule="auto"/>
        <w:rPr>
          <w:ins w:id="644" w:author="Unknown"/>
          <w:rFonts w:ascii="Times New Roman" w:eastAsia="Times New Roman" w:hAnsi="Times New Roman" w:cs="Times New Roman"/>
          <w:color w:val="2D3748"/>
          <w:sz w:val="28"/>
          <w:szCs w:val="28"/>
        </w:rPr>
      </w:pPr>
      <w:proofErr w:type="gramStart"/>
      <w:ins w:id="645" w:author="Unknown">
        <w:r w:rsidRPr="000B2281">
          <w:rPr>
            <w:rFonts w:ascii="Times New Roman" w:eastAsia="Times New Roman" w:hAnsi="Times New Roman" w:cs="Times New Roman"/>
            <w:color w:val="2D3748"/>
            <w:sz w:val="28"/>
            <w:szCs w:val="28"/>
          </w:rPr>
          <w:t xml:space="preserve">Some of the best continuous testing </w:t>
        </w:r>
        <w:proofErr w:type="spellStart"/>
        <w:r w:rsidRPr="000B2281">
          <w:rPr>
            <w:rFonts w:ascii="Times New Roman" w:eastAsia="Times New Roman" w:hAnsi="Times New Roman" w:cs="Times New Roman"/>
            <w:color w:val="2D3748"/>
            <w:sz w:val="28"/>
            <w:szCs w:val="28"/>
          </w:rPr>
          <w:t>softwares</w:t>
        </w:r>
        <w:proofErr w:type="spellEnd"/>
        <w:r w:rsidRPr="000B2281">
          <w:rPr>
            <w:rFonts w:ascii="Times New Roman" w:eastAsia="Times New Roman" w:hAnsi="Times New Roman" w:cs="Times New Roman"/>
            <w:color w:val="2D3748"/>
            <w:sz w:val="28"/>
            <w:szCs w:val="28"/>
          </w:rPr>
          <w:t xml:space="preserve"> to use in your project.</w:t>
        </w:r>
        <w:proofErr w:type="gramEnd"/>
      </w:ins>
    </w:p>
    <w:p w:rsidR="000B2281" w:rsidRPr="000B2281" w:rsidRDefault="000B2281" w:rsidP="000B2281">
      <w:pPr>
        <w:numPr>
          <w:ilvl w:val="0"/>
          <w:numId w:val="35"/>
        </w:numPr>
        <w:shd w:val="clear" w:color="auto" w:fill="FFFFFF"/>
        <w:spacing w:before="100" w:beforeAutospacing="1" w:after="100" w:afterAutospacing="1" w:line="240" w:lineRule="auto"/>
        <w:rPr>
          <w:ins w:id="646" w:author="Unknown"/>
          <w:rFonts w:ascii="Times New Roman" w:eastAsia="Times New Roman" w:hAnsi="Times New Roman" w:cs="Times New Roman"/>
          <w:color w:val="2D3748"/>
          <w:sz w:val="28"/>
          <w:szCs w:val="28"/>
        </w:rPr>
      </w:pPr>
      <w:ins w:id="647" w:author="Unknown">
        <w:r w:rsidRPr="000B2281">
          <w:rPr>
            <w:rFonts w:ascii="Times New Roman" w:eastAsia="Times New Roman" w:hAnsi="Times New Roman" w:cs="Times New Roman"/>
            <w:color w:val="2D3748"/>
            <w:sz w:val="28"/>
            <w:szCs w:val="28"/>
          </w:rPr>
          <w:t>Selenium</w:t>
        </w:r>
      </w:ins>
    </w:p>
    <w:p w:rsidR="000B2281" w:rsidRPr="000B2281" w:rsidRDefault="000B2281" w:rsidP="000B2281">
      <w:pPr>
        <w:numPr>
          <w:ilvl w:val="0"/>
          <w:numId w:val="35"/>
        </w:numPr>
        <w:shd w:val="clear" w:color="auto" w:fill="FFFFFF"/>
        <w:spacing w:before="100" w:beforeAutospacing="1" w:after="100" w:afterAutospacing="1" w:line="240" w:lineRule="auto"/>
        <w:rPr>
          <w:ins w:id="648" w:author="Unknown"/>
          <w:rFonts w:ascii="Times New Roman" w:eastAsia="Times New Roman" w:hAnsi="Times New Roman" w:cs="Times New Roman"/>
          <w:color w:val="2D3748"/>
          <w:sz w:val="28"/>
          <w:szCs w:val="28"/>
        </w:rPr>
      </w:pPr>
      <w:proofErr w:type="spellStart"/>
      <w:ins w:id="649" w:author="Unknown">
        <w:r w:rsidRPr="000B2281">
          <w:rPr>
            <w:rFonts w:ascii="Times New Roman" w:eastAsia="Times New Roman" w:hAnsi="Times New Roman" w:cs="Times New Roman"/>
            <w:color w:val="2D3748"/>
            <w:sz w:val="28"/>
            <w:szCs w:val="28"/>
          </w:rPr>
          <w:t>Katalon</w:t>
        </w:r>
        <w:proofErr w:type="spellEnd"/>
        <w:r w:rsidRPr="000B2281">
          <w:rPr>
            <w:rFonts w:ascii="Times New Roman" w:eastAsia="Times New Roman" w:hAnsi="Times New Roman" w:cs="Times New Roman"/>
            <w:color w:val="2D3748"/>
            <w:sz w:val="28"/>
            <w:szCs w:val="28"/>
          </w:rPr>
          <w:t xml:space="preserve"> Studio</w:t>
        </w:r>
      </w:ins>
    </w:p>
    <w:p w:rsidR="000B2281" w:rsidRPr="000B2281" w:rsidRDefault="000B2281" w:rsidP="000B2281">
      <w:pPr>
        <w:numPr>
          <w:ilvl w:val="0"/>
          <w:numId w:val="35"/>
        </w:numPr>
        <w:shd w:val="clear" w:color="auto" w:fill="FFFFFF"/>
        <w:spacing w:before="100" w:beforeAutospacing="1" w:after="100" w:afterAutospacing="1" w:line="240" w:lineRule="auto"/>
        <w:rPr>
          <w:ins w:id="650" w:author="Unknown"/>
          <w:rFonts w:ascii="Times New Roman" w:eastAsia="Times New Roman" w:hAnsi="Times New Roman" w:cs="Times New Roman"/>
          <w:color w:val="2D3748"/>
          <w:sz w:val="28"/>
          <w:szCs w:val="28"/>
        </w:rPr>
      </w:pPr>
      <w:proofErr w:type="spellStart"/>
      <w:ins w:id="651" w:author="Unknown">
        <w:r w:rsidRPr="000B2281">
          <w:rPr>
            <w:rFonts w:ascii="Times New Roman" w:eastAsia="Times New Roman" w:hAnsi="Times New Roman" w:cs="Times New Roman"/>
            <w:color w:val="2D3748"/>
            <w:sz w:val="28"/>
            <w:szCs w:val="28"/>
          </w:rPr>
          <w:t>Appium</w:t>
        </w:r>
        <w:proofErr w:type="spellEnd"/>
      </w:ins>
    </w:p>
    <w:p w:rsidR="000B2281" w:rsidRPr="000B2281" w:rsidRDefault="000B2281" w:rsidP="000B2281">
      <w:pPr>
        <w:numPr>
          <w:ilvl w:val="0"/>
          <w:numId w:val="35"/>
        </w:numPr>
        <w:shd w:val="clear" w:color="auto" w:fill="FFFFFF"/>
        <w:spacing w:before="100" w:beforeAutospacing="1" w:after="100" w:afterAutospacing="1" w:line="240" w:lineRule="auto"/>
        <w:rPr>
          <w:ins w:id="652" w:author="Unknown"/>
          <w:rFonts w:ascii="Times New Roman" w:eastAsia="Times New Roman" w:hAnsi="Times New Roman" w:cs="Times New Roman"/>
          <w:color w:val="2D3748"/>
          <w:sz w:val="28"/>
          <w:szCs w:val="28"/>
        </w:rPr>
      </w:pPr>
      <w:ins w:id="653" w:author="Unknown">
        <w:r w:rsidRPr="000B2281">
          <w:rPr>
            <w:rFonts w:ascii="Times New Roman" w:eastAsia="Times New Roman" w:hAnsi="Times New Roman" w:cs="Times New Roman"/>
            <w:color w:val="2D3748"/>
            <w:sz w:val="28"/>
            <w:szCs w:val="28"/>
          </w:rPr>
          <w:t>Unified Functional Testing</w:t>
        </w:r>
      </w:ins>
    </w:p>
    <w:p w:rsidR="000B2281" w:rsidRPr="000B2281" w:rsidRDefault="000B2281" w:rsidP="000B2281">
      <w:pPr>
        <w:numPr>
          <w:ilvl w:val="0"/>
          <w:numId w:val="35"/>
        </w:numPr>
        <w:shd w:val="clear" w:color="auto" w:fill="FFFFFF"/>
        <w:spacing w:before="100" w:beforeAutospacing="1" w:after="100" w:afterAutospacing="1" w:line="240" w:lineRule="auto"/>
        <w:rPr>
          <w:ins w:id="654" w:author="Unknown"/>
          <w:rFonts w:ascii="Times New Roman" w:eastAsia="Times New Roman" w:hAnsi="Times New Roman" w:cs="Times New Roman"/>
          <w:color w:val="2D3748"/>
          <w:sz w:val="28"/>
          <w:szCs w:val="28"/>
        </w:rPr>
      </w:pPr>
      <w:ins w:id="655" w:author="Unknown">
        <w:r w:rsidRPr="000B2281">
          <w:rPr>
            <w:rFonts w:ascii="Times New Roman" w:eastAsia="Times New Roman" w:hAnsi="Times New Roman" w:cs="Times New Roman"/>
            <w:color w:val="2D3748"/>
            <w:sz w:val="28"/>
            <w:szCs w:val="28"/>
          </w:rPr>
          <w:t>Travis CI</w:t>
        </w:r>
      </w:ins>
    </w:p>
    <w:p w:rsidR="000B2281" w:rsidRPr="000B2281" w:rsidRDefault="000B2281" w:rsidP="000B2281">
      <w:pPr>
        <w:numPr>
          <w:ilvl w:val="0"/>
          <w:numId w:val="35"/>
        </w:numPr>
        <w:shd w:val="clear" w:color="auto" w:fill="FFFFFF"/>
        <w:spacing w:before="100" w:beforeAutospacing="1" w:after="100" w:afterAutospacing="1" w:line="240" w:lineRule="auto"/>
        <w:rPr>
          <w:ins w:id="656" w:author="Unknown"/>
          <w:rFonts w:ascii="Times New Roman" w:eastAsia="Times New Roman" w:hAnsi="Times New Roman" w:cs="Times New Roman"/>
          <w:color w:val="2D3748"/>
          <w:sz w:val="28"/>
          <w:szCs w:val="28"/>
        </w:rPr>
      </w:pPr>
      <w:ins w:id="657" w:author="Unknown">
        <w:r w:rsidRPr="000B2281">
          <w:rPr>
            <w:rFonts w:ascii="Times New Roman" w:eastAsia="Times New Roman" w:hAnsi="Times New Roman" w:cs="Times New Roman"/>
            <w:color w:val="2D3748"/>
            <w:sz w:val="28"/>
            <w:szCs w:val="28"/>
          </w:rPr>
          <w:t>Egg Plant</w:t>
        </w:r>
      </w:ins>
    </w:p>
    <w:p w:rsidR="000B2281" w:rsidRPr="000B2281" w:rsidRDefault="000B2281" w:rsidP="000B2281">
      <w:pPr>
        <w:numPr>
          <w:ilvl w:val="0"/>
          <w:numId w:val="35"/>
        </w:numPr>
        <w:shd w:val="clear" w:color="auto" w:fill="FFFFFF"/>
        <w:spacing w:before="100" w:beforeAutospacing="1" w:after="100" w:afterAutospacing="1" w:line="240" w:lineRule="auto"/>
        <w:rPr>
          <w:ins w:id="658" w:author="Unknown"/>
          <w:rFonts w:ascii="Times New Roman" w:eastAsia="Times New Roman" w:hAnsi="Times New Roman" w:cs="Times New Roman"/>
          <w:color w:val="2D3748"/>
          <w:sz w:val="28"/>
          <w:szCs w:val="28"/>
        </w:rPr>
      </w:pPr>
      <w:proofErr w:type="spellStart"/>
      <w:ins w:id="659" w:author="Unknown">
        <w:r w:rsidRPr="000B2281">
          <w:rPr>
            <w:rFonts w:ascii="Times New Roman" w:eastAsia="Times New Roman" w:hAnsi="Times New Roman" w:cs="Times New Roman"/>
            <w:color w:val="2D3748"/>
            <w:sz w:val="28"/>
            <w:szCs w:val="28"/>
          </w:rPr>
          <w:t>Watir</w:t>
        </w:r>
        <w:proofErr w:type="spellEnd"/>
      </w:ins>
    </w:p>
    <w:p w:rsidR="000B2281" w:rsidRPr="000B2281" w:rsidRDefault="000B2281" w:rsidP="000B2281">
      <w:pPr>
        <w:numPr>
          <w:ilvl w:val="0"/>
          <w:numId w:val="35"/>
        </w:numPr>
        <w:shd w:val="clear" w:color="auto" w:fill="FFFFFF"/>
        <w:spacing w:before="100" w:beforeAutospacing="1" w:after="100" w:afterAutospacing="1" w:line="240" w:lineRule="auto"/>
        <w:rPr>
          <w:ins w:id="660" w:author="Unknown"/>
          <w:rFonts w:ascii="Times New Roman" w:eastAsia="Times New Roman" w:hAnsi="Times New Roman" w:cs="Times New Roman"/>
          <w:color w:val="2D3748"/>
          <w:sz w:val="28"/>
          <w:szCs w:val="28"/>
        </w:rPr>
      </w:pPr>
      <w:proofErr w:type="spellStart"/>
      <w:ins w:id="661" w:author="Unknown">
        <w:r w:rsidRPr="000B2281">
          <w:rPr>
            <w:rFonts w:ascii="Times New Roman" w:eastAsia="Times New Roman" w:hAnsi="Times New Roman" w:cs="Times New Roman"/>
            <w:color w:val="2D3748"/>
            <w:sz w:val="28"/>
            <w:szCs w:val="28"/>
          </w:rPr>
          <w:t>Tricentis</w:t>
        </w:r>
        <w:proofErr w:type="spellEnd"/>
        <w:r w:rsidRPr="000B2281">
          <w:rPr>
            <w:rFonts w:ascii="Times New Roman" w:eastAsia="Times New Roman" w:hAnsi="Times New Roman" w:cs="Times New Roman"/>
            <w:color w:val="2D3748"/>
            <w:sz w:val="28"/>
            <w:szCs w:val="28"/>
          </w:rPr>
          <w:t xml:space="preserve"> Tosca</w:t>
        </w:r>
      </w:ins>
    </w:p>
    <w:p w:rsidR="000B2281" w:rsidRPr="000B2281" w:rsidRDefault="000B2281" w:rsidP="000B2281">
      <w:pPr>
        <w:numPr>
          <w:ilvl w:val="0"/>
          <w:numId w:val="35"/>
        </w:numPr>
        <w:shd w:val="clear" w:color="auto" w:fill="FFFFFF"/>
        <w:spacing w:before="100" w:beforeAutospacing="1" w:after="100" w:afterAutospacing="1" w:line="240" w:lineRule="auto"/>
        <w:rPr>
          <w:ins w:id="662" w:author="Unknown"/>
          <w:rFonts w:ascii="Times New Roman" w:eastAsia="Times New Roman" w:hAnsi="Times New Roman" w:cs="Times New Roman"/>
          <w:color w:val="2D3748"/>
          <w:sz w:val="28"/>
          <w:szCs w:val="28"/>
        </w:rPr>
      </w:pPr>
      <w:ins w:id="663" w:author="Unknown">
        <w:r w:rsidRPr="000B2281">
          <w:rPr>
            <w:rFonts w:ascii="Times New Roman" w:eastAsia="Times New Roman" w:hAnsi="Times New Roman" w:cs="Times New Roman"/>
            <w:color w:val="2D3748"/>
            <w:sz w:val="28"/>
            <w:szCs w:val="28"/>
          </w:rPr>
          <w:t>Test Sigma</w:t>
        </w:r>
      </w:ins>
    </w:p>
    <w:p w:rsidR="000B2281" w:rsidRPr="000B2281" w:rsidRDefault="000B2281" w:rsidP="000B2281">
      <w:pPr>
        <w:numPr>
          <w:ilvl w:val="0"/>
          <w:numId w:val="35"/>
        </w:numPr>
        <w:shd w:val="clear" w:color="auto" w:fill="FFFFFF"/>
        <w:spacing w:before="100" w:beforeAutospacing="1" w:after="100" w:afterAutospacing="1" w:line="240" w:lineRule="auto"/>
        <w:rPr>
          <w:ins w:id="664" w:author="Unknown"/>
          <w:rFonts w:ascii="Times New Roman" w:eastAsia="Times New Roman" w:hAnsi="Times New Roman" w:cs="Times New Roman"/>
          <w:color w:val="2D3748"/>
          <w:sz w:val="28"/>
          <w:szCs w:val="28"/>
        </w:rPr>
      </w:pPr>
      <w:ins w:id="665" w:author="Unknown">
        <w:r w:rsidRPr="000B2281">
          <w:rPr>
            <w:rFonts w:ascii="Times New Roman" w:eastAsia="Times New Roman" w:hAnsi="Times New Roman" w:cs="Times New Roman"/>
            <w:color w:val="2D3748"/>
            <w:sz w:val="28"/>
            <w:szCs w:val="28"/>
          </w:rPr>
          <w:t>IBM Rational Functional Tester</w:t>
        </w:r>
      </w:ins>
    </w:p>
    <w:p w:rsidR="000B2281" w:rsidRPr="000B2281" w:rsidRDefault="000B2281" w:rsidP="000B2281">
      <w:pPr>
        <w:numPr>
          <w:ilvl w:val="0"/>
          <w:numId w:val="35"/>
        </w:numPr>
        <w:shd w:val="clear" w:color="auto" w:fill="FFFFFF"/>
        <w:spacing w:before="100" w:beforeAutospacing="1" w:after="100" w:afterAutospacing="1" w:line="240" w:lineRule="auto"/>
        <w:rPr>
          <w:ins w:id="666" w:author="Unknown"/>
          <w:rFonts w:ascii="Times New Roman" w:eastAsia="Times New Roman" w:hAnsi="Times New Roman" w:cs="Times New Roman"/>
          <w:color w:val="2D3748"/>
          <w:sz w:val="28"/>
          <w:szCs w:val="28"/>
        </w:rPr>
      </w:pPr>
      <w:ins w:id="667" w:author="Unknown">
        <w:r w:rsidRPr="000B2281">
          <w:rPr>
            <w:rFonts w:ascii="Times New Roman" w:eastAsia="Times New Roman" w:hAnsi="Times New Roman" w:cs="Times New Roman"/>
            <w:color w:val="2D3748"/>
            <w:sz w:val="28"/>
            <w:szCs w:val="28"/>
          </w:rPr>
          <w:t>Test Complete</w:t>
        </w:r>
      </w:ins>
    </w:p>
    <w:p w:rsidR="000B2281" w:rsidRPr="000B2281" w:rsidRDefault="000B2281" w:rsidP="000B2281">
      <w:pPr>
        <w:numPr>
          <w:ilvl w:val="0"/>
          <w:numId w:val="35"/>
        </w:numPr>
        <w:shd w:val="clear" w:color="auto" w:fill="FFFFFF"/>
        <w:spacing w:before="100" w:beforeAutospacing="1" w:after="100" w:afterAutospacing="1" w:line="240" w:lineRule="auto"/>
        <w:rPr>
          <w:ins w:id="668" w:author="Unknown"/>
          <w:rFonts w:ascii="Times New Roman" w:eastAsia="Times New Roman" w:hAnsi="Times New Roman" w:cs="Times New Roman"/>
          <w:color w:val="2D3748"/>
          <w:sz w:val="28"/>
          <w:szCs w:val="28"/>
        </w:rPr>
      </w:pPr>
      <w:proofErr w:type="spellStart"/>
      <w:ins w:id="669" w:author="Unknown">
        <w:r w:rsidRPr="000B2281">
          <w:rPr>
            <w:rFonts w:ascii="Times New Roman" w:eastAsia="Times New Roman" w:hAnsi="Times New Roman" w:cs="Times New Roman"/>
            <w:color w:val="2D3748"/>
            <w:sz w:val="28"/>
            <w:szCs w:val="28"/>
          </w:rPr>
          <w:lastRenderedPageBreak/>
          <w:t>QuerySurge</w:t>
        </w:r>
        <w:proofErr w:type="spellEnd"/>
      </w:ins>
    </w:p>
    <w:p w:rsidR="000B2281" w:rsidRPr="000B2281" w:rsidRDefault="000B2281" w:rsidP="000B2281">
      <w:pPr>
        <w:numPr>
          <w:ilvl w:val="0"/>
          <w:numId w:val="35"/>
        </w:numPr>
        <w:shd w:val="clear" w:color="auto" w:fill="FFFFFF"/>
        <w:spacing w:before="100" w:beforeAutospacing="1" w:after="100" w:afterAutospacing="1" w:line="240" w:lineRule="auto"/>
        <w:rPr>
          <w:ins w:id="670" w:author="Unknown"/>
          <w:rFonts w:ascii="Times New Roman" w:eastAsia="Times New Roman" w:hAnsi="Times New Roman" w:cs="Times New Roman"/>
          <w:color w:val="2D3748"/>
          <w:sz w:val="28"/>
          <w:szCs w:val="28"/>
        </w:rPr>
      </w:pPr>
      <w:proofErr w:type="spellStart"/>
      <w:ins w:id="671" w:author="Unknown">
        <w:r w:rsidRPr="000B2281">
          <w:rPr>
            <w:rFonts w:ascii="Times New Roman" w:eastAsia="Times New Roman" w:hAnsi="Times New Roman" w:cs="Times New Roman"/>
            <w:color w:val="2D3748"/>
            <w:sz w:val="28"/>
            <w:szCs w:val="28"/>
          </w:rPr>
          <w:t>JMeter</w:t>
        </w:r>
        <w:proofErr w:type="spellEnd"/>
      </w:ins>
    </w:p>
    <w:p w:rsidR="000B2281" w:rsidRPr="000B2281" w:rsidRDefault="000B2281" w:rsidP="000B2281">
      <w:pPr>
        <w:numPr>
          <w:ilvl w:val="0"/>
          <w:numId w:val="35"/>
        </w:numPr>
        <w:shd w:val="clear" w:color="auto" w:fill="FFFFFF"/>
        <w:spacing w:before="100" w:beforeAutospacing="1" w:after="100" w:afterAutospacing="1" w:line="240" w:lineRule="auto"/>
        <w:rPr>
          <w:ins w:id="672" w:author="Unknown"/>
          <w:rFonts w:ascii="Times New Roman" w:eastAsia="Times New Roman" w:hAnsi="Times New Roman" w:cs="Times New Roman"/>
          <w:color w:val="2D3748"/>
          <w:sz w:val="28"/>
          <w:szCs w:val="28"/>
        </w:rPr>
      </w:pPr>
      <w:ins w:id="673" w:author="Unknown">
        <w:r w:rsidRPr="000B2281">
          <w:rPr>
            <w:rFonts w:ascii="Times New Roman" w:eastAsia="Times New Roman" w:hAnsi="Times New Roman" w:cs="Times New Roman"/>
            <w:color w:val="2D3748"/>
            <w:sz w:val="28"/>
            <w:szCs w:val="28"/>
          </w:rPr>
          <w:t>Jenkins</w:t>
        </w:r>
      </w:ins>
    </w:p>
    <w:p w:rsidR="000B2281" w:rsidRPr="000B2281" w:rsidRDefault="000B2281" w:rsidP="000B2281">
      <w:pPr>
        <w:numPr>
          <w:ilvl w:val="0"/>
          <w:numId w:val="35"/>
        </w:numPr>
        <w:shd w:val="clear" w:color="auto" w:fill="FFFFFF"/>
        <w:spacing w:before="100" w:beforeAutospacing="1" w:after="100" w:afterAutospacing="1" w:line="240" w:lineRule="auto"/>
        <w:rPr>
          <w:ins w:id="674" w:author="Unknown"/>
          <w:rFonts w:ascii="Times New Roman" w:eastAsia="Times New Roman" w:hAnsi="Times New Roman" w:cs="Times New Roman"/>
          <w:color w:val="2D3748"/>
          <w:sz w:val="28"/>
          <w:szCs w:val="28"/>
        </w:rPr>
      </w:pPr>
      <w:ins w:id="675" w:author="Unknown">
        <w:r w:rsidRPr="000B2281">
          <w:rPr>
            <w:rFonts w:ascii="Times New Roman" w:eastAsia="Times New Roman" w:hAnsi="Times New Roman" w:cs="Times New Roman"/>
            <w:color w:val="2D3748"/>
            <w:sz w:val="28"/>
            <w:szCs w:val="28"/>
          </w:rPr>
          <w:t>Bamboo</w:t>
        </w:r>
      </w:ins>
    </w:p>
    <w:p w:rsidR="000B2281" w:rsidRPr="000B2281" w:rsidRDefault="000B2281" w:rsidP="000B2281">
      <w:pPr>
        <w:numPr>
          <w:ilvl w:val="0"/>
          <w:numId w:val="35"/>
        </w:numPr>
        <w:shd w:val="clear" w:color="auto" w:fill="FFFFFF"/>
        <w:spacing w:before="100" w:beforeAutospacing="1" w:after="100" w:afterAutospacing="1" w:line="240" w:lineRule="auto"/>
        <w:rPr>
          <w:ins w:id="676" w:author="Unknown"/>
          <w:rFonts w:ascii="Times New Roman" w:eastAsia="Times New Roman" w:hAnsi="Times New Roman" w:cs="Times New Roman"/>
          <w:color w:val="2D3748"/>
          <w:sz w:val="28"/>
          <w:szCs w:val="28"/>
        </w:rPr>
      </w:pPr>
      <w:proofErr w:type="spellStart"/>
      <w:ins w:id="677" w:author="Unknown">
        <w:r w:rsidRPr="000B2281">
          <w:rPr>
            <w:rFonts w:ascii="Times New Roman" w:eastAsia="Times New Roman" w:hAnsi="Times New Roman" w:cs="Times New Roman"/>
            <w:color w:val="2D3748"/>
            <w:sz w:val="28"/>
            <w:szCs w:val="28"/>
          </w:rPr>
          <w:t>Docker</w:t>
        </w:r>
        <w:proofErr w:type="spellEnd"/>
      </w:ins>
    </w:p>
    <w:p w:rsidR="000B2281" w:rsidRPr="000B2281" w:rsidRDefault="000B2281" w:rsidP="000B2281">
      <w:pPr>
        <w:numPr>
          <w:ilvl w:val="0"/>
          <w:numId w:val="35"/>
        </w:numPr>
        <w:shd w:val="clear" w:color="auto" w:fill="FFFFFF"/>
        <w:spacing w:before="100" w:beforeAutospacing="1" w:after="100" w:afterAutospacing="1" w:line="240" w:lineRule="auto"/>
        <w:rPr>
          <w:ins w:id="678" w:author="Unknown"/>
          <w:rFonts w:ascii="Times New Roman" w:eastAsia="Times New Roman" w:hAnsi="Times New Roman" w:cs="Times New Roman"/>
          <w:color w:val="2D3748"/>
          <w:sz w:val="28"/>
          <w:szCs w:val="28"/>
        </w:rPr>
      </w:pPr>
      <w:proofErr w:type="spellStart"/>
      <w:ins w:id="679" w:author="Unknown">
        <w:r w:rsidRPr="000B2281">
          <w:rPr>
            <w:rFonts w:ascii="Times New Roman" w:eastAsia="Times New Roman" w:hAnsi="Times New Roman" w:cs="Times New Roman"/>
            <w:color w:val="2D3748"/>
            <w:sz w:val="28"/>
            <w:szCs w:val="28"/>
          </w:rPr>
          <w:t>PagerDuty</w:t>
        </w:r>
        <w:proofErr w:type="spellEnd"/>
      </w:ins>
    </w:p>
    <w:p w:rsidR="000B2281" w:rsidRPr="000B2281" w:rsidRDefault="000B2281" w:rsidP="000B2281">
      <w:pPr>
        <w:numPr>
          <w:ilvl w:val="0"/>
          <w:numId w:val="35"/>
        </w:numPr>
        <w:shd w:val="clear" w:color="auto" w:fill="FFFFFF"/>
        <w:spacing w:before="100" w:beforeAutospacing="1" w:after="100" w:afterAutospacing="1" w:line="240" w:lineRule="auto"/>
        <w:rPr>
          <w:ins w:id="680" w:author="Unknown"/>
          <w:rFonts w:ascii="Times New Roman" w:eastAsia="Times New Roman" w:hAnsi="Times New Roman" w:cs="Times New Roman"/>
          <w:color w:val="2D3748"/>
          <w:sz w:val="28"/>
          <w:szCs w:val="28"/>
        </w:rPr>
      </w:pPr>
      <w:ins w:id="681" w:author="Unknown">
        <w:r w:rsidRPr="000B2281">
          <w:rPr>
            <w:rFonts w:ascii="Times New Roman" w:eastAsia="Times New Roman" w:hAnsi="Times New Roman" w:cs="Times New Roman"/>
            <w:color w:val="2D3748"/>
            <w:sz w:val="28"/>
            <w:szCs w:val="28"/>
          </w:rPr>
          <w:t>JIRA</w:t>
        </w:r>
      </w:ins>
    </w:p>
    <w:p w:rsidR="000B2281" w:rsidRPr="000B2281" w:rsidRDefault="000B2281" w:rsidP="000B2281">
      <w:pPr>
        <w:numPr>
          <w:ilvl w:val="0"/>
          <w:numId w:val="35"/>
        </w:numPr>
        <w:shd w:val="clear" w:color="auto" w:fill="FFFFFF"/>
        <w:spacing w:before="100" w:beforeAutospacing="1" w:after="100" w:afterAutospacing="1" w:line="240" w:lineRule="auto"/>
        <w:rPr>
          <w:ins w:id="682" w:author="Unknown"/>
          <w:rFonts w:ascii="Times New Roman" w:eastAsia="Times New Roman" w:hAnsi="Times New Roman" w:cs="Times New Roman"/>
          <w:color w:val="2D3748"/>
          <w:sz w:val="28"/>
          <w:szCs w:val="28"/>
        </w:rPr>
      </w:pPr>
      <w:proofErr w:type="spellStart"/>
      <w:ins w:id="683" w:author="Unknown">
        <w:r w:rsidRPr="000B2281">
          <w:rPr>
            <w:rFonts w:ascii="Times New Roman" w:eastAsia="Times New Roman" w:hAnsi="Times New Roman" w:cs="Times New Roman"/>
            <w:color w:val="2D3748"/>
            <w:sz w:val="28"/>
            <w:szCs w:val="28"/>
          </w:rPr>
          <w:t>GitHub</w:t>
        </w:r>
        <w:proofErr w:type="spellEnd"/>
      </w:ins>
    </w:p>
    <w:p w:rsidR="000B2281" w:rsidRPr="000B2281" w:rsidRDefault="000B2281" w:rsidP="000B2281">
      <w:pPr>
        <w:shd w:val="clear" w:color="auto" w:fill="FFFFFF"/>
        <w:spacing w:after="100" w:afterAutospacing="1" w:line="240" w:lineRule="auto"/>
        <w:rPr>
          <w:ins w:id="684" w:author="Unknown"/>
          <w:rFonts w:ascii="Times New Roman" w:eastAsia="Times New Roman" w:hAnsi="Times New Roman" w:cs="Times New Roman"/>
          <w:color w:val="2D3748"/>
          <w:sz w:val="28"/>
          <w:szCs w:val="28"/>
        </w:rPr>
      </w:pPr>
      <w:ins w:id="685" w:author="Unknown">
        <w:r w:rsidRPr="000B2281">
          <w:rPr>
            <w:rFonts w:ascii="Times New Roman" w:eastAsia="Times New Roman" w:hAnsi="Times New Roman" w:cs="Times New Roman"/>
            <w:color w:val="2D3748"/>
            <w:sz w:val="28"/>
            <w:szCs w:val="28"/>
          </w:rPr>
          <w:t>Read the detailed explanation on </w:t>
        </w:r>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"https://www.softwaretestingmaterial.com/continuous-testing-tools/"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Continuous Testing Tools</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shd w:val="clear" w:color="auto" w:fill="FFFFFF"/>
        <w:spacing w:before="360" w:after="120" w:line="240" w:lineRule="auto"/>
        <w:outlineLvl w:val="2"/>
        <w:rPr>
          <w:ins w:id="686" w:author="Unknown"/>
          <w:rFonts w:ascii="Times New Roman" w:eastAsia="Times New Roman" w:hAnsi="Times New Roman" w:cs="Times New Roman"/>
          <w:sz w:val="28"/>
          <w:szCs w:val="28"/>
        </w:rPr>
      </w:pPr>
      <w:ins w:id="687" w:author="Unknown">
        <w:r w:rsidRPr="000B2281">
          <w:rPr>
            <w:rFonts w:ascii="Times New Roman" w:eastAsia="Times New Roman" w:hAnsi="Times New Roman" w:cs="Times New Roman"/>
            <w:b/>
            <w:bCs/>
            <w:sz w:val="28"/>
            <w:szCs w:val="28"/>
          </w:rPr>
          <w:t>121. How to achieve Database testing in Selenium?</w:t>
        </w:r>
      </w:ins>
    </w:p>
    <w:p w:rsidR="000B2281" w:rsidRPr="000B2281" w:rsidRDefault="000B2281" w:rsidP="000B2281">
      <w:pPr>
        <w:shd w:val="clear" w:color="auto" w:fill="FFFFFF"/>
        <w:spacing w:after="100" w:afterAutospacing="1" w:line="240" w:lineRule="auto"/>
        <w:rPr>
          <w:ins w:id="688" w:author="Unknown"/>
          <w:rFonts w:ascii="Times New Roman" w:eastAsia="Times New Roman" w:hAnsi="Times New Roman" w:cs="Times New Roman"/>
          <w:color w:val="2D3748"/>
          <w:sz w:val="28"/>
          <w:szCs w:val="28"/>
        </w:rPr>
      </w:pPr>
      <w:ins w:id="689" w:author="Unknown">
        <w:r w:rsidRPr="000B2281">
          <w:rPr>
            <w:rFonts w:ascii="Times New Roman" w:eastAsia="Times New Roman" w:hAnsi="Times New Roman" w:cs="Times New Roman"/>
            <w:color w:val="2D3748"/>
            <w:sz w:val="28"/>
            <w:szCs w:val="28"/>
          </w:rPr>
          <w:t xml:space="preserve">As we all know Selenium </w:t>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 xml:space="preserve"> is a tool to automate User Interface. We could only interact with Browser using Selenium </w:t>
        </w:r>
        <w:proofErr w:type="spellStart"/>
        <w:r w:rsidRPr="000B2281">
          <w:rPr>
            <w:rFonts w:ascii="Times New Roman" w:eastAsia="Times New Roman" w:hAnsi="Times New Roman" w:cs="Times New Roman"/>
            <w:color w:val="2D3748"/>
            <w:sz w:val="28"/>
            <w:szCs w:val="28"/>
          </w:rPr>
          <w:t>WebDriver</w:t>
        </w:r>
        <w:proofErr w:type="spellEnd"/>
        <w:r w:rsidRPr="000B2281">
          <w:rPr>
            <w:rFonts w:ascii="Times New Roman" w:eastAsia="Times New Roman" w:hAnsi="Times New Roman" w:cs="Times New Roman"/>
            <w:color w:val="2D3748"/>
            <w:sz w:val="28"/>
            <w:szCs w:val="28"/>
          </w:rPr>
          <w:t>.</w:t>
        </w:r>
      </w:ins>
    </w:p>
    <w:p w:rsidR="000B2281" w:rsidRPr="000B2281" w:rsidRDefault="000B2281" w:rsidP="000B2281">
      <w:pPr>
        <w:shd w:val="clear" w:color="auto" w:fill="FFFFFF"/>
        <w:spacing w:after="100" w:afterAutospacing="1" w:line="240" w:lineRule="auto"/>
        <w:rPr>
          <w:ins w:id="690" w:author="Unknown"/>
          <w:rFonts w:ascii="Times New Roman" w:eastAsia="Times New Roman" w:hAnsi="Times New Roman" w:cs="Times New Roman"/>
          <w:color w:val="2D3748"/>
          <w:sz w:val="28"/>
          <w:szCs w:val="28"/>
        </w:rPr>
      </w:pPr>
      <w:ins w:id="691" w:author="Unknown">
        <w:r w:rsidRPr="000B2281">
          <w:rPr>
            <w:rFonts w:ascii="Times New Roman" w:eastAsia="Times New Roman" w:hAnsi="Times New Roman" w:cs="Times New Roman"/>
            <w:color w:val="2D3748"/>
            <w:sz w:val="28"/>
            <w:szCs w:val="28"/>
          </w:rPr>
          <w:t>Sometimes, we may face a situation to get the data from the Database or to modify (update/delete) the data from the Database.  If we plan to automate anything outside the vicinity of a browser, then we need to use other tools to achieve our task. To achieve the Database connection and work on it, we need to use JDBC API Driver.</w:t>
        </w:r>
      </w:ins>
    </w:p>
    <w:p w:rsidR="000B2281" w:rsidRPr="000B2281" w:rsidRDefault="000B2281" w:rsidP="000B2281">
      <w:pPr>
        <w:shd w:val="clear" w:color="auto" w:fill="FFFFFF"/>
        <w:spacing w:after="100" w:afterAutospacing="1" w:line="240" w:lineRule="auto"/>
        <w:rPr>
          <w:ins w:id="692" w:author="Unknown"/>
          <w:rFonts w:ascii="Times New Roman" w:eastAsia="Times New Roman" w:hAnsi="Times New Roman" w:cs="Times New Roman"/>
          <w:color w:val="2D3748"/>
          <w:sz w:val="28"/>
          <w:szCs w:val="28"/>
        </w:rPr>
      </w:pPr>
      <w:ins w:id="693" w:author="Unknown">
        <w:r w:rsidRPr="000B2281">
          <w:rPr>
            <w:rFonts w:ascii="Times New Roman" w:eastAsia="Times New Roman" w:hAnsi="Times New Roman" w:cs="Times New Roman"/>
            <w:color w:val="2D3748"/>
            <w:sz w:val="28"/>
            <w:szCs w:val="28"/>
          </w:rPr>
          <w:t xml:space="preserve">The Java Database Connectivity (JDBC) API provides universal data access from the Java programming language. Using the JDBC API, you can access virtually any data source, from relational databases to spreadsheets and flat files. It lets the user connect and interact with the Database and fetch the data based on the queries we use in the automation script. JDBC is a SQL level API that allows us to execute SQL statements. It creates </w:t>
        </w:r>
        <w:proofErr w:type="gramStart"/>
        <w:r w:rsidRPr="000B2281">
          <w:rPr>
            <w:rFonts w:ascii="Times New Roman" w:eastAsia="Times New Roman" w:hAnsi="Times New Roman" w:cs="Times New Roman"/>
            <w:color w:val="2D3748"/>
            <w:sz w:val="28"/>
            <w:szCs w:val="28"/>
          </w:rPr>
          <w:t>a connectivity</w:t>
        </w:r>
        <w:proofErr w:type="gramEnd"/>
        <w:r w:rsidRPr="000B2281">
          <w:rPr>
            <w:rFonts w:ascii="Times New Roman" w:eastAsia="Times New Roman" w:hAnsi="Times New Roman" w:cs="Times New Roman"/>
            <w:color w:val="2D3748"/>
            <w:sz w:val="28"/>
            <w:szCs w:val="28"/>
          </w:rPr>
          <w:t xml:space="preserve"> between Java Programming Language and the database.</w:t>
        </w:r>
      </w:ins>
    </w:p>
    <w:p w:rsidR="000B2281" w:rsidRPr="000B2281" w:rsidRDefault="000B2281" w:rsidP="000B2281">
      <w:pPr>
        <w:shd w:val="clear" w:color="auto" w:fill="FFFFFF"/>
        <w:spacing w:after="100" w:afterAutospacing="1" w:line="240" w:lineRule="auto"/>
        <w:rPr>
          <w:ins w:id="694" w:author="Unknown"/>
          <w:rFonts w:ascii="Times New Roman" w:eastAsia="Times New Roman" w:hAnsi="Times New Roman" w:cs="Times New Roman"/>
          <w:color w:val="2D3748"/>
          <w:sz w:val="28"/>
          <w:szCs w:val="28"/>
        </w:rPr>
      </w:pPr>
      <w:ins w:id="695" w:author="Unknown">
        <w:r w:rsidRPr="000B2281">
          <w:rPr>
            <w:rFonts w:ascii="Times New Roman" w:eastAsia="Times New Roman" w:hAnsi="Times New Roman" w:cs="Times New Roman"/>
            <w:color w:val="2D3748"/>
            <w:sz w:val="28"/>
            <w:szCs w:val="28"/>
          </w:rPr>
          <w:t>Using JDBC Driver we could do the following</w:t>
        </w:r>
      </w:ins>
    </w:p>
    <w:p w:rsidR="000B2281" w:rsidRPr="000B2281" w:rsidRDefault="000B2281" w:rsidP="000B2281">
      <w:pPr>
        <w:shd w:val="clear" w:color="auto" w:fill="FFFFFF"/>
        <w:spacing w:after="100" w:afterAutospacing="1" w:line="240" w:lineRule="auto"/>
        <w:rPr>
          <w:ins w:id="696" w:author="Unknown"/>
          <w:rFonts w:ascii="Times New Roman" w:eastAsia="Times New Roman" w:hAnsi="Times New Roman" w:cs="Times New Roman"/>
          <w:color w:val="2D3748"/>
          <w:sz w:val="28"/>
          <w:szCs w:val="28"/>
        </w:rPr>
      </w:pPr>
      <w:ins w:id="697" w:author="Unknown">
        <w:r w:rsidRPr="000B2281">
          <w:rPr>
            <w:rFonts w:ascii="Times New Roman" w:eastAsia="Times New Roman" w:hAnsi="Times New Roman" w:cs="Times New Roman"/>
            <w:color w:val="2D3748"/>
            <w:sz w:val="28"/>
            <w:szCs w:val="28"/>
          </w:rPr>
          <w:t>i. Establish a Database connection</w:t>
        </w:r>
        <w:r w:rsidRPr="000B2281">
          <w:rPr>
            <w:rFonts w:ascii="Times New Roman" w:eastAsia="Times New Roman" w:hAnsi="Times New Roman" w:cs="Times New Roman"/>
            <w:color w:val="2D3748"/>
            <w:sz w:val="28"/>
            <w:szCs w:val="28"/>
          </w:rPr>
          <w:br/>
          <w:t>ii. Send SQL Queries to the Database</w:t>
        </w:r>
        <w:r w:rsidRPr="000B2281">
          <w:rPr>
            <w:rFonts w:ascii="Times New Roman" w:eastAsia="Times New Roman" w:hAnsi="Times New Roman" w:cs="Times New Roman"/>
            <w:color w:val="2D3748"/>
            <w:sz w:val="28"/>
            <w:szCs w:val="28"/>
          </w:rPr>
          <w:br/>
          <w:t>iii. Process the results</w:t>
        </w:r>
      </w:ins>
    </w:p>
    <w:p w:rsidR="000B2281" w:rsidRPr="000B2281" w:rsidRDefault="000B2281" w:rsidP="000B2281">
      <w:pPr>
        <w:shd w:val="clear" w:color="auto" w:fill="FFFFFF"/>
        <w:spacing w:before="360" w:after="120" w:line="240" w:lineRule="auto"/>
        <w:outlineLvl w:val="2"/>
        <w:rPr>
          <w:ins w:id="698" w:author="Unknown"/>
          <w:rFonts w:ascii="Times New Roman" w:eastAsia="Times New Roman" w:hAnsi="Times New Roman" w:cs="Times New Roman"/>
          <w:sz w:val="28"/>
          <w:szCs w:val="28"/>
        </w:rPr>
      </w:pPr>
      <w:ins w:id="699" w:author="Unknown">
        <w:r w:rsidRPr="000B2281">
          <w:rPr>
            <w:rFonts w:ascii="Times New Roman" w:eastAsia="Times New Roman" w:hAnsi="Times New Roman" w:cs="Times New Roman"/>
            <w:b/>
            <w:bCs/>
            <w:sz w:val="28"/>
            <w:szCs w:val="28"/>
          </w:rPr>
          <w:t>122. How to delete Browser Cookies with Selenium Web Driver?</w:t>
        </w:r>
      </w:ins>
    </w:p>
    <w:p w:rsidR="000B2281" w:rsidRPr="000B2281" w:rsidRDefault="000B2281" w:rsidP="000B2281">
      <w:pPr>
        <w:spacing w:after="180" w:line="240" w:lineRule="auto"/>
        <w:rPr>
          <w:ins w:id="700" w:author="Unknown"/>
          <w:rFonts w:ascii="Times New Roman" w:eastAsia="Times New Roman" w:hAnsi="Times New Roman" w:cs="Times New Roman"/>
          <w:color w:val="2D3748"/>
          <w:sz w:val="28"/>
          <w:szCs w:val="28"/>
        </w:rPr>
      </w:pPr>
      <w:ins w:id="701" w:author="Unknown">
        <w:r w:rsidRPr="000B2281">
          <w:rPr>
            <w:rFonts w:ascii="Times New Roman" w:eastAsia="Times New Roman" w:hAnsi="Times New Roman" w:cs="Times New Roman"/>
            <w:color w:val="2D3748"/>
            <w:sz w:val="28"/>
            <w:szCs w:val="28"/>
          </w:rPr>
          <w:lastRenderedPageBreak/>
          <w:object w:dxaOrig="225" w:dyaOrig="225">
            <v:shape id="_x0000_i1234" type="#_x0000_t75" style="width:136.5pt;height:60.75pt" o:ole="">
              <v:imagedata r:id="rId37" o:title=""/>
            </v:shape>
            <w:control r:id="rId77" w:name="DefaultOcxName38" w:shapeid="_x0000_i1234"/>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235"/>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tc>
        <w:tc>
          <w:tcPr>
            <w:tcW w:w="11422"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driver.Manage</w:t>
            </w:r>
            <w:proofErr w:type="spellEnd"/>
            <w:r w:rsidRPr="000B2281">
              <w:rPr>
                <w:rFonts w:ascii="Times New Roman" w:eastAsia="Times New Roman" w:hAnsi="Times New Roman" w:cs="Times New Roman"/>
                <w:color w:val="000000"/>
                <w:sz w:val="28"/>
                <w:szCs w:val="28"/>
              </w:rPr>
              <w:t>().</w:t>
            </w:r>
            <w:proofErr w:type="spellStart"/>
            <w:r w:rsidRPr="000B2281">
              <w:rPr>
                <w:rFonts w:ascii="Times New Roman" w:eastAsia="Times New Roman" w:hAnsi="Times New Roman" w:cs="Times New Roman"/>
                <w:color w:val="000000"/>
                <w:sz w:val="28"/>
                <w:szCs w:val="28"/>
              </w:rPr>
              <w:t>Cookies.DeleteAllCookies</w:t>
            </w:r>
            <w:proofErr w:type="spellEnd"/>
            <w:r w:rsidRPr="000B2281">
              <w:rPr>
                <w:rFonts w:ascii="Times New Roman" w:eastAsia="Times New Roman" w:hAnsi="Times New Roman" w:cs="Times New Roman"/>
                <w:color w:val="000000"/>
                <w:sz w:val="28"/>
                <w:szCs w:val="28"/>
              </w:rPr>
              <w:t>();</w:t>
            </w:r>
          </w:p>
        </w:tc>
      </w:tr>
    </w:tbl>
    <w:p w:rsidR="000B2281" w:rsidRPr="000B2281" w:rsidRDefault="000B2281" w:rsidP="000B2281">
      <w:pPr>
        <w:shd w:val="clear" w:color="auto" w:fill="FFFFFF"/>
        <w:spacing w:before="360" w:after="120" w:line="240" w:lineRule="auto"/>
        <w:outlineLvl w:val="2"/>
        <w:rPr>
          <w:ins w:id="702" w:author="Unknown"/>
          <w:rFonts w:ascii="Times New Roman" w:eastAsia="Times New Roman" w:hAnsi="Times New Roman" w:cs="Times New Roman"/>
          <w:sz w:val="28"/>
          <w:szCs w:val="28"/>
        </w:rPr>
      </w:pPr>
      <w:proofErr w:type="spellStart"/>
      <w:ins w:id="703" w:author="Unknown">
        <w:r w:rsidRPr="000B2281">
          <w:rPr>
            <w:rFonts w:ascii="Times New Roman" w:eastAsia="Times New Roman" w:hAnsi="Times New Roman" w:cs="Times New Roman"/>
            <w:sz w:val="28"/>
            <w:szCs w:val="28"/>
          </w:rPr>
          <w:t>TestNG</w:t>
        </w:r>
        <w:proofErr w:type="spellEnd"/>
        <w:r w:rsidRPr="000B2281">
          <w:rPr>
            <w:rFonts w:ascii="Times New Roman" w:eastAsia="Times New Roman" w:hAnsi="Times New Roman" w:cs="Times New Roman"/>
            <w:sz w:val="28"/>
            <w:szCs w:val="28"/>
          </w:rPr>
          <w:t xml:space="preserve"> Interview Questions:</w:t>
        </w:r>
      </w:ins>
    </w:p>
    <w:p w:rsidR="000B2281" w:rsidRPr="000B2281" w:rsidRDefault="000B2281" w:rsidP="000B2281">
      <w:pPr>
        <w:shd w:val="clear" w:color="auto" w:fill="FFFFFF"/>
        <w:spacing w:after="100" w:afterAutospacing="1" w:line="240" w:lineRule="auto"/>
        <w:rPr>
          <w:ins w:id="704" w:author="Unknown"/>
          <w:rFonts w:ascii="Times New Roman" w:eastAsia="Times New Roman" w:hAnsi="Times New Roman" w:cs="Times New Roman"/>
          <w:color w:val="2D3748"/>
          <w:sz w:val="28"/>
          <w:szCs w:val="28"/>
        </w:rPr>
      </w:pPr>
      <w:ins w:id="705" w:author="Unknown">
        <w:r w:rsidRPr="000B2281">
          <w:rPr>
            <w:rFonts w:ascii="Times New Roman" w:eastAsia="Times New Roman" w:hAnsi="Times New Roman" w:cs="Times New Roman"/>
            <w:color w:val="2D3748"/>
            <w:sz w:val="28"/>
            <w:szCs w:val="28"/>
          </w:rPr>
          <w:t xml:space="preserve">Here we have dealt with some important </w:t>
        </w:r>
        <w:proofErr w:type="spellStart"/>
        <w:r w:rsidRPr="000B2281">
          <w:rPr>
            <w:rFonts w:ascii="Times New Roman" w:eastAsia="Times New Roman" w:hAnsi="Times New Roman" w:cs="Times New Roman"/>
            <w:color w:val="2D3748"/>
            <w:sz w:val="28"/>
            <w:szCs w:val="28"/>
          </w:rPr>
          <w:t>TestNG</w:t>
        </w:r>
        <w:proofErr w:type="spellEnd"/>
        <w:r w:rsidRPr="000B2281">
          <w:rPr>
            <w:rFonts w:ascii="Times New Roman" w:eastAsia="Times New Roman" w:hAnsi="Times New Roman" w:cs="Times New Roman"/>
            <w:color w:val="2D3748"/>
            <w:sz w:val="28"/>
            <w:szCs w:val="28"/>
          </w:rPr>
          <w:t xml:space="preserve"> interview questions. If you want to learn more interview questions related to </w:t>
        </w:r>
        <w:proofErr w:type="spellStart"/>
        <w:r w:rsidRPr="000B2281">
          <w:rPr>
            <w:rFonts w:ascii="Times New Roman" w:eastAsia="Times New Roman" w:hAnsi="Times New Roman" w:cs="Times New Roman"/>
            <w:color w:val="2D3748"/>
            <w:sz w:val="28"/>
            <w:szCs w:val="28"/>
          </w:rPr>
          <w:t>TestNG</w:t>
        </w:r>
        <w:proofErr w:type="spellEnd"/>
        <w:r w:rsidRPr="000B2281">
          <w:rPr>
            <w:rFonts w:ascii="Times New Roman" w:eastAsia="Times New Roman" w:hAnsi="Times New Roman" w:cs="Times New Roman"/>
            <w:color w:val="2D3748"/>
            <w:sz w:val="28"/>
            <w:szCs w:val="28"/>
          </w:rPr>
          <w:t xml:space="preserve"> then here you go. We have a special post on </w:t>
        </w:r>
        <w:proofErr w:type="spellStart"/>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"https://www.softwaretestingmaterial.com/testng-interview-questions/"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TestNG</w:t>
        </w:r>
        <w:proofErr w:type="spellEnd"/>
        <w:r w:rsidRPr="000B2281">
          <w:rPr>
            <w:rFonts w:ascii="Times New Roman" w:eastAsia="Times New Roman" w:hAnsi="Times New Roman" w:cs="Times New Roman"/>
            <w:color w:val="0000FF"/>
            <w:sz w:val="28"/>
            <w:szCs w:val="28"/>
            <w:u w:val="single"/>
          </w:rPr>
          <w:t xml:space="preserve"> Interview Questions</w:t>
        </w:r>
        <w:r w:rsidRPr="000B2281">
          <w:rPr>
            <w:rFonts w:ascii="Times New Roman" w:eastAsia="Times New Roman" w:hAnsi="Times New Roman" w:cs="Times New Roman"/>
            <w:color w:val="2D3748"/>
            <w:sz w:val="28"/>
            <w:szCs w:val="28"/>
          </w:rPr>
          <w:fldChar w:fldCharType="end"/>
        </w:r>
        <w:r w:rsidRPr="000B2281">
          <w:rPr>
            <w:rFonts w:ascii="Times New Roman" w:eastAsia="Times New Roman" w:hAnsi="Times New Roman" w:cs="Times New Roman"/>
            <w:color w:val="2D3748"/>
            <w:sz w:val="28"/>
            <w:szCs w:val="28"/>
          </w:rPr>
          <w:t>. Also, you could find </w:t>
        </w:r>
        <w:proofErr w:type="spellStart"/>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"https://www.softwaretestingmaterial.com/testng-tutorial/"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TestNG</w:t>
        </w:r>
        <w:proofErr w:type="spellEnd"/>
        <w:r w:rsidRPr="000B2281">
          <w:rPr>
            <w:rFonts w:ascii="Times New Roman" w:eastAsia="Times New Roman" w:hAnsi="Times New Roman" w:cs="Times New Roman"/>
            <w:color w:val="0000FF"/>
            <w:sz w:val="28"/>
            <w:szCs w:val="28"/>
            <w:u w:val="single"/>
          </w:rPr>
          <w:t xml:space="preserve"> Complete Tutorial</w:t>
        </w:r>
        <w:r w:rsidRPr="000B2281">
          <w:rPr>
            <w:rFonts w:ascii="Times New Roman" w:eastAsia="Times New Roman" w:hAnsi="Times New Roman" w:cs="Times New Roman"/>
            <w:color w:val="2D3748"/>
            <w:sz w:val="28"/>
            <w:szCs w:val="28"/>
          </w:rPr>
          <w:fldChar w:fldCharType="end"/>
        </w:r>
        <w:r w:rsidRPr="000B2281">
          <w:rPr>
            <w:rFonts w:ascii="Times New Roman" w:eastAsia="Times New Roman" w:hAnsi="Times New Roman" w:cs="Times New Roman"/>
            <w:color w:val="2D3748"/>
            <w:sz w:val="28"/>
            <w:szCs w:val="28"/>
          </w:rPr>
          <w:t> here</w:t>
        </w:r>
      </w:ins>
    </w:p>
    <w:p w:rsidR="000B2281" w:rsidRPr="000B2281" w:rsidRDefault="000B2281" w:rsidP="000B2281">
      <w:pPr>
        <w:shd w:val="clear" w:color="auto" w:fill="FFFFFF"/>
        <w:spacing w:before="360" w:after="120" w:line="240" w:lineRule="auto"/>
        <w:outlineLvl w:val="2"/>
        <w:rPr>
          <w:ins w:id="706" w:author="Unknown"/>
          <w:rFonts w:ascii="Times New Roman" w:eastAsia="Times New Roman" w:hAnsi="Times New Roman" w:cs="Times New Roman"/>
          <w:sz w:val="28"/>
          <w:szCs w:val="28"/>
        </w:rPr>
      </w:pPr>
      <w:ins w:id="707" w:author="Unknown">
        <w:r w:rsidRPr="000B2281">
          <w:rPr>
            <w:rFonts w:ascii="Times New Roman" w:eastAsia="Times New Roman" w:hAnsi="Times New Roman" w:cs="Times New Roman"/>
            <w:b/>
            <w:bCs/>
            <w:sz w:val="28"/>
            <w:szCs w:val="28"/>
          </w:rPr>
          <w:t xml:space="preserve">123. What is </w:t>
        </w:r>
        <w:proofErr w:type="spellStart"/>
        <w:r w:rsidRPr="000B2281">
          <w:rPr>
            <w:rFonts w:ascii="Times New Roman" w:eastAsia="Times New Roman" w:hAnsi="Times New Roman" w:cs="Times New Roman"/>
            <w:b/>
            <w:bCs/>
            <w:sz w:val="28"/>
            <w:szCs w:val="28"/>
          </w:rPr>
          <w:t>TestNG</w:t>
        </w:r>
        <w:proofErr w:type="spell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708" w:author="Unknown"/>
          <w:rFonts w:ascii="Times New Roman" w:eastAsia="Times New Roman" w:hAnsi="Times New Roman" w:cs="Times New Roman"/>
          <w:color w:val="2D3748"/>
          <w:sz w:val="28"/>
          <w:szCs w:val="28"/>
        </w:rPr>
      </w:pPr>
      <w:proofErr w:type="spellStart"/>
      <w:ins w:id="709" w:author="Unknown">
        <w:r w:rsidRPr="000B2281">
          <w:rPr>
            <w:rFonts w:ascii="Times New Roman" w:eastAsia="Times New Roman" w:hAnsi="Times New Roman" w:cs="Times New Roman"/>
            <w:color w:val="2D3748"/>
            <w:sz w:val="28"/>
            <w:szCs w:val="28"/>
          </w:rPr>
          <w:t>TestNG</w:t>
        </w:r>
        <w:proofErr w:type="spellEnd"/>
        <w:r w:rsidRPr="000B2281">
          <w:rPr>
            <w:rFonts w:ascii="Times New Roman" w:eastAsia="Times New Roman" w:hAnsi="Times New Roman" w:cs="Times New Roman"/>
            <w:color w:val="2D3748"/>
            <w:sz w:val="28"/>
            <w:szCs w:val="28"/>
          </w:rPr>
          <w:t xml:space="preserve"> is a testing framework designed to simplify a broad range of testing needs, from unit testing to </w:t>
        </w:r>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"https://www.softwaretestingmaterial.com/integration-testing/"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integration testing</w:t>
        </w:r>
        <w:r w:rsidRPr="000B2281">
          <w:rPr>
            <w:rFonts w:ascii="Times New Roman" w:eastAsia="Times New Roman" w:hAnsi="Times New Roman" w:cs="Times New Roman"/>
            <w:color w:val="2D3748"/>
            <w:sz w:val="28"/>
            <w:szCs w:val="28"/>
          </w:rPr>
          <w:fldChar w:fldCharType="end"/>
        </w:r>
        <w:r w:rsidRPr="000B2281">
          <w:rPr>
            <w:rFonts w:ascii="Times New Roman" w:eastAsia="Times New Roman" w:hAnsi="Times New Roman" w:cs="Times New Roman"/>
            <w:color w:val="2D3748"/>
            <w:sz w:val="28"/>
            <w:szCs w:val="28"/>
          </w:rPr>
          <w:t>.</w:t>
        </w:r>
      </w:ins>
    </w:p>
    <w:p w:rsidR="000B2281" w:rsidRPr="000B2281" w:rsidRDefault="000B2281" w:rsidP="000B2281">
      <w:pPr>
        <w:shd w:val="clear" w:color="auto" w:fill="FFFFFF"/>
        <w:spacing w:before="360" w:after="120" w:line="240" w:lineRule="auto"/>
        <w:outlineLvl w:val="2"/>
        <w:rPr>
          <w:ins w:id="710" w:author="Unknown"/>
          <w:rFonts w:ascii="Times New Roman" w:eastAsia="Times New Roman" w:hAnsi="Times New Roman" w:cs="Times New Roman"/>
          <w:sz w:val="28"/>
          <w:szCs w:val="28"/>
        </w:rPr>
      </w:pPr>
      <w:ins w:id="711" w:author="Unknown">
        <w:r w:rsidRPr="000B2281">
          <w:rPr>
            <w:rFonts w:ascii="Times New Roman" w:eastAsia="Times New Roman" w:hAnsi="Times New Roman" w:cs="Times New Roman"/>
            <w:b/>
            <w:bCs/>
            <w:sz w:val="28"/>
            <w:szCs w:val="28"/>
          </w:rPr>
          <w:t xml:space="preserve">124. What are the types of annotations available in </w:t>
        </w:r>
        <w:proofErr w:type="spellStart"/>
        <w:r w:rsidRPr="000B2281">
          <w:rPr>
            <w:rFonts w:ascii="Times New Roman" w:eastAsia="Times New Roman" w:hAnsi="Times New Roman" w:cs="Times New Roman"/>
            <w:b/>
            <w:bCs/>
            <w:sz w:val="28"/>
            <w:szCs w:val="28"/>
          </w:rPr>
          <w:t>TestNG</w:t>
        </w:r>
        <w:proofErr w:type="spell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712" w:author="Unknown"/>
          <w:rFonts w:ascii="Times New Roman" w:eastAsia="Times New Roman" w:hAnsi="Times New Roman" w:cs="Times New Roman"/>
          <w:color w:val="2D3748"/>
          <w:sz w:val="28"/>
          <w:szCs w:val="28"/>
        </w:rPr>
      </w:pPr>
      <w:ins w:id="713" w:author="Unknown">
        <w:r w:rsidRPr="000B2281">
          <w:rPr>
            <w:rFonts w:ascii="Times New Roman" w:eastAsia="Times New Roman" w:hAnsi="Times New Roman" w:cs="Times New Roman"/>
            <w:color w:val="2D3748"/>
            <w:sz w:val="28"/>
            <w:szCs w:val="28"/>
          </w:rPr>
          <w:t>@</w:t>
        </w:r>
        <w:proofErr w:type="spellStart"/>
        <w:r w:rsidRPr="000B2281">
          <w:rPr>
            <w:rFonts w:ascii="Times New Roman" w:eastAsia="Times New Roman" w:hAnsi="Times New Roman" w:cs="Times New Roman"/>
            <w:color w:val="2D3748"/>
            <w:sz w:val="28"/>
            <w:szCs w:val="28"/>
          </w:rPr>
          <w:t>BeforeTest</w:t>
        </w:r>
        <w:proofErr w:type="spellEnd"/>
        <w:r w:rsidRPr="000B2281">
          <w:rPr>
            <w:rFonts w:ascii="Times New Roman" w:eastAsia="Times New Roman" w:hAnsi="Times New Roman" w:cs="Times New Roman"/>
            <w:color w:val="2D3748"/>
            <w:sz w:val="28"/>
            <w:szCs w:val="28"/>
          </w:rPr>
          <w:br/>
          <w:t>@</w:t>
        </w:r>
        <w:proofErr w:type="spellStart"/>
        <w:r w:rsidRPr="000B2281">
          <w:rPr>
            <w:rFonts w:ascii="Times New Roman" w:eastAsia="Times New Roman" w:hAnsi="Times New Roman" w:cs="Times New Roman"/>
            <w:color w:val="2D3748"/>
            <w:sz w:val="28"/>
            <w:szCs w:val="28"/>
          </w:rPr>
          <w:t>AfterTest</w:t>
        </w:r>
        <w:proofErr w:type="spellEnd"/>
        <w:r w:rsidRPr="000B2281">
          <w:rPr>
            <w:rFonts w:ascii="Times New Roman" w:eastAsia="Times New Roman" w:hAnsi="Times New Roman" w:cs="Times New Roman"/>
            <w:color w:val="2D3748"/>
            <w:sz w:val="28"/>
            <w:szCs w:val="28"/>
          </w:rPr>
          <w:br/>
          <w:t>@</w:t>
        </w:r>
        <w:proofErr w:type="spellStart"/>
        <w:r w:rsidRPr="000B2281">
          <w:rPr>
            <w:rFonts w:ascii="Times New Roman" w:eastAsia="Times New Roman" w:hAnsi="Times New Roman" w:cs="Times New Roman"/>
            <w:color w:val="2D3748"/>
            <w:sz w:val="28"/>
            <w:szCs w:val="28"/>
          </w:rPr>
          <w:t>BeforeClass</w:t>
        </w:r>
        <w:proofErr w:type="spellEnd"/>
        <w:r w:rsidRPr="000B2281">
          <w:rPr>
            <w:rFonts w:ascii="Times New Roman" w:eastAsia="Times New Roman" w:hAnsi="Times New Roman" w:cs="Times New Roman"/>
            <w:color w:val="2D3748"/>
            <w:sz w:val="28"/>
            <w:szCs w:val="28"/>
          </w:rPr>
          <w:br/>
          <w:t>@</w:t>
        </w:r>
        <w:proofErr w:type="spellStart"/>
        <w:r w:rsidRPr="000B2281">
          <w:rPr>
            <w:rFonts w:ascii="Times New Roman" w:eastAsia="Times New Roman" w:hAnsi="Times New Roman" w:cs="Times New Roman"/>
            <w:color w:val="2D3748"/>
            <w:sz w:val="28"/>
            <w:szCs w:val="28"/>
          </w:rPr>
          <w:t>AfterClass</w:t>
        </w:r>
        <w:proofErr w:type="spellEnd"/>
        <w:r w:rsidRPr="000B2281">
          <w:rPr>
            <w:rFonts w:ascii="Times New Roman" w:eastAsia="Times New Roman" w:hAnsi="Times New Roman" w:cs="Times New Roman"/>
            <w:color w:val="2D3748"/>
            <w:sz w:val="28"/>
            <w:szCs w:val="28"/>
          </w:rPr>
          <w:br/>
          <w:t>@</w:t>
        </w:r>
        <w:proofErr w:type="spellStart"/>
        <w:r w:rsidRPr="000B2281">
          <w:rPr>
            <w:rFonts w:ascii="Times New Roman" w:eastAsia="Times New Roman" w:hAnsi="Times New Roman" w:cs="Times New Roman"/>
            <w:color w:val="2D3748"/>
            <w:sz w:val="28"/>
            <w:szCs w:val="28"/>
          </w:rPr>
          <w:t>BeforeMethod</w:t>
        </w:r>
        <w:proofErr w:type="spellEnd"/>
        <w:r w:rsidRPr="000B2281">
          <w:rPr>
            <w:rFonts w:ascii="Times New Roman" w:eastAsia="Times New Roman" w:hAnsi="Times New Roman" w:cs="Times New Roman"/>
            <w:color w:val="2D3748"/>
            <w:sz w:val="28"/>
            <w:szCs w:val="28"/>
          </w:rPr>
          <w:br/>
          <w:t>@</w:t>
        </w:r>
        <w:proofErr w:type="spellStart"/>
        <w:r w:rsidRPr="000B2281">
          <w:rPr>
            <w:rFonts w:ascii="Times New Roman" w:eastAsia="Times New Roman" w:hAnsi="Times New Roman" w:cs="Times New Roman"/>
            <w:color w:val="2D3748"/>
            <w:sz w:val="28"/>
            <w:szCs w:val="28"/>
          </w:rPr>
          <w:t>AfterMethod</w:t>
        </w:r>
        <w:proofErr w:type="spellEnd"/>
        <w:r w:rsidRPr="000B2281">
          <w:rPr>
            <w:rFonts w:ascii="Times New Roman" w:eastAsia="Times New Roman" w:hAnsi="Times New Roman" w:cs="Times New Roman"/>
            <w:color w:val="2D3748"/>
            <w:sz w:val="28"/>
            <w:szCs w:val="28"/>
          </w:rPr>
          <w:br/>
          <w:t>@</w:t>
        </w:r>
        <w:proofErr w:type="spellStart"/>
        <w:r w:rsidRPr="000B2281">
          <w:rPr>
            <w:rFonts w:ascii="Times New Roman" w:eastAsia="Times New Roman" w:hAnsi="Times New Roman" w:cs="Times New Roman"/>
            <w:color w:val="2D3748"/>
            <w:sz w:val="28"/>
            <w:szCs w:val="28"/>
          </w:rPr>
          <w:t>BeforeSuite</w:t>
        </w:r>
        <w:proofErr w:type="spellEnd"/>
        <w:r w:rsidRPr="000B2281">
          <w:rPr>
            <w:rFonts w:ascii="Times New Roman" w:eastAsia="Times New Roman" w:hAnsi="Times New Roman" w:cs="Times New Roman"/>
            <w:color w:val="2D3748"/>
            <w:sz w:val="28"/>
            <w:szCs w:val="28"/>
          </w:rPr>
          <w:br/>
          <w:t>@</w:t>
        </w:r>
        <w:proofErr w:type="spellStart"/>
        <w:r w:rsidRPr="000B2281">
          <w:rPr>
            <w:rFonts w:ascii="Times New Roman" w:eastAsia="Times New Roman" w:hAnsi="Times New Roman" w:cs="Times New Roman"/>
            <w:color w:val="2D3748"/>
            <w:sz w:val="28"/>
            <w:szCs w:val="28"/>
          </w:rPr>
          <w:t>AfterSuite</w:t>
        </w:r>
        <w:proofErr w:type="spellEnd"/>
        <w:r w:rsidRPr="000B2281">
          <w:rPr>
            <w:rFonts w:ascii="Times New Roman" w:eastAsia="Times New Roman" w:hAnsi="Times New Roman" w:cs="Times New Roman"/>
            <w:color w:val="2D3748"/>
            <w:sz w:val="28"/>
            <w:szCs w:val="28"/>
          </w:rPr>
          <w:br/>
          <w:t>@</w:t>
        </w:r>
        <w:proofErr w:type="spellStart"/>
        <w:r w:rsidRPr="000B2281">
          <w:rPr>
            <w:rFonts w:ascii="Times New Roman" w:eastAsia="Times New Roman" w:hAnsi="Times New Roman" w:cs="Times New Roman"/>
            <w:color w:val="2D3748"/>
            <w:sz w:val="28"/>
            <w:szCs w:val="28"/>
          </w:rPr>
          <w:t>BeforeGroups</w:t>
        </w:r>
        <w:proofErr w:type="spellEnd"/>
        <w:r w:rsidRPr="000B2281">
          <w:rPr>
            <w:rFonts w:ascii="Times New Roman" w:eastAsia="Times New Roman" w:hAnsi="Times New Roman" w:cs="Times New Roman"/>
            <w:color w:val="2D3748"/>
            <w:sz w:val="28"/>
            <w:szCs w:val="28"/>
          </w:rPr>
          <w:br/>
          <w:t>@</w:t>
        </w:r>
        <w:proofErr w:type="spellStart"/>
        <w:r w:rsidRPr="000B2281">
          <w:rPr>
            <w:rFonts w:ascii="Times New Roman" w:eastAsia="Times New Roman" w:hAnsi="Times New Roman" w:cs="Times New Roman"/>
            <w:color w:val="2D3748"/>
            <w:sz w:val="28"/>
            <w:szCs w:val="28"/>
          </w:rPr>
          <w:t>AfterGroups</w:t>
        </w:r>
        <w:proofErr w:type="spellEnd"/>
        <w:r w:rsidRPr="000B2281">
          <w:rPr>
            <w:rFonts w:ascii="Times New Roman" w:eastAsia="Times New Roman" w:hAnsi="Times New Roman" w:cs="Times New Roman"/>
            <w:color w:val="2D3748"/>
            <w:sz w:val="28"/>
            <w:szCs w:val="28"/>
          </w:rPr>
          <w:br/>
          <w:t>@Test</w:t>
        </w:r>
      </w:ins>
    </w:p>
    <w:p w:rsidR="000B2281" w:rsidRPr="000B2281" w:rsidRDefault="000B2281" w:rsidP="000B2281">
      <w:pPr>
        <w:shd w:val="clear" w:color="auto" w:fill="FFFFFF"/>
        <w:spacing w:before="360" w:after="120" w:line="240" w:lineRule="auto"/>
        <w:outlineLvl w:val="2"/>
        <w:rPr>
          <w:ins w:id="714" w:author="Unknown"/>
          <w:rFonts w:ascii="Times New Roman" w:eastAsia="Times New Roman" w:hAnsi="Times New Roman" w:cs="Times New Roman"/>
          <w:sz w:val="28"/>
          <w:szCs w:val="28"/>
        </w:rPr>
      </w:pPr>
      <w:ins w:id="715" w:author="Unknown">
        <w:r w:rsidRPr="000B2281">
          <w:rPr>
            <w:rFonts w:ascii="Times New Roman" w:eastAsia="Times New Roman" w:hAnsi="Times New Roman" w:cs="Times New Roman"/>
            <w:b/>
            <w:bCs/>
            <w:sz w:val="28"/>
            <w:szCs w:val="28"/>
          </w:rPr>
          <w:t xml:space="preserve">125. What is </w:t>
        </w:r>
        <w:proofErr w:type="spellStart"/>
        <w:r w:rsidRPr="000B2281">
          <w:rPr>
            <w:rFonts w:ascii="Times New Roman" w:eastAsia="Times New Roman" w:hAnsi="Times New Roman" w:cs="Times New Roman"/>
            <w:b/>
            <w:bCs/>
            <w:sz w:val="28"/>
            <w:szCs w:val="28"/>
          </w:rPr>
          <w:t>TestNG</w:t>
        </w:r>
        <w:proofErr w:type="spellEnd"/>
        <w:r w:rsidRPr="000B2281">
          <w:rPr>
            <w:rFonts w:ascii="Times New Roman" w:eastAsia="Times New Roman" w:hAnsi="Times New Roman" w:cs="Times New Roman"/>
            <w:b/>
            <w:bCs/>
            <w:sz w:val="28"/>
            <w:szCs w:val="28"/>
          </w:rPr>
          <w:t xml:space="preserve"> Assert and list out some common Assertions supported by </w:t>
        </w:r>
        <w:proofErr w:type="spellStart"/>
        <w:r w:rsidRPr="000B2281">
          <w:rPr>
            <w:rFonts w:ascii="Times New Roman" w:eastAsia="Times New Roman" w:hAnsi="Times New Roman" w:cs="Times New Roman"/>
            <w:b/>
            <w:bCs/>
            <w:sz w:val="28"/>
            <w:szCs w:val="28"/>
          </w:rPr>
          <w:t>TestNG</w:t>
        </w:r>
        <w:proofErr w:type="spell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716" w:author="Unknown"/>
          <w:rFonts w:ascii="Times New Roman" w:eastAsia="Times New Roman" w:hAnsi="Times New Roman" w:cs="Times New Roman"/>
          <w:color w:val="2D3748"/>
          <w:sz w:val="28"/>
          <w:szCs w:val="28"/>
        </w:rPr>
      </w:pPr>
      <w:proofErr w:type="spellStart"/>
      <w:ins w:id="717" w:author="Unknown">
        <w:r w:rsidRPr="000B2281">
          <w:rPr>
            <w:rFonts w:ascii="Times New Roman" w:eastAsia="Times New Roman" w:hAnsi="Times New Roman" w:cs="Times New Roman"/>
            <w:color w:val="2D3748"/>
            <w:sz w:val="28"/>
            <w:szCs w:val="28"/>
          </w:rPr>
          <w:t>TestNG</w:t>
        </w:r>
        <w:proofErr w:type="spellEnd"/>
        <w:r w:rsidRPr="000B2281">
          <w:rPr>
            <w:rFonts w:ascii="Times New Roman" w:eastAsia="Times New Roman" w:hAnsi="Times New Roman" w:cs="Times New Roman"/>
            <w:color w:val="2D3748"/>
            <w:sz w:val="28"/>
            <w:szCs w:val="28"/>
          </w:rPr>
          <w:t xml:space="preserve"> Asserts help us to verify the condition of the test in the middle of the test run. Based on the </w:t>
        </w:r>
        <w:proofErr w:type="spellStart"/>
        <w:r w:rsidRPr="000B2281">
          <w:rPr>
            <w:rFonts w:ascii="Times New Roman" w:eastAsia="Times New Roman" w:hAnsi="Times New Roman" w:cs="Times New Roman"/>
            <w:color w:val="2D3748"/>
            <w:sz w:val="28"/>
            <w:szCs w:val="28"/>
          </w:rPr>
          <w:t>TestNG</w:t>
        </w:r>
        <w:proofErr w:type="spellEnd"/>
        <w:r w:rsidRPr="000B2281">
          <w:rPr>
            <w:rFonts w:ascii="Times New Roman" w:eastAsia="Times New Roman" w:hAnsi="Times New Roman" w:cs="Times New Roman"/>
            <w:color w:val="2D3748"/>
            <w:sz w:val="28"/>
            <w:szCs w:val="28"/>
          </w:rPr>
          <w:t xml:space="preserve"> Assertions, we will consider a successful test only if it is completed the test run without throwing any exception.</w:t>
        </w:r>
      </w:ins>
    </w:p>
    <w:p w:rsidR="000B2281" w:rsidRPr="000B2281" w:rsidRDefault="000B2281" w:rsidP="000B2281">
      <w:pPr>
        <w:shd w:val="clear" w:color="auto" w:fill="FFFFFF"/>
        <w:spacing w:after="100" w:afterAutospacing="1" w:line="240" w:lineRule="auto"/>
        <w:rPr>
          <w:ins w:id="718" w:author="Unknown"/>
          <w:rFonts w:ascii="Times New Roman" w:eastAsia="Times New Roman" w:hAnsi="Times New Roman" w:cs="Times New Roman"/>
          <w:color w:val="2D3748"/>
          <w:sz w:val="28"/>
          <w:szCs w:val="28"/>
        </w:rPr>
      </w:pPr>
      <w:ins w:id="719" w:author="Unknown">
        <w:r w:rsidRPr="000B2281">
          <w:rPr>
            <w:rFonts w:ascii="Times New Roman" w:eastAsia="Times New Roman" w:hAnsi="Times New Roman" w:cs="Times New Roman"/>
            <w:color w:val="2D3748"/>
            <w:sz w:val="28"/>
            <w:szCs w:val="28"/>
          </w:rPr>
          <w:t xml:space="preserve">Some of the common assertions supported by </w:t>
        </w:r>
        <w:proofErr w:type="spellStart"/>
        <w:r w:rsidRPr="000B2281">
          <w:rPr>
            <w:rFonts w:ascii="Times New Roman" w:eastAsia="Times New Roman" w:hAnsi="Times New Roman" w:cs="Times New Roman"/>
            <w:color w:val="2D3748"/>
            <w:sz w:val="28"/>
            <w:szCs w:val="28"/>
          </w:rPr>
          <w:t>TestNG</w:t>
        </w:r>
        <w:proofErr w:type="spellEnd"/>
        <w:r w:rsidRPr="000B2281">
          <w:rPr>
            <w:rFonts w:ascii="Times New Roman" w:eastAsia="Times New Roman" w:hAnsi="Times New Roman" w:cs="Times New Roman"/>
            <w:color w:val="2D3748"/>
            <w:sz w:val="28"/>
            <w:szCs w:val="28"/>
          </w:rPr>
          <w:t xml:space="preserve"> are</w:t>
        </w:r>
      </w:ins>
    </w:p>
    <w:p w:rsidR="000B2281" w:rsidRPr="000B2281" w:rsidRDefault="000B2281" w:rsidP="000B2281">
      <w:pPr>
        <w:numPr>
          <w:ilvl w:val="0"/>
          <w:numId w:val="36"/>
        </w:numPr>
        <w:shd w:val="clear" w:color="auto" w:fill="FFFFFF"/>
        <w:spacing w:before="100" w:beforeAutospacing="1" w:after="100" w:afterAutospacing="1" w:line="240" w:lineRule="auto"/>
        <w:rPr>
          <w:ins w:id="720" w:author="Unknown"/>
          <w:rFonts w:ascii="Times New Roman" w:eastAsia="Times New Roman" w:hAnsi="Times New Roman" w:cs="Times New Roman"/>
          <w:color w:val="2D3748"/>
          <w:sz w:val="28"/>
          <w:szCs w:val="28"/>
        </w:rPr>
      </w:pPr>
      <w:proofErr w:type="spellStart"/>
      <w:ins w:id="721" w:author="Unknown">
        <w:r w:rsidRPr="000B2281">
          <w:rPr>
            <w:rFonts w:ascii="Times New Roman" w:eastAsia="Times New Roman" w:hAnsi="Times New Roman" w:cs="Times New Roman"/>
            <w:color w:val="2D3748"/>
            <w:sz w:val="28"/>
            <w:szCs w:val="28"/>
          </w:rPr>
          <w:lastRenderedPageBreak/>
          <w:t>assertEqual</w:t>
        </w:r>
        <w:proofErr w:type="spellEnd"/>
        <w:r w:rsidRPr="000B2281">
          <w:rPr>
            <w:rFonts w:ascii="Times New Roman" w:eastAsia="Times New Roman" w:hAnsi="Times New Roman" w:cs="Times New Roman"/>
            <w:color w:val="2D3748"/>
            <w:sz w:val="28"/>
            <w:szCs w:val="28"/>
          </w:rPr>
          <w:t xml:space="preserve">(String </w:t>
        </w:r>
        <w:proofErr w:type="spellStart"/>
        <w:r w:rsidRPr="000B2281">
          <w:rPr>
            <w:rFonts w:ascii="Times New Roman" w:eastAsia="Times New Roman" w:hAnsi="Times New Roman" w:cs="Times New Roman"/>
            <w:color w:val="2D3748"/>
            <w:sz w:val="28"/>
            <w:szCs w:val="28"/>
          </w:rPr>
          <w:t>actual,String</w:t>
        </w:r>
        <w:proofErr w:type="spellEnd"/>
        <w:r w:rsidRPr="000B2281">
          <w:rPr>
            <w:rFonts w:ascii="Times New Roman" w:eastAsia="Times New Roman" w:hAnsi="Times New Roman" w:cs="Times New Roman"/>
            <w:color w:val="2D3748"/>
            <w:sz w:val="28"/>
            <w:szCs w:val="28"/>
          </w:rPr>
          <w:t xml:space="preserve"> expected)</w:t>
        </w:r>
      </w:ins>
    </w:p>
    <w:p w:rsidR="000B2281" w:rsidRPr="000B2281" w:rsidRDefault="000B2281" w:rsidP="000B2281">
      <w:pPr>
        <w:numPr>
          <w:ilvl w:val="0"/>
          <w:numId w:val="36"/>
        </w:numPr>
        <w:shd w:val="clear" w:color="auto" w:fill="FFFFFF"/>
        <w:spacing w:before="100" w:beforeAutospacing="1" w:after="100" w:afterAutospacing="1" w:line="240" w:lineRule="auto"/>
        <w:rPr>
          <w:ins w:id="722" w:author="Unknown"/>
          <w:rFonts w:ascii="Times New Roman" w:eastAsia="Times New Roman" w:hAnsi="Times New Roman" w:cs="Times New Roman"/>
          <w:color w:val="2D3748"/>
          <w:sz w:val="28"/>
          <w:szCs w:val="28"/>
        </w:rPr>
      </w:pPr>
      <w:proofErr w:type="spellStart"/>
      <w:ins w:id="723" w:author="Unknown">
        <w:r w:rsidRPr="000B2281">
          <w:rPr>
            <w:rFonts w:ascii="Times New Roman" w:eastAsia="Times New Roman" w:hAnsi="Times New Roman" w:cs="Times New Roman"/>
            <w:color w:val="2D3748"/>
            <w:sz w:val="28"/>
            <w:szCs w:val="28"/>
          </w:rPr>
          <w:t>assertEqual</w:t>
        </w:r>
        <w:proofErr w:type="spellEnd"/>
        <w:r w:rsidRPr="000B2281">
          <w:rPr>
            <w:rFonts w:ascii="Times New Roman" w:eastAsia="Times New Roman" w:hAnsi="Times New Roman" w:cs="Times New Roman"/>
            <w:color w:val="2D3748"/>
            <w:sz w:val="28"/>
            <w:szCs w:val="28"/>
          </w:rPr>
          <w:t xml:space="preserve">(String </w:t>
        </w:r>
        <w:proofErr w:type="spellStart"/>
        <w:r w:rsidRPr="000B2281">
          <w:rPr>
            <w:rFonts w:ascii="Times New Roman" w:eastAsia="Times New Roman" w:hAnsi="Times New Roman" w:cs="Times New Roman"/>
            <w:color w:val="2D3748"/>
            <w:sz w:val="28"/>
            <w:szCs w:val="28"/>
          </w:rPr>
          <w:t>actual,String</w:t>
        </w:r>
        <w:proofErr w:type="spellEnd"/>
        <w:r w:rsidRPr="000B2281">
          <w:rPr>
            <w:rFonts w:ascii="Times New Roman" w:eastAsia="Times New Roman" w:hAnsi="Times New Roman" w:cs="Times New Roman"/>
            <w:color w:val="2D3748"/>
            <w:sz w:val="28"/>
            <w:szCs w:val="28"/>
          </w:rPr>
          <w:t xml:space="preserve"> expected, String message)</w:t>
        </w:r>
      </w:ins>
    </w:p>
    <w:p w:rsidR="000B2281" w:rsidRPr="000B2281" w:rsidRDefault="000B2281" w:rsidP="000B2281">
      <w:pPr>
        <w:numPr>
          <w:ilvl w:val="0"/>
          <w:numId w:val="36"/>
        </w:numPr>
        <w:shd w:val="clear" w:color="auto" w:fill="FFFFFF"/>
        <w:spacing w:before="100" w:beforeAutospacing="1" w:after="100" w:afterAutospacing="1" w:line="240" w:lineRule="auto"/>
        <w:rPr>
          <w:ins w:id="724" w:author="Unknown"/>
          <w:rFonts w:ascii="Times New Roman" w:eastAsia="Times New Roman" w:hAnsi="Times New Roman" w:cs="Times New Roman"/>
          <w:color w:val="2D3748"/>
          <w:sz w:val="28"/>
          <w:szCs w:val="28"/>
        </w:rPr>
      </w:pPr>
      <w:proofErr w:type="spellStart"/>
      <w:ins w:id="725" w:author="Unknown">
        <w:r w:rsidRPr="000B2281">
          <w:rPr>
            <w:rFonts w:ascii="Times New Roman" w:eastAsia="Times New Roman" w:hAnsi="Times New Roman" w:cs="Times New Roman"/>
            <w:color w:val="2D3748"/>
            <w:sz w:val="28"/>
            <w:szCs w:val="28"/>
          </w:rPr>
          <w:t>assertEquals</w:t>
        </w:r>
        <w:proofErr w:type="spellEnd"/>
        <w:r w:rsidRPr="000B2281">
          <w:rPr>
            <w:rFonts w:ascii="Times New Roman" w:eastAsia="Times New Roman" w:hAnsi="Times New Roman" w:cs="Times New Roman"/>
            <w:color w:val="2D3748"/>
            <w:sz w:val="28"/>
            <w:szCs w:val="28"/>
          </w:rPr>
          <w:t>(</w:t>
        </w:r>
        <w:proofErr w:type="spellStart"/>
        <w:r w:rsidRPr="000B2281">
          <w:rPr>
            <w:rFonts w:ascii="Times New Roman" w:eastAsia="Times New Roman" w:hAnsi="Times New Roman" w:cs="Times New Roman"/>
            <w:color w:val="2D3748"/>
            <w:sz w:val="28"/>
            <w:szCs w:val="28"/>
          </w:rPr>
          <w:t>boolean</w:t>
        </w:r>
        <w:proofErr w:type="spellEnd"/>
        <w:r w:rsidRPr="000B2281">
          <w:rPr>
            <w:rFonts w:ascii="Times New Roman" w:eastAsia="Times New Roman" w:hAnsi="Times New Roman" w:cs="Times New Roman"/>
            <w:color w:val="2D3748"/>
            <w:sz w:val="28"/>
            <w:szCs w:val="28"/>
          </w:rPr>
          <w:t xml:space="preserve"> </w:t>
        </w:r>
        <w:proofErr w:type="spellStart"/>
        <w:r w:rsidRPr="000B2281">
          <w:rPr>
            <w:rFonts w:ascii="Times New Roman" w:eastAsia="Times New Roman" w:hAnsi="Times New Roman" w:cs="Times New Roman"/>
            <w:color w:val="2D3748"/>
            <w:sz w:val="28"/>
            <w:szCs w:val="28"/>
          </w:rPr>
          <w:t>actual,boolean</w:t>
        </w:r>
        <w:proofErr w:type="spellEnd"/>
        <w:r w:rsidRPr="000B2281">
          <w:rPr>
            <w:rFonts w:ascii="Times New Roman" w:eastAsia="Times New Roman" w:hAnsi="Times New Roman" w:cs="Times New Roman"/>
            <w:color w:val="2D3748"/>
            <w:sz w:val="28"/>
            <w:szCs w:val="28"/>
          </w:rPr>
          <w:t xml:space="preserve"> expected)</w:t>
        </w:r>
      </w:ins>
    </w:p>
    <w:p w:rsidR="000B2281" w:rsidRPr="000B2281" w:rsidRDefault="000B2281" w:rsidP="000B2281">
      <w:pPr>
        <w:numPr>
          <w:ilvl w:val="0"/>
          <w:numId w:val="36"/>
        </w:numPr>
        <w:shd w:val="clear" w:color="auto" w:fill="FFFFFF"/>
        <w:spacing w:before="100" w:beforeAutospacing="1" w:after="100" w:afterAutospacing="1" w:line="240" w:lineRule="auto"/>
        <w:rPr>
          <w:ins w:id="726" w:author="Unknown"/>
          <w:rFonts w:ascii="Times New Roman" w:eastAsia="Times New Roman" w:hAnsi="Times New Roman" w:cs="Times New Roman"/>
          <w:color w:val="2D3748"/>
          <w:sz w:val="28"/>
          <w:szCs w:val="28"/>
        </w:rPr>
      </w:pPr>
      <w:proofErr w:type="spellStart"/>
      <w:ins w:id="727" w:author="Unknown">
        <w:r w:rsidRPr="000B2281">
          <w:rPr>
            <w:rFonts w:ascii="Times New Roman" w:eastAsia="Times New Roman" w:hAnsi="Times New Roman" w:cs="Times New Roman"/>
            <w:color w:val="2D3748"/>
            <w:sz w:val="28"/>
            <w:szCs w:val="28"/>
          </w:rPr>
          <w:t>assertTrue</w:t>
        </w:r>
        <w:proofErr w:type="spellEnd"/>
        <w:r w:rsidRPr="000B2281">
          <w:rPr>
            <w:rFonts w:ascii="Times New Roman" w:eastAsia="Times New Roman" w:hAnsi="Times New Roman" w:cs="Times New Roman"/>
            <w:color w:val="2D3748"/>
            <w:sz w:val="28"/>
            <w:szCs w:val="28"/>
          </w:rPr>
          <w:t>(condition)</w:t>
        </w:r>
      </w:ins>
    </w:p>
    <w:p w:rsidR="000B2281" w:rsidRPr="000B2281" w:rsidRDefault="000B2281" w:rsidP="000B2281">
      <w:pPr>
        <w:numPr>
          <w:ilvl w:val="0"/>
          <w:numId w:val="36"/>
        </w:numPr>
        <w:shd w:val="clear" w:color="auto" w:fill="FFFFFF"/>
        <w:spacing w:before="100" w:beforeAutospacing="1" w:after="100" w:afterAutospacing="1" w:line="240" w:lineRule="auto"/>
        <w:rPr>
          <w:ins w:id="728" w:author="Unknown"/>
          <w:rFonts w:ascii="Times New Roman" w:eastAsia="Times New Roman" w:hAnsi="Times New Roman" w:cs="Times New Roman"/>
          <w:color w:val="2D3748"/>
          <w:sz w:val="28"/>
          <w:szCs w:val="28"/>
        </w:rPr>
      </w:pPr>
      <w:proofErr w:type="spellStart"/>
      <w:ins w:id="729" w:author="Unknown">
        <w:r w:rsidRPr="000B2281">
          <w:rPr>
            <w:rFonts w:ascii="Times New Roman" w:eastAsia="Times New Roman" w:hAnsi="Times New Roman" w:cs="Times New Roman"/>
            <w:color w:val="2D3748"/>
            <w:sz w:val="28"/>
            <w:szCs w:val="28"/>
          </w:rPr>
          <w:t>assertTrue</w:t>
        </w:r>
        <w:proofErr w:type="spellEnd"/>
        <w:r w:rsidRPr="000B2281">
          <w:rPr>
            <w:rFonts w:ascii="Times New Roman" w:eastAsia="Times New Roman" w:hAnsi="Times New Roman" w:cs="Times New Roman"/>
            <w:color w:val="2D3748"/>
            <w:sz w:val="28"/>
            <w:szCs w:val="28"/>
          </w:rPr>
          <w:t>(condition, message)</w:t>
        </w:r>
      </w:ins>
    </w:p>
    <w:p w:rsidR="000B2281" w:rsidRPr="000B2281" w:rsidRDefault="000B2281" w:rsidP="000B2281">
      <w:pPr>
        <w:numPr>
          <w:ilvl w:val="0"/>
          <w:numId w:val="36"/>
        </w:numPr>
        <w:shd w:val="clear" w:color="auto" w:fill="FFFFFF"/>
        <w:spacing w:before="100" w:beforeAutospacing="1" w:after="100" w:afterAutospacing="1" w:line="240" w:lineRule="auto"/>
        <w:rPr>
          <w:ins w:id="730" w:author="Unknown"/>
          <w:rFonts w:ascii="Times New Roman" w:eastAsia="Times New Roman" w:hAnsi="Times New Roman" w:cs="Times New Roman"/>
          <w:color w:val="2D3748"/>
          <w:sz w:val="28"/>
          <w:szCs w:val="28"/>
        </w:rPr>
      </w:pPr>
      <w:proofErr w:type="spellStart"/>
      <w:ins w:id="731" w:author="Unknown">
        <w:r w:rsidRPr="000B2281">
          <w:rPr>
            <w:rFonts w:ascii="Times New Roman" w:eastAsia="Times New Roman" w:hAnsi="Times New Roman" w:cs="Times New Roman"/>
            <w:color w:val="2D3748"/>
            <w:sz w:val="28"/>
            <w:szCs w:val="28"/>
          </w:rPr>
          <w:t>assertFalse</w:t>
        </w:r>
        <w:proofErr w:type="spellEnd"/>
        <w:r w:rsidRPr="000B2281">
          <w:rPr>
            <w:rFonts w:ascii="Times New Roman" w:eastAsia="Times New Roman" w:hAnsi="Times New Roman" w:cs="Times New Roman"/>
            <w:color w:val="2D3748"/>
            <w:sz w:val="28"/>
            <w:szCs w:val="28"/>
          </w:rPr>
          <w:t>(condition)</w:t>
        </w:r>
      </w:ins>
    </w:p>
    <w:p w:rsidR="000B2281" w:rsidRPr="000B2281" w:rsidRDefault="000B2281" w:rsidP="000B2281">
      <w:pPr>
        <w:numPr>
          <w:ilvl w:val="0"/>
          <w:numId w:val="36"/>
        </w:numPr>
        <w:shd w:val="clear" w:color="auto" w:fill="FFFFFF"/>
        <w:spacing w:before="100" w:beforeAutospacing="1" w:after="100" w:afterAutospacing="1" w:line="240" w:lineRule="auto"/>
        <w:rPr>
          <w:ins w:id="732" w:author="Unknown"/>
          <w:rFonts w:ascii="Times New Roman" w:eastAsia="Times New Roman" w:hAnsi="Times New Roman" w:cs="Times New Roman"/>
          <w:color w:val="2D3748"/>
          <w:sz w:val="28"/>
          <w:szCs w:val="28"/>
        </w:rPr>
      </w:pPr>
      <w:proofErr w:type="spellStart"/>
      <w:ins w:id="733" w:author="Unknown">
        <w:r w:rsidRPr="000B2281">
          <w:rPr>
            <w:rFonts w:ascii="Times New Roman" w:eastAsia="Times New Roman" w:hAnsi="Times New Roman" w:cs="Times New Roman"/>
            <w:color w:val="2D3748"/>
            <w:sz w:val="28"/>
            <w:szCs w:val="28"/>
          </w:rPr>
          <w:t>assertFalse</w:t>
        </w:r>
        <w:proofErr w:type="spellEnd"/>
        <w:r w:rsidRPr="000B2281">
          <w:rPr>
            <w:rFonts w:ascii="Times New Roman" w:eastAsia="Times New Roman" w:hAnsi="Times New Roman" w:cs="Times New Roman"/>
            <w:color w:val="2D3748"/>
            <w:sz w:val="28"/>
            <w:szCs w:val="28"/>
          </w:rPr>
          <w:t>(condition, message)</w:t>
        </w:r>
      </w:ins>
    </w:p>
    <w:p w:rsidR="000B2281" w:rsidRPr="000B2281" w:rsidRDefault="000B2281" w:rsidP="000B2281">
      <w:pPr>
        <w:shd w:val="clear" w:color="auto" w:fill="FFFFFF"/>
        <w:spacing w:after="100" w:afterAutospacing="1" w:line="240" w:lineRule="auto"/>
        <w:rPr>
          <w:ins w:id="734" w:author="Unknown"/>
          <w:rFonts w:ascii="Times New Roman" w:eastAsia="Times New Roman" w:hAnsi="Times New Roman" w:cs="Times New Roman"/>
          <w:color w:val="2D3748"/>
          <w:sz w:val="28"/>
          <w:szCs w:val="28"/>
        </w:rPr>
      </w:pPr>
      <w:ins w:id="735" w:author="Unknown">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"https://www.softwaretestingmaterial.com/testng-asserts/"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For Complete Post</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shd w:val="clear" w:color="auto" w:fill="FFFFFF"/>
        <w:spacing w:before="360" w:after="120" w:line="240" w:lineRule="auto"/>
        <w:outlineLvl w:val="2"/>
        <w:rPr>
          <w:ins w:id="736" w:author="Unknown"/>
          <w:rFonts w:ascii="Times New Roman" w:eastAsia="Times New Roman" w:hAnsi="Times New Roman" w:cs="Times New Roman"/>
          <w:sz w:val="28"/>
          <w:szCs w:val="28"/>
        </w:rPr>
      </w:pPr>
      <w:ins w:id="737" w:author="Unknown">
        <w:r w:rsidRPr="000B2281">
          <w:rPr>
            <w:rFonts w:ascii="Times New Roman" w:eastAsia="Times New Roman" w:hAnsi="Times New Roman" w:cs="Times New Roman"/>
            <w:b/>
            <w:bCs/>
            <w:sz w:val="28"/>
            <w:szCs w:val="28"/>
          </w:rPr>
          <w:t>126. How to create and run TestNG.xml? </w:t>
        </w:r>
      </w:ins>
    </w:p>
    <w:p w:rsidR="000B2281" w:rsidRPr="000B2281" w:rsidRDefault="000B2281" w:rsidP="000B2281">
      <w:pPr>
        <w:shd w:val="clear" w:color="auto" w:fill="FFFFFF"/>
        <w:spacing w:after="100" w:afterAutospacing="1" w:line="240" w:lineRule="auto"/>
        <w:rPr>
          <w:ins w:id="738" w:author="Unknown"/>
          <w:rFonts w:ascii="Times New Roman" w:eastAsia="Times New Roman" w:hAnsi="Times New Roman" w:cs="Times New Roman"/>
          <w:color w:val="2D3748"/>
          <w:sz w:val="28"/>
          <w:szCs w:val="28"/>
        </w:rPr>
      </w:pPr>
      <w:ins w:id="739" w:author="Unknown">
        <w:r w:rsidRPr="000B2281">
          <w:rPr>
            <w:rFonts w:ascii="Times New Roman" w:eastAsia="Times New Roman" w:hAnsi="Times New Roman" w:cs="Times New Roman"/>
            <w:color w:val="2D3748"/>
            <w:sz w:val="28"/>
            <w:szCs w:val="28"/>
          </w:rPr>
          <w:t xml:space="preserve">In </w:t>
        </w:r>
        <w:proofErr w:type="spellStart"/>
        <w:r w:rsidRPr="000B2281">
          <w:rPr>
            <w:rFonts w:ascii="Times New Roman" w:eastAsia="Times New Roman" w:hAnsi="Times New Roman" w:cs="Times New Roman"/>
            <w:color w:val="2D3748"/>
            <w:sz w:val="28"/>
            <w:szCs w:val="28"/>
          </w:rPr>
          <w:t>TestNG</w:t>
        </w:r>
        <w:proofErr w:type="spellEnd"/>
        <w:r w:rsidRPr="000B2281">
          <w:rPr>
            <w:rFonts w:ascii="Times New Roman" w:eastAsia="Times New Roman" w:hAnsi="Times New Roman" w:cs="Times New Roman"/>
            <w:color w:val="2D3748"/>
            <w:sz w:val="28"/>
            <w:szCs w:val="28"/>
          </w:rPr>
          <w:t xml:space="preserve"> framework, we need to create </w:t>
        </w:r>
        <w:proofErr w:type="spellStart"/>
        <w:r w:rsidRPr="000B2281">
          <w:rPr>
            <w:rFonts w:ascii="Times New Roman" w:eastAsia="Times New Roman" w:hAnsi="Times New Roman" w:cs="Times New Roman"/>
            <w:color w:val="2D3748"/>
            <w:sz w:val="28"/>
            <w:szCs w:val="28"/>
          </w:rPr>
          <w:t>T</w:t>
        </w:r>
        <w:r w:rsidRPr="000B2281">
          <w:rPr>
            <w:rFonts w:ascii="Times New Roman" w:eastAsia="Times New Roman" w:hAnsi="Times New Roman" w:cs="Times New Roman"/>
            <w:b/>
            <w:bCs/>
            <w:color w:val="2D3748"/>
            <w:sz w:val="28"/>
            <w:szCs w:val="28"/>
          </w:rPr>
          <w:t>estNG</w:t>
        </w:r>
        <w:proofErr w:type="spellEnd"/>
        <w:r w:rsidRPr="000B2281">
          <w:rPr>
            <w:rFonts w:ascii="Times New Roman" w:eastAsia="Times New Roman" w:hAnsi="Times New Roman" w:cs="Times New Roman"/>
            <w:b/>
            <w:bCs/>
            <w:color w:val="2D3748"/>
            <w:sz w:val="28"/>
            <w:szCs w:val="28"/>
          </w:rPr>
          <w:t xml:space="preserve"> XML</w:t>
        </w:r>
        <w:r w:rsidRPr="000B2281">
          <w:rPr>
            <w:rFonts w:ascii="Times New Roman" w:eastAsia="Times New Roman" w:hAnsi="Times New Roman" w:cs="Times New Roman"/>
            <w:color w:val="2D3748"/>
            <w:sz w:val="28"/>
            <w:szCs w:val="28"/>
          </w:rPr>
          <w:t xml:space="preserve"> file to create and handle multiple test classes. We do configure our test run, set test dependency, include or exclude any test, method, class or package and set priority </w:t>
        </w:r>
        <w:proofErr w:type="spellStart"/>
        <w:r w:rsidRPr="000B2281">
          <w:rPr>
            <w:rFonts w:ascii="Times New Roman" w:eastAsia="Times New Roman" w:hAnsi="Times New Roman" w:cs="Times New Roman"/>
            <w:color w:val="2D3748"/>
            <w:sz w:val="28"/>
            <w:szCs w:val="28"/>
          </w:rPr>
          <w:t>etc</w:t>
        </w:r>
        <w:proofErr w:type="spellEnd"/>
        <w:r w:rsidRPr="000B2281">
          <w:rPr>
            <w:rFonts w:ascii="Times New Roman" w:eastAsia="Times New Roman" w:hAnsi="Times New Roman" w:cs="Times New Roman"/>
            <w:color w:val="2D3748"/>
            <w:sz w:val="28"/>
            <w:szCs w:val="28"/>
          </w:rPr>
          <w:t> in the XML file.</w:t>
        </w:r>
      </w:ins>
    </w:p>
    <w:p w:rsidR="000B2281" w:rsidRPr="000B2281" w:rsidRDefault="000B2281" w:rsidP="000B2281">
      <w:pPr>
        <w:shd w:val="clear" w:color="auto" w:fill="FFFFFF"/>
        <w:spacing w:after="100" w:afterAutospacing="1" w:line="240" w:lineRule="auto"/>
        <w:rPr>
          <w:ins w:id="740" w:author="Unknown"/>
          <w:rFonts w:ascii="Times New Roman" w:eastAsia="Times New Roman" w:hAnsi="Times New Roman" w:cs="Times New Roman"/>
          <w:color w:val="2D3748"/>
          <w:sz w:val="28"/>
          <w:szCs w:val="28"/>
        </w:rPr>
      </w:pPr>
      <w:ins w:id="741" w:author="Unknown">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"https://www.softwaretestingmaterial.com/create-testng-xml-file/"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For Complete Post</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shd w:val="clear" w:color="auto" w:fill="FFFFFF"/>
        <w:spacing w:before="360" w:after="120" w:line="240" w:lineRule="auto"/>
        <w:outlineLvl w:val="2"/>
        <w:rPr>
          <w:ins w:id="742" w:author="Unknown"/>
          <w:rFonts w:ascii="Times New Roman" w:eastAsia="Times New Roman" w:hAnsi="Times New Roman" w:cs="Times New Roman"/>
          <w:sz w:val="28"/>
          <w:szCs w:val="28"/>
        </w:rPr>
      </w:pPr>
      <w:ins w:id="743" w:author="Unknown">
        <w:r w:rsidRPr="000B2281">
          <w:rPr>
            <w:rFonts w:ascii="Times New Roman" w:eastAsia="Times New Roman" w:hAnsi="Times New Roman" w:cs="Times New Roman"/>
            <w:b/>
            <w:bCs/>
            <w:sz w:val="28"/>
            <w:szCs w:val="28"/>
          </w:rPr>
          <w:t xml:space="preserve">127. How to set test case priority in </w:t>
        </w:r>
        <w:proofErr w:type="spellStart"/>
        <w:r w:rsidRPr="000B2281">
          <w:rPr>
            <w:rFonts w:ascii="Times New Roman" w:eastAsia="Times New Roman" w:hAnsi="Times New Roman" w:cs="Times New Roman"/>
            <w:b/>
            <w:bCs/>
            <w:sz w:val="28"/>
            <w:szCs w:val="28"/>
          </w:rPr>
          <w:t>TestNG</w:t>
        </w:r>
        <w:proofErr w:type="spell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744" w:author="Unknown"/>
          <w:rFonts w:ascii="Times New Roman" w:eastAsia="Times New Roman" w:hAnsi="Times New Roman" w:cs="Times New Roman"/>
          <w:color w:val="2D3748"/>
          <w:sz w:val="28"/>
          <w:szCs w:val="28"/>
        </w:rPr>
      </w:pPr>
      <w:ins w:id="745" w:author="Unknown">
        <w:r w:rsidRPr="000B2281">
          <w:rPr>
            <w:rFonts w:ascii="Times New Roman" w:eastAsia="Times New Roman" w:hAnsi="Times New Roman" w:cs="Times New Roman"/>
            <w:color w:val="2D3748"/>
            <w:sz w:val="28"/>
            <w:szCs w:val="28"/>
          </w:rPr>
          <w:t>We use </w:t>
        </w:r>
        <w:r w:rsidRPr="000B2281">
          <w:rPr>
            <w:rFonts w:ascii="Times New Roman" w:eastAsia="Times New Roman" w:hAnsi="Times New Roman" w:cs="Times New Roman"/>
            <w:i/>
            <w:iCs/>
            <w:color w:val="2D3748"/>
            <w:sz w:val="28"/>
            <w:szCs w:val="28"/>
          </w:rPr>
          <w:t>priority</w:t>
        </w:r>
        <w:r w:rsidRPr="000B2281">
          <w:rPr>
            <w:rFonts w:ascii="Times New Roman" w:eastAsia="Times New Roman" w:hAnsi="Times New Roman" w:cs="Times New Roman"/>
            <w:color w:val="2D3748"/>
            <w:sz w:val="28"/>
            <w:szCs w:val="28"/>
          </w:rPr>
          <w:t> attribute to the </w:t>
        </w:r>
        <w:r w:rsidRPr="000B2281">
          <w:rPr>
            <w:rFonts w:ascii="Times New Roman" w:eastAsia="Times New Roman" w:hAnsi="Times New Roman" w:cs="Times New Roman"/>
            <w:i/>
            <w:iCs/>
            <w:color w:val="2D3748"/>
            <w:sz w:val="28"/>
            <w:szCs w:val="28"/>
          </w:rPr>
          <w:t>@Test</w:t>
        </w:r>
        <w:r w:rsidRPr="000B2281">
          <w:rPr>
            <w:rFonts w:ascii="Times New Roman" w:eastAsia="Times New Roman" w:hAnsi="Times New Roman" w:cs="Times New Roman"/>
            <w:color w:val="2D3748"/>
            <w:sz w:val="28"/>
            <w:szCs w:val="28"/>
          </w:rPr>
          <w:t> annotations. In case priority is not set then the test scripts execute in alphabetical order.</w:t>
        </w:r>
      </w:ins>
    </w:p>
    <w:p w:rsidR="000B2281" w:rsidRPr="000B2281" w:rsidRDefault="000B2281" w:rsidP="000B2281">
      <w:pPr>
        <w:spacing w:after="180" w:line="240" w:lineRule="auto"/>
        <w:rPr>
          <w:ins w:id="746" w:author="Unknown"/>
          <w:rFonts w:ascii="Times New Roman" w:eastAsia="Times New Roman" w:hAnsi="Times New Roman" w:cs="Times New Roman"/>
          <w:color w:val="2D3748"/>
          <w:sz w:val="28"/>
          <w:szCs w:val="28"/>
        </w:rPr>
      </w:pPr>
      <w:ins w:id="747" w:author="Unknown">
        <w:r w:rsidRPr="000B2281">
          <w:rPr>
            <w:rFonts w:ascii="Times New Roman" w:eastAsia="Times New Roman" w:hAnsi="Times New Roman" w:cs="Times New Roman"/>
            <w:color w:val="2D3748"/>
            <w:sz w:val="28"/>
            <w:szCs w:val="28"/>
          </w:rPr>
          <w:object w:dxaOrig="225" w:dyaOrig="225">
            <v:shape id="_x0000_i1237" type="#_x0000_t75" style="width:136.5pt;height:60.75pt" o:ole="">
              <v:imagedata r:id="rId37" o:title=""/>
            </v:shape>
            <w:control r:id="rId78" w:name="DefaultOcxName39" w:shapeid="_x0000_i1237"/>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2</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3</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4</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5</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6</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7</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8</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9</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10</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11</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12</w:t>
            </w:r>
          </w:p>
        </w:tc>
        <w:tc>
          <w:tcPr>
            <w:tcW w:w="11314"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 xml:space="preserve">package </w:t>
            </w:r>
            <w:proofErr w:type="spellStart"/>
            <w:r w:rsidRPr="000B2281">
              <w:rPr>
                <w:rFonts w:ascii="Times New Roman" w:eastAsia="Times New Roman" w:hAnsi="Times New Roman" w:cs="Times New Roman"/>
                <w:color w:val="000000"/>
                <w:sz w:val="28"/>
                <w:szCs w:val="28"/>
              </w:rPr>
              <w:t>TestNG</w:t>
            </w:r>
            <w:proofErr w:type="spellEnd"/>
            <w:r w:rsidRPr="000B2281">
              <w:rPr>
                <w:rFonts w:ascii="Times New Roman" w:eastAsia="Times New Roman" w:hAnsi="Times New Roman" w:cs="Times New Roman"/>
                <w:color w:val="000000"/>
                <w:sz w:val="28"/>
                <w:szCs w:val="28"/>
              </w:rPr>
              <w: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gramStart"/>
            <w:r w:rsidRPr="000B2281">
              <w:rPr>
                <w:rFonts w:ascii="Times New Roman" w:eastAsia="Times New Roman" w:hAnsi="Times New Roman" w:cs="Times New Roman"/>
                <w:color w:val="000000"/>
                <w:sz w:val="28"/>
                <w:szCs w:val="28"/>
              </w:rPr>
              <w:t>import</w:t>
            </w:r>
            <w:proofErr w:type="gramEnd"/>
            <w:r w:rsidRPr="000B2281">
              <w:rPr>
                <w:rFonts w:ascii="Times New Roman" w:eastAsia="Times New Roman" w:hAnsi="Times New Roman" w:cs="Times New Roman"/>
                <w:color w:val="000000"/>
                <w:sz w:val="28"/>
                <w:szCs w:val="28"/>
              </w:rPr>
              <w:t xml:space="preserve"> </w:t>
            </w:r>
            <w:proofErr w:type="spellStart"/>
            <w:r w:rsidRPr="000B2281">
              <w:rPr>
                <w:rFonts w:ascii="Times New Roman" w:eastAsia="Times New Roman" w:hAnsi="Times New Roman" w:cs="Times New Roman"/>
                <w:color w:val="000000"/>
                <w:sz w:val="28"/>
                <w:szCs w:val="28"/>
              </w:rPr>
              <w:t>org.testng.annotations</w:t>
            </w:r>
            <w:proofErr w:type="spellEnd"/>
            <w:r w:rsidRPr="000B2281">
              <w:rPr>
                <w:rFonts w:ascii="Times New Roman" w:eastAsia="Times New Roman" w:hAnsi="Times New Roman" w:cs="Times New Roman"/>
                <w:color w:val="000000"/>
                <w:sz w:val="28"/>
                <w:szCs w:val="28"/>
              </w:rPr>
              <w: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 xml:space="preserve">public class </w:t>
            </w:r>
            <w:proofErr w:type="spellStart"/>
            <w:r w:rsidRPr="000B2281">
              <w:rPr>
                <w:rFonts w:ascii="Times New Roman" w:eastAsia="Times New Roman" w:hAnsi="Times New Roman" w:cs="Times New Roman"/>
                <w:color w:val="000000"/>
                <w:sz w:val="28"/>
                <w:szCs w:val="28"/>
              </w:rPr>
              <w:t>PriorityTestCase</w:t>
            </w:r>
            <w:proofErr w:type="spellEnd"/>
            <w:r w:rsidRPr="000B2281">
              <w:rPr>
                <w:rFonts w:ascii="Times New Roman" w:eastAsia="Times New Roman" w:hAnsi="Times New Roman" w:cs="Times New Roman"/>
                <w:color w:val="000000"/>
                <w:sz w:val="28"/>
                <w:szCs w:val="28"/>
              </w:rPr>
              <w: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@Test(priority=0)</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public void testCase1() {  </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system.out.println</w:t>
            </w:r>
            <w:proofErr w:type="spellEnd"/>
            <w:r w:rsidRPr="000B2281">
              <w:rPr>
                <w:rFonts w:ascii="Times New Roman" w:eastAsia="Times New Roman" w:hAnsi="Times New Roman" w:cs="Times New Roman"/>
                <w:color w:val="000000"/>
                <w:sz w:val="28"/>
                <w:szCs w:val="28"/>
              </w:rPr>
              <w:t>("Test Case 1");</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@Test(priority=1)</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public void testCase2() {</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system.out.println</w:t>
            </w:r>
            <w:proofErr w:type="spellEnd"/>
            <w:r w:rsidRPr="000B2281">
              <w:rPr>
                <w:rFonts w:ascii="Times New Roman" w:eastAsia="Times New Roman" w:hAnsi="Times New Roman" w:cs="Times New Roman"/>
                <w:color w:val="000000"/>
                <w:sz w:val="28"/>
                <w:szCs w:val="28"/>
              </w:rPr>
              <w:t>("Test Case 2");</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w:t>
            </w:r>
          </w:p>
        </w:tc>
      </w:tr>
    </w:tbl>
    <w:p w:rsidR="000B2281" w:rsidRPr="000B2281" w:rsidRDefault="000B2281" w:rsidP="000B2281">
      <w:pPr>
        <w:shd w:val="clear" w:color="auto" w:fill="FFFFFF"/>
        <w:spacing w:after="100" w:afterAutospacing="1" w:line="240" w:lineRule="auto"/>
        <w:rPr>
          <w:ins w:id="748" w:author="Unknown"/>
          <w:rFonts w:ascii="Times New Roman" w:eastAsia="Times New Roman" w:hAnsi="Times New Roman" w:cs="Times New Roman"/>
          <w:color w:val="2D3748"/>
          <w:sz w:val="28"/>
          <w:szCs w:val="28"/>
        </w:rPr>
      </w:pPr>
      <w:ins w:id="749" w:author="Unknown">
        <w:r w:rsidRPr="000B2281">
          <w:rPr>
            <w:rFonts w:ascii="Times New Roman" w:eastAsia="Times New Roman" w:hAnsi="Times New Roman" w:cs="Times New Roman"/>
            <w:color w:val="2D3748"/>
            <w:sz w:val="28"/>
            <w:szCs w:val="28"/>
          </w:rPr>
          <w:t>Output:</w:t>
        </w:r>
      </w:ins>
    </w:p>
    <w:p w:rsidR="000B2281" w:rsidRPr="000B2281" w:rsidRDefault="000B2281" w:rsidP="000B2281">
      <w:pPr>
        <w:spacing w:after="180" w:line="240" w:lineRule="auto"/>
        <w:rPr>
          <w:ins w:id="750" w:author="Unknown"/>
          <w:rFonts w:ascii="Times New Roman" w:eastAsia="Times New Roman" w:hAnsi="Times New Roman" w:cs="Times New Roman"/>
          <w:color w:val="2D3748"/>
          <w:sz w:val="28"/>
          <w:szCs w:val="28"/>
        </w:rPr>
      </w:pPr>
      <w:ins w:id="751" w:author="Unknown">
        <w:r w:rsidRPr="000B2281">
          <w:rPr>
            <w:rFonts w:ascii="Times New Roman" w:eastAsia="Times New Roman" w:hAnsi="Times New Roman" w:cs="Times New Roman"/>
            <w:color w:val="2D3748"/>
            <w:sz w:val="28"/>
            <w:szCs w:val="28"/>
          </w:rPr>
          <w:lastRenderedPageBreak/>
          <w:object w:dxaOrig="225" w:dyaOrig="225">
            <v:shape id="_x0000_i1240" type="#_x0000_t75" style="width:136.5pt;height:60.75pt" o:ole="">
              <v:imagedata r:id="rId37" o:title=""/>
            </v:shape>
            <w:control r:id="rId79" w:name="DefaultOcxName40" w:shapeid="_x0000_i1240"/>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235"/>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2</w:t>
            </w:r>
          </w:p>
        </w:tc>
        <w:tc>
          <w:tcPr>
            <w:tcW w:w="11422"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Test Case 1</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Test Case 2</w:t>
            </w:r>
          </w:p>
        </w:tc>
      </w:tr>
    </w:tbl>
    <w:p w:rsidR="000B2281" w:rsidRPr="000B2281" w:rsidRDefault="000B2281" w:rsidP="000B2281">
      <w:pPr>
        <w:shd w:val="clear" w:color="auto" w:fill="FFFFFF"/>
        <w:spacing w:before="360" w:after="120" w:line="240" w:lineRule="auto"/>
        <w:outlineLvl w:val="2"/>
        <w:rPr>
          <w:ins w:id="752" w:author="Unknown"/>
          <w:rFonts w:ascii="Times New Roman" w:eastAsia="Times New Roman" w:hAnsi="Times New Roman" w:cs="Times New Roman"/>
          <w:sz w:val="28"/>
          <w:szCs w:val="28"/>
        </w:rPr>
      </w:pPr>
      <w:ins w:id="753" w:author="Unknown">
        <w:r w:rsidRPr="000B2281">
          <w:rPr>
            <w:rFonts w:ascii="Times New Roman" w:eastAsia="Times New Roman" w:hAnsi="Times New Roman" w:cs="Times New Roman"/>
            <w:b/>
            <w:bCs/>
            <w:sz w:val="28"/>
            <w:szCs w:val="28"/>
          </w:rPr>
          <w:t xml:space="preserve">128. What is </w:t>
        </w:r>
        <w:proofErr w:type="gramStart"/>
        <w:r w:rsidRPr="000B2281">
          <w:rPr>
            <w:rFonts w:ascii="Times New Roman" w:eastAsia="Times New Roman" w:hAnsi="Times New Roman" w:cs="Times New Roman"/>
            <w:b/>
            <w:bCs/>
            <w:sz w:val="28"/>
            <w:szCs w:val="28"/>
          </w:rPr>
          <w:t>Parameterized</w:t>
        </w:r>
        <w:proofErr w:type="gramEnd"/>
        <w:r w:rsidRPr="000B2281">
          <w:rPr>
            <w:rFonts w:ascii="Times New Roman" w:eastAsia="Times New Roman" w:hAnsi="Times New Roman" w:cs="Times New Roman"/>
            <w:b/>
            <w:bCs/>
            <w:sz w:val="28"/>
            <w:szCs w:val="28"/>
          </w:rPr>
          <w:t xml:space="preserve"> testing in </w:t>
        </w:r>
        <w:proofErr w:type="spellStart"/>
        <w:r w:rsidRPr="000B2281">
          <w:rPr>
            <w:rFonts w:ascii="Times New Roman" w:eastAsia="Times New Roman" w:hAnsi="Times New Roman" w:cs="Times New Roman"/>
            <w:b/>
            <w:bCs/>
            <w:sz w:val="28"/>
            <w:szCs w:val="28"/>
          </w:rPr>
          <w:t>TestNG</w:t>
        </w:r>
        <w:proofErr w:type="spell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754" w:author="Unknown"/>
          <w:rFonts w:ascii="Times New Roman" w:eastAsia="Times New Roman" w:hAnsi="Times New Roman" w:cs="Times New Roman"/>
          <w:color w:val="2D3748"/>
          <w:sz w:val="28"/>
          <w:szCs w:val="28"/>
        </w:rPr>
      </w:pPr>
      <w:ins w:id="755" w:author="Unknown">
        <w:r w:rsidRPr="000B2281">
          <w:rPr>
            <w:rFonts w:ascii="Times New Roman" w:eastAsia="Times New Roman" w:hAnsi="Times New Roman" w:cs="Times New Roman"/>
            <w:i/>
            <w:iCs/>
            <w:color w:val="2D3748"/>
            <w:sz w:val="28"/>
            <w:szCs w:val="28"/>
          </w:rPr>
          <w:t>Parameterized tests</w:t>
        </w:r>
        <w:r w:rsidRPr="000B2281">
          <w:rPr>
            <w:rFonts w:ascii="Times New Roman" w:eastAsia="Times New Roman" w:hAnsi="Times New Roman" w:cs="Times New Roman"/>
            <w:color w:val="2D3748"/>
            <w:sz w:val="28"/>
            <w:szCs w:val="28"/>
          </w:rPr>
          <w:t> allow developers to run the same test over and over again using different values.</w:t>
        </w:r>
      </w:ins>
    </w:p>
    <w:p w:rsidR="000B2281" w:rsidRPr="000B2281" w:rsidRDefault="000B2281" w:rsidP="000B2281">
      <w:pPr>
        <w:shd w:val="clear" w:color="auto" w:fill="FFFFFF"/>
        <w:spacing w:after="100" w:afterAutospacing="1" w:line="240" w:lineRule="auto"/>
        <w:rPr>
          <w:ins w:id="756" w:author="Unknown"/>
          <w:rFonts w:ascii="Times New Roman" w:eastAsia="Times New Roman" w:hAnsi="Times New Roman" w:cs="Times New Roman"/>
          <w:color w:val="2D3748"/>
          <w:sz w:val="28"/>
          <w:szCs w:val="28"/>
        </w:rPr>
      </w:pPr>
      <w:ins w:id="757" w:author="Unknown">
        <w:r w:rsidRPr="000B2281">
          <w:rPr>
            <w:rFonts w:ascii="Times New Roman" w:eastAsia="Times New Roman" w:hAnsi="Times New Roman" w:cs="Times New Roman"/>
            <w:color w:val="2D3748"/>
            <w:sz w:val="28"/>
            <w:szCs w:val="28"/>
          </w:rPr>
          <w:t>There are two ways to set these parameters:</w:t>
        </w:r>
      </w:ins>
    </w:p>
    <w:p w:rsidR="000B2281" w:rsidRPr="000B2281" w:rsidRDefault="000B2281" w:rsidP="000B2281">
      <w:pPr>
        <w:numPr>
          <w:ilvl w:val="0"/>
          <w:numId w:val="37"/>
        </w:numPr>
        <w:shd w:val="clear" w:color="auto" w:fill="FFFFFF"/>
        <w:spacing w:before="100" w:beforeAutospacing="1" w:after="100" w:afterAutospacing="1" w:line="240" w:lineRule="auto"/>
        <w:rPr>
          <w:ins w:id="758" w:author="Unknown"/>
          <w:rFonts w:ascii="Times New Roman" w:eastAsia="Times New Roman" w:hAnsi="Times New Roman" w:cs="Times New Roman"/>
          <w:color w:val="2D3748"/>
          <w:sz w:val="28"/>
          <w:szCs w:val="28"/>
        </w:rPr>
      </w:pPr>
      <w:ins w:id="759" w:author="Unknown">
        <w:r w:rsidRPr="000B2281">
          <w:rPr>
            <w:rFonts w:ascii="Times New Roman" w:eastAsia="Times New Roman" w:hAnsi="Times New Roman" w:cs="Times New Roman"/>
            <w:i/>
            <w:iCs/>
            <w:color w:val="2D3748"/>
            <w:sz w:val="28"/>
            <w:szCs w:val="28"/>
          </w:rPr>
          <w:t>with testng.xml - </w:t>
        </w:r>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"https://www.softwaretestingmaterial.com/testng-parameterization-using-xml/"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Practical Example</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numPr>
          <w:ilvl w:val="0"/>
          <w:numId w:val="37"/>
        </w:numPr>
        <w:shd w:val="clear" w:color="auto" w:fill="FFFFFF"/>
        <w:spacing w:before="100" w:beforeAutospacing="1" w:after="100" w:afterAutospacing="1" w:line="240" w:lineRule="auto"/>
        <w:rPr>
          <w:ins w:id="760" w:author="Unknown"/>
          <w:rFonts w:ascii="Times New Roman" w:eastAsia="Times New Roman" w:hAnsi="Times New Roman" w:cs="Times New Roman"/>
          <w:color w:val="2D3748"/>
          <w:sz w:val="28"/>
          <w:szCs w:val="28"/>
        </w:rPr>
      </w:pPr>
      <w:ins w:id="761" w:author="Unknown">
        <w:r w:rsidRPr="000B2281">
          <w:rPr>
            <w:rFonts w:ascii="Times New Roman" w:eastAsia="Times New Roman" w:hAnsi="Times New Roman" w:cs="Times New Roman"/>
            <w:i/>
            <w:iCs/>
            <w:color w:val="2D3748"/>
            <w:sz w:val="28"/>
            <w:szCs w:val="28"/>
          </w:rPr>
          <w:t>with Data Providers  – </w:t>
        </w:r>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"https://www.softwaretestingmaterial.com/testng-parameterization-using-dataproviders/"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Practical Example</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shd w:val="clear" w:color="auto" w:fill="FFFFFF"/>
        <w:spacing w:before="360" w:after="120" w:line="240" w:lineRule="auto"/>
        <w:outlineLvl w:val="2"/>
        <w:rPr>
          <w:ins w:id="762" w:author="Unknown"/>
          <w:rFonts w:ascii="Times New Roman" w:eastAsia="Times New Roman" w:hAnsi="Times New Roman" w:cs="Times New Roman"/>
          <w:sz w:val="28"/>
          <w:szCs w:val="28"/>
        </w:rPr>
      </w:pPr>
      <w:ins w:id="763" w:author="Unknown">
        <w:r w:rsidRPr="000B2281">
          <w:rPr>
            <w:rFonts w:ascii="Times New Roman" w:eastAsia="Times New Roman" w:hAnsi="Times New Roman" w:cs="Times New Roman"/>
            <w:b/>
            <w:bCs/>
            <w:sz w:val="28"/>
            <w:szCs w:val="28"/>
          </w:rPr>
          <w:t xml:space="preserve">129. How to run a group of test cases using </w:t>
        </w:r>
        <w:proofErr w:type="spellStart"/>
        <w:r w:rsidRPr="000B2281">
          <w:rPr>
            <w:rFonts w:ascii="Times New Roman" w:eastAsia="Times New Roman" w:hAnsi="Times New Roman" w:cs="Times New Roman"/>
            <w:b/>
            <w:bCs/>
            <w:sz w:val="28"/>
            <w:szCs w:val="28"/>
          </w:rPr>
          <w:t>TestNG</w:t>
        </w:r>
        <w:proofErr w:type="spell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764" w:author="Unknown"/>
          <w:rFonts w:ascii="Times New Roman" w:eastAsia="Times New Roman" w:hAnsi="Times New Roman" w:cs="Times New Roman"/>
          <w:color w:val="2D3748"/>
          <w:sz w:val="28"/>
          <w:szCs w:val="28"/>
        </w:rPr>
      </w:pPr>
      <w:proofErr w:type="spellStart"/>
      <w:ins w:id="765" w:author="Unknown">
        <w:r w:rsidRPr="000B2281">
          <w:rPr>
            <w:rFonts w:ascii="Times New Roman" w:eastAsia="Times New Roman" w:hAnsi="Times New Roman" w:cs="Times New Roman"/>
            <w:color w:val="2D3748"/>
            <w:sz w:val="28"/>
            <w:szCs w:val="28"/>
          </w:rPr>
          <w:t>TestNG</w:t>
        </w:r>
        <w:proofErr w:type="spellEnd"/>
        <w:r w:rsidRPr="000B2281">
          <w:rPr>
            <w:rFonts w:ascii="Times New Roman" w:eastAsia="Times New Roman" w:hAnsi="Times New Roman" w:cs="Times New Roman"/>
            <w:color w:val="2D3748"/>
            <w:sz w:val="28"/>
            <w:szCs w:val="28"/>
          </w:rPr>
          <w:t xml:space="preserve"> allows you to perform sophisticated groupings of test methods. Not only can you declare that methods belong to groups, but you can also specify groups that contain other groups. Then </w:t>
        </w:r>
        <w:proofErr w:type="spellStart"/>
        <w:r w:rsidRPr="000B2281">
          <w:rPr>
            <w:rFonts w:ascii="Times New Roman" w:eastAsia="Times New Roman" w:hAnsi="Times New Roman" w:cs="Times New Roman"/>
            <w:color w:val="2D3748"/>
            <w:sz w:val="28"/>
            <w:szCs w:val="28"/>
          </w:rPr>
          <w:t>TestNG</w:t>
        </w:r>
        <w:proofErr w:type="spellEnd"/>
        <w:r w:rsidRPr="000B2281">
          <w:rPr>
            <w:rFonts w:ascii="Times New Roman" w:eastAsia="Times New Roman" w:hAnsi="Times New Roman" w:cs="Times New Roman"/>
            <w:color w:val="2D3748"/>
            <w:sz w:val="28"/>
            <w:szCs w:val="28"/>
          </w:rPr>
          <w:t xml:space="preserve"> can be invoked and asked to include a certain set of groups (or regular expressions) while excluding another set.  This gives you maximum flexibility in how you partition your tests and doesn’t require you to recompile anything if you want to run two different sets of tests back to back.</w:t>
        </w:r>
      </w:ins>
    </w:p>
    <w:p w:rsidR="000B2281" w:rsidRPr="000B2281" w:rsidRDefault="000B2281" w:rsidP="000B2281">
      <w:pPr>
        <w:shd w:val="clear" w:color="auto" w:fill="FFFFFF"/>
        <w:spacing w:after="100" w:afterAutospacing="1" w:line="240" w:lineRule="auto"/>
        <w:rPr>
          <w:ins w:id="766" w:author="Unknown"/>
          <w:rFonts w:ascii="Times New Roman" w:eastAsia="Times New Roman" w:hAnsi="Times New Roman" w:cs="Times New Roman"/>
          <w:color w:val="2D3748"/>
          <w:sz w:val="28"/>
          <w:szCs w:val="28"/>
        </w:rPr>
      </w:pPr>
      <w:ins w:id="767" w:author="Unknown">
        <w:r w:rsidRPr="000B2281">
          <w:rPr>
            <w:rFonts w:ascii="Times New Roman" w:eastAsia="Times New Roman" w:hAnsi="Times New Roman" w:cs="Times New Roman"/>
            <w:color w:val="2D3748"/>
            <w:sz w:val="28"/>
            <w:szCs w:val="28"/>
          </w:rPr>
          <w:t>Groups are specified in your testng.xml file and can be found either under the &lt;test&gt; or &lt;suite&gt; tag. Groups specified in the &lt;suite&gt; tag apply to all the &lt;test&gt; tags underneath.</w:t>
        </w:r>
      </w:ins>
    </w:p>
    <w:p w:rsidR="000B2281" w:rsidRPr="000B2281" w:rsidRDefault="000B2281" w:rsidP="000B2281">
      <w:pPr>
        <w:spacing w:after="180" w:line="240" w:lineRule="auto"/>
        <w:rPr>
          <w:ins w:id="768" w:author="Unknown"/>
          <w:rFonts w:ascii="Times New Roman" w:eastAsia="Times New Roman" w:hAnsi="Times New Roman" w:cs="Times New Roman"/>
          <w:color w:val="2D3748"/>
          <w:sz w:val="28"/>
          <w:szCs w:val="28"/>
        </w:rPr>
      </w:pPr>
      <w:ins w:id="769" w:author="Unknown">
        <w:r w:rsidRPr="000B2281">
          <w:rPr>
            <w:rFonts w:ascii="Times New Roman" w:eastAsia="Times New Roman" w:hAnsi="Times New Roman" w:cs="Times New Roman"/>
            <w:color w:val="2D3748"/>
            <w:sz w:val="28"/>
            <w:szCs w:val="28"/>
          </w:rPr>
          <w:object w:dxaOrig="225" w:dyaOrig="225">
            <v:shape id="_x0000_i1243" type="#_x0000_t75" style="width:136.5pt;height:60.75pt" o:ole="">
              <v:imagedata r:id="rId37" o:title=""/>
            </v:shape>
            <w:control r:id="rId80" w:name="DefaultOcxName41" w:shapeid="_x0000_i1243"/>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235"/>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2</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3</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4</w:t>
            </w:r>
          </w:p>
        </w:tc>
        <w:tc>
          <w:tcPr>
            <w:tcW w:w="11422"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@Test (groups = { "</w:t>
            </w:r>
            <w:proofErr w:type="spellStart"/>
            <w:r w:rsidRPr="000B2281">
              <w:rPr>
                <w:rFonts w:ascii="Times New Roman" w:eastAsia="Times New Roman" w:hAnsi="Times New Roman" w:cs="Times New Roman"/>
                <w:color w:val="000000"/>
                <w:sz w:val="28"/>
                <w:szCs w:val="28"/>
              </w:rPr>
              <w:t>smokeTest</w:t>
            </w:r>
            <w:proofErr w:type="spellEnd"/>
            <w:r w:rsidRPr="000B2281">
              <w:rPr>
                <w:rFonts w:ascii="Times New Roman" w:eastAsia="Times New Roman" w:hAnsi="Times New Roman" w:cs="Times New Roman"/>
                <w:color w:val="000000"/>
                <w:sz w:val="28"/>
                <w:szCs w:val="28"/>
              </w:rPr>
              <w:t>", "</w:t>
            </w:r>
            <w:proofErr w:type="spellStart"/>
            <w:r w:rsidRPr="000B2281">
              <w:rPr>
                <w:rFonts w:ascii="Times New Roman" w:eastAsia="Times New Roman" w:hAnsi="Times New Roman" w:cs="Times New Roman"/>
                <w:color w:val="000000"/>
                <w:sz w:val="28"/>
                <w:szCs w:val="28"/>
              </w:rPr>
              <w:t>functionalTest</w:t>
            </w:r>
            <w:proofErr w:type="spellEnd"/>
            <w:r w:rsidRPr="000B2281">
              <w:rPr>
                <w:rFonts w:ascii="Times New Roman" w:eastAsia="Times New Roman" w:hAnsi="Times New Roman" w:cs="Times New Roman"/>
                <w:color w:val="000000"/>
                <w:sz w:val="28"/>
                <w:szCs w:val="28"/>
              </w:rPr>
              <w:t>" })</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 xml:space="preserve">public void </w:t>
            </w:r>
            <w:proofErr w:type="spellStart"/>
            <w:r w:rsidRPr="000B2281">
              <w:rPr>
                <w:rFonts w:ascii="Times New Roman" w:eastAsia="Times New Roman" w:hAnsi="Times New Roman" w:cs="Times New Roman"/>
                <w:color w:val="000000"/>
                <w:sz w:val="28"/>
                <w:szCs w:val="28"/>
              </w:rPr>
              <w:t>loginTest</w:t>
            </w:r>
            <w:proofErr w:type="spellEnd"/>
            <w:r w:rsidRPr="000B2281">
              <w:rPr>
                <w:rFonts w:ascii="Times New Roman" w:eastAsia="Times New Roman" w:hAnsi="Times New Roman" w:cs="Times New Roman"/>
                <w:color w:val="000000"/>
                <w:sz w:val="28"/>
                <w:szCs w:val="28"/>
              </w:rPr>
              <w: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System.out.println</w:t>
            </w:r>
            <w:proofErr w:type="spellEnd"/>
            <w:r w:rsidRPr="000B2281">
              <w:rPr>
                <w:rFonts w:ascii="Times New Roman" w:eastAsia="Times New Roman" w:hAnsi="Times New Roman" w:cs="Times New Roman"/>
                <w:color w:val="000000"/>
                <w:sz w:val="28"/>
                <w:szCs w:val="28"/>
              </w:rPr>
              <w:t>("Logged in successfully");</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w:t>
            </w:r>
          </w:p>
        </w:tc>
      </w:tr>
    </w:tbl>
    <w:p w:rsidR="000B2281" w:rsidRPr="000B2281" w:rsidRDefault="000B2281" w:rsidP="000B2281">
      <w:pPr>
        <w:shd w:val="clear" w:color="auto" w:fill="FFFFFF"/>
        <w:spacing w:after="100" w:afterAutospacing="1" w:line="240" w:lineRule="auto"/>
        <w:rPr>
          <w:ins w:id="770" w:author="Unknown"/>
          <w:rFonts w:ascii="Times New Roman" w:eastAsia="Times New Roman" w:hAnsi="Times New Roman" w:cs="Times New Roman"/>
          <w:color w:val="2D3748"/>
          <w:sz w:val="28"/>
          <w:szCs w:val="28"/>
        </w:rPr>
      </w:pPr>
      <w:ins w:id="771" w:author="Unknown">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"https://www.softwaretestingmaterial.com/testng-groups/"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View Complete Post</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shd w:val="clear" w:color="auto" w:fill="FFFFFF"/>
        <w:spacing w:before="360" w:after="120" w:line="240" w:lineRule="auto"/>
        <w:outlineLvl w:val="2"/>
        <w:rPr>
          <w:ins w:id="772" w:author="Unknown"/>
          <w:rFonts w:ascii="Times New Roman" w:eastAsia="Times New Roman" w:hAnsi="Times New Roman" w:cs="Times New Roman"/>
          <w:sz w:val="28"/>
          <w:szCs w:val="28"/>
        </w:rPr>
      </w:pPr>
      <w:ins w:id="773" w:author="Unknown">
        <w:r w:rsidRPr="000B2281">
          <w:rPr>
            <w:rFonts w:ascii="Times New Roman" w:eastAsia="Times New Roman" w:hAnsi="Times New Roman" w:cs="Times New Roman"/>
            <w:b/>
            <w:bCs/>
            <w:sz w:val="28"/>
            <w:szCs w:val="28"/>
          </w:rPr>
          <w:lastRenderedPageBreak/>
          <w:t xml:space="preserve">130. What is the use of @Listener annotation in </w:t>
        </w:r>
        <w:proofErr w:type="spellStart"/>
        <w:r w:rsidRPr="000B2281">
          <w:rPr>
            <w:rFonts w:ascii="Times New Roman" w:eastAsia="Times New Roman" w:hAnsi="Times New Roman" w:cs="Times New Roman"/>
            <w:b/>
            <w:bCs/>
            <w:sz w:val="28"/>
            <w:szCs w:val="28"/>
          </w:rPr>
          <w:t>TestNG</w:t>
        </w:r>
        <w:proofErr w:type="spellEnd"/>
        <w:r w:rsidRPr="000B2281">
          <w:rPr>
            <w:rFonts w:ascii="Times New Roman" w:eastAsia="Times New Roman" w:hAnsi="Times New Roman" w:cs="Times New Roman"/>
            <w:b/>
            <w:bCs/>
            <w:sz w:val="28"/>
            <w:szCs w:val="28"/>
          </w:rPr>
          <w:t>?</w:t>
        </w:r>
      </w:ins>
    </w:p>
    <w:p w:rsidR="000B2281" w:rsidRPr="000B2281" w:rsidRDefault="000B2281" w:rsidP="000B2281">
      <w:pPr>
        <w:shd w:val="clear" w:color="auto" w:fill="FFFFFF"/>
        <w:spacing w:after="100" w:afterAutospacing="1" w:line="240" w:lineRule="auto"/>
        <w:rPr>
          <w:ins w:id="774" w:author="Unknown"/>
          <w:rFonts w:ascii="Times New Roman" w:eastAsia="Times New Roman" w:hAnsi="Times New Roman" w:cs="Times New Roman"/>
          <w:color w:val="2D3748"/>
          <w:sz w:val="28"/>
          <w:szCs w:val="28"/>
        </w:rPr>
      </w:pPr>
      <w:ins w:id="775" w:author="Unknown">
        <w:r w:rsidRPr="000B2281">
          <w:rPr>
            <w:rFonts w:ascii="Times New Roman" w:eastAsia="Times New Roman" w:hAnsi="Times New Roman" w:cs="Times New Roman"/>
            <w:color w:val="2D3748"/>
            <w:sz w:val="28"/>
            <w:szCs w:val="28"/>
          </w:rPr>
          <w:t xml:space="preserve">Ans. </w:t>
        </w:r>
        <w:proofErr w:type="spellStart"/>
        <w:r w:rsidRPr="000B2281">
          <w:rPr>
            <w:rFonts w:ascii="Times New Roman" w:eastAsia="Times New Roman" w:hAnsi="Times New Roman" w:cs="Times New Roman"/>
            <w:color w:val="2D3748"/>
            <w:sz w:val="28"/>
            <w:szCs w:val="28"/>
          </w:rPr>
          <w:t>TestNG</w:t>
        </w:r>
        <w:proofErr w:type="spellEnd"/>
        <w:r w:rsidRPr="000B2281">
          <w:rPr>
            <w:rFonts w:ascii="Times New Roman" w:eastAsia="Times New Roman" w:hAnsi="Times New Roman" w:cs="Times New Roman"/>
            <w:color w:val="2D3748"/>
            <w:sz w:val="28"/>
            <w:szCs w:val="28"/>
          </w:rPr>
          <w:t xml:space="preserve"> listeners are used to configure reports and logging. One of the most widely used listeners in </w:t>
        </w:r>
        <w:proofErr w:type="spellStart"/>
        <w:r w:rsidRPr="000B2281">
          <w:rPr>
            <w:rFonts w:ascii="Times New Roman" w:eastAsia="Times New Roman" w:hAnsi="Times New Roman" w:cs="Times New Roman"/>
            <w:color w:val="2D3748"/>
            <w:sz w:val="28"/>
            <w:szCs w:val="28"/>
          </w:rPr>
          <w:t>TestNG</w:t>
        </w:r>
        <w:proofErr w:type="spellEnd"/>
        <w:r w:rsidRPr="000B2281">
          <w:rPr>
            <w:rFonts w:ascii="Times New Roman" w:eastAsia="Times New Roman" w:hAnsi="Times New Roman" w:cs="Times New Roman"/>
            <w:color w:val="2D3748"/>
            <w:sz w:val="28"/>
            <w:szCs w:val="28"/>
          </w:rPr>
          <w:t xml:space="preserve"> is </w:t>
        </w:r>
        <w:proofErr w:type="spellStart"/>
        <w:r w:rsidRPr="000B2281">
          <w:rPr>
            <w:rFonts w:ascii="Times New Roman" w:eastAsia="Times New Roman" w:hAnsi="Times New Roman" w:cs="Times New Roman"/>
            <w:i/>
            <w:iCs/>
            <w:color w:val="2D3748"/>
            <w:sz w:val="28"/>
            <w:szCs w:val="28"/>
          </w:rPr>
          <w:t>ITestListener</w:t>
        </w:r>
        <w:proofErr w:type="spellEnd"/>
        <w:r w:rsidRPr="000B2281">
          <w:rPr>
            <w:rFonts w:ascii="Times New Roman" w:eastAsia="Times New Roman" w:hAnsi="Times New Roman" w:cs="Times New Roman"/>
            <w:color w:val="2D3748"/>
            <w:sz w:val="28"/>
            <w:szCs w:val="28"/>
          </w:rPr>
          <w:t> interface. It has methods like </w:t>
        </w:r>
        <w:proofErr w:type="spellStart"/>
        <w:r w:rsidRPr="000B2281">
          <w:rPr>
            <w:rFonts w:ascii="Times New Roman" w:eastAsia="Times New Roman" w:hAnsi="Times New Roman" w:cs="Times New Roman"/>
            <w:i/>
            <w:iCs/>
            <w:color w:val="2D3748"/>
            <w:sz w:val="28"/>
            <w:szCs w:val="28"/>
          </w:rPr>
          <w:t>onTestStart</w:t>
        </w:r>
        <w:proofErr w:type="spellEnd"/>
        <w:r w:rsidRPr="000B2281">
          <w:rPr>
            <w:rFonts w:ascii="Times New Roman" w:eastAsia="Times New Roman" w:hAnsi="Times New Roman" w:cs="Times New Roman"/>
            <w:i/>
            <w:iCs/>
            <w:color w:val="2D3748"/>
            <w:sz w:val="28"/>
            <w:szCs w:val="28"/>
          </w:rPr>
          <w:t xml:space="preserve">, </w:t>
        </w:r>
        <w:proofErr w:type="spellStart"/>
        <w:r w:rsidRPr="000B2281">
          <w:rPr>
            <w:rFonts w:ascii="Times New Roman" w:eastAsia="Times New Roman" w:hAnsi="Times New Roman" w:cs="Times New Roman"/>
            <w:i/>
            <w:iCs/>
            <w:color w:val="2D3748"/>
            <w:sz w:val="28"/>
            <w:szCs w:val="28"/>
          </w:rPr>
          <w:t>onTestSuccess</w:t>
        </w:r>
        <w:proofErr w:type="spellEnd"/>
        <w:r w:rsidRPr="000B2281">
          <w:rPr>
            <w:rFonts w:ascii="Times New Roman" w:eastAsia="Times New Roman" w:hAnsi="Times New Roman" w:cs="Times New Roman"/>
            <w:color w:val="2D3748"/>
            <w:sz w:val="28"/>
            <w:szCs w:val="28"/>
          </w:rPr>
          <w:t>, </w:t>
        </w:r>
        <w:proofErr w:type="spellStart"/>
        <w:r w:rsidRPr="000B2281">
          <w:rPr>
            <w:rFonts w:ascii="Times New Roman" w:eastAsia="Times New Roman" w:hAnsi="Times New Roman" w:cs="Times New Roman"/>
            <w:i/>
            <w:iCs/>
            <w:color w:val="2D3748"/>
            <w:sz w:val="28"/>
            <w:szCs w:val="28"/>
          </w:rPr>
          <w:t>onTestFailure</w:t>
        </w:r>
        <w:proofErr w:type="spellEnd"/>
        <w:r w:rsidRPr="000B2281">
          <w:rPr>
            <w:rFonts w:ascii="Times New Roman" w:eastAsia="Times New Roman" w:hAnsi="Times New Roman" w:cs="Times New Roman"/>
            <w:color w:val="2D3748"/>
            <w:sz w:val="28"/>
            <w:szCs w:val="28"/>
          </w:rPr>
          <w:t>, </w:t>
        </w:r>
        <w:proofErr w:type="spellStart"/>
        <w:r w:rsidRPr="000B2281">
          <w:rPr>
            <w:rFonts w:ascii="Times New Roman" w:eastAsia="Times New Roman" w:hAnsi="Times New Roman" w:cs="Times New Roman"/>
            <w:i/>
            <w:iCs/>
            <w:color w:val="2D3748"/>
            <w:sz w:val="28"/>
            <w:szCs w:val="28"/>
          </w:rPr>
          <w:t>onTestSkipped</w:t>
        </w:r>
        <w:proofErr w:type="spellEnd"/>
        <w:r w:rsidRPr="000B2281">
          <w:rPr>
            <w:rFonts w:ascii="Times New Roman" w:eastAsia="Times New Roman" w:hAnsi="Times New Roman" w:cs="Times New Roman"/>
            <w:color w:val="2D3748"/>
            <w:sz w:val="28"/>
            <w:szCs w:val="28"/>
          </w:rPr>
          <w:t xml:space="preserve"> etc. We should implement this interface creating a listener class of our own. Next, we should add the </w:t>
        </w:r>
        <w:proofErr w:type="gramStart"/>
        <w:r w:rsidRPr="000B2281">
          <w:rPr>
            <w:rFonts w:ascii="Times New Roman" w:eastAsia="Times New Roman" w:hAnsi="Times New Roman" w:cs="Times New Roman"/>
            <w:color w:val="2D3748"/>
            <w:sz w:val="28"/>
            <w:szCs w:val="28"/>
          </w:rPr>
          <w:t>listeners</w:t>
        </w:r>
        <w:proofErr w:type="gramEnd"/>
        <w:r w:rsidRPr="000B2281">
          <w:rPr>
            <w:rFonts w:ascii="Times New Roman" w:eastAsia="Times New Roman" w:hAnsi="Times New Roman" w:cs="Times New Roman"/>
            <w:color w:val="2D3748"/>
            <w:sz w:val="28"/>
            <w:szCs w:val="28"/>
          </w:rPr>
          <w:t xml:space="preserve"> annotation (</w:t>
        </w:r>
        <w:r w:rsidRPr="000B2281">
          <w:rPr>
            <w:rFonts w:ascii="Times New Roman" w:eastAsia="Times New Roman" w:hAnsi="Times New Roman" w:cs="Times New Roman"/>
            <w:i/>
            <w:iCs/>
            <w:color w:val="2D3748"/>
            <w:sz w:val="28"/>
            <w:szCs w:val="28"/>
          </w:rPr>
          <w:t>@Listeners</w:t>
        </w:r>
        <w:r w:rsidRPr="000B2281">
          <w:rPr>
            <w:rFonts w:ascii="Times New Roman" w:eastAsia="Times New Roman" w:hAnsi="Times New Roman" w:cs="Times New Roman"/>
            <w:color w:val="2D3748"/>
            <w:sz w:val="28"/>
            <w:szCs w:val="28"/>
          </w:rPr>
          <w:t>) in the Class which was created.</w:t>
        </w:r>
      </w:ins>
    </w:p>
    <w:p w:rsidR="000B2281" w:rsidRPr="000B2281" w:rsidRDefault="000B2281" w:rsidP="000B2281">
      <w:pPr>
        <w:shd w:val="clear" w:color="auto" w:fill="FFFFFF"/>
        <w:spacing w:after="100" w:afterAutospacing="1" w:line="240" w:lineRule="auto"/>
        <w:rPr>
          <w:ins w:id="776" w:author="Unknown"/>
          <w:rFonts w:ascii="Times New Roman" w:eastAsia="Times New Roman" w:hAnsi="Times New Roman" w:cs="Times New Roman"/>
          <w:color w:val="2D3748"/>
          <w:sz w:val="28"/>
          <w:szCs w:val="28"/>
        </w:rPr>
      </w:pPr>
      <w:ins w:id="777" w:author="Unknown">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"https://www.softwaretestingmaterial.com/testng-listeners/"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Practical Example</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shd w:val="clear" w:color="auto" w:fill="FFFFFF"/>
        <w:spacing w:after="0" w:line="240" w:lineRule="auto"/>
        <w:outlineLvl w:val="2"/>
        <w:rPr>
          <w:ins w:id="778" w:author="Unknown"/>
          <w:rFonts w:ascii="Times New Roman" w:eastAsia="Times New Roman" w:hAnsi="Times New Roman" w:cs="Times New Roman"/>
          <w:color w:val="2D3748"/>
          <w:sz w:val="28"/>
          <w:szCs w:val="28"/>
        </w:rPr>
      </w:pPr>
      <w:ins w:id="779" w:author="Unknown">
        <w:r w:rsidRPr="000B2281">
          <w:rPr>
            <w:rFonts w:ascii="Times New Roman" w:eastAsia="Times New Roman" w:hAnsi="Times New Roman" w:cs="Times New Roman"/>
            <w:b/>
            <w:bCs/>
            <w:color w:val="2D3748"/>
            <w:sz w:val="28"/>
            <w:szCs w:val="28"/>
          </w:rPr>
          <w:t xml:space="preserve">131. How can we create a data-driven framework using </w:t>
        </w:r>
        <w:proofErr w:type="spellStart"/>
        <w:r w:rsidRPr="000B2281">
          <w:rPr>
            <w:rFonts w:ascii="Times New Roman" w:eastAsia="Times New Roman" w:hAnsi="Times New Roman" w:cs="Times New Roman"/>
            <w:b/>
            <w:bCs/>
            <w:color w:val="2D3748"/>
            <w:sz w:val="28"/>
            <w:szCs w:val="28"/>
          </w:rPr>
          <w:t>TestNG</w:t>
        </w:r>
        <w:proofErr w:type="spellEnd"/>
        <w:r w:rsidRPr="000B2281">
          <w:rPr>
            <w:rFonts w:ascii="Times New Roman" w:eastAsia="Times New Roman" w:hAnsi="Times New Roman" w:cs="Times New Roman"/>
            <w:b/>
            <w:bCs/>
            <w:color w:val="2D3748"/>
            <w:sz w:val="28"/>
            <w:szCs w:val="28"/>
          </w:rPr>
          <w:t>?</w:t>
        </w:r>
      </w:ins>
    </w:p>
    <w:p w:rsidR="000B2281" w:rsidRPr="000B2281" w:rsidRDefault="000B2281" w:rsidP="000B2281">
      <w:pPr>
        <w:shd w:val="clear" w:color="auto" w:fill="FFFFFF"/>
        <w:spacing w:after="100" w:afterAutospacing="1" w:line="240" w:lineRule="auto"/>
        <w:rPr>
          <w:ins w:id="780" w:author="Unknown"/>
          <w:rFonts w:ascii="Times New Roman" w:eastAsia="Times New Roman" w:hAnsi="Times New Roman" w:cs="Times New Roman"/>
          <w:color w:val="2D3748"/>
          <w:sz w:val="28"/>
          <w:szCs w:val="28"/>
        </w:rPr>
      </w:pPr>
      <w:ins w:id="781" w:author="Unknown">
        <w:r w:rsidRPr="000B2281">
          <w:rPr>
            <w:rFonts w:ascii="Times New Roman" w:eastAsia="Times New Roman" w:hAnsi="Times New Roman" w:cs="Times New Roman"/>
            <w:color w:val="2D3748"/>
            <w:sz w:val="28"/>
            <w:szCs w:val="28"/>
          </w:rPr>
          <w:t>By using </w:t>
        </w:r>
        <w:r w:rsidRPr="000B2281">
          <w:rPr>
            <w:rFonts w:ascii="Times New Roman" w:eastAsia="Times New Roman" w:hAnsi="Times New Roman" w:cs="Times New Roman"/>
            <w:i/>
            <w:iCs/>
            <w:color w:val="2D3748"/>
            <w:sz w:val="28"/>
            <w:szCs w:val="28"/>
          </w:rPr>
          <w:t>@</w:t>
        </w:r>
        <w:proofErr w:type="spellStart"/>
        <w:r w:rsidRPr="000B2281">
          <w:rPr>
            <w:rFonts w:ascii="Times New Roman" w:eastAsia="Times New Roman" w:hAnsi="Times New Roman" w:cs="Times New Roman"/>
            <w:i/>
            <w:iCs/>
            <w:color w:val="2D3748"/>
            <w:sz w:val="28"/>
            <w:szCs w:val="28"/>
          </w:rPr>
          <w:t>DataProvider</w:t>
        </w:r>
        <w:proofErr w:type="spellEnd"/>
        <w:r w:rsidRPr="000B2281">
          <w:rPr>
            <w:rFonts w:ascii="Times New Roman" w:eastAsia="Times New Roman" w:hAnsi="Times New Roman" w:cs="Times New Roman"/>
            <w:color w:val="2D3748"/>
            <w:sz w:val="28"/>
            <w:szCs w:val="28"/>
          </w:rPr>
          <w:t> annotation</w:t>
        </w:r>
        <w:proofErr w:type="gramStart"/>
        <w:r w:rsidRPr="000B2281">
          <w:rPr>
            <w:rFonts w:ascii="Times New Roman" w:eastAsia="Times New Roman" w:hAnsi="Times New Roman" w:cs="Times New Roman"/>
            <w:color w:val="2D3748"/>
            <w:sz w:val="28"/>
            <w:szCs w:val="28"/>
          </w:rPr>
          <w:t>,  we</w:t>
        </w:r>
        <w:proofErr w:type="gramEnd"/>
        <w:r w:rsidRPr="000B2281">
          <w:rPr>
            <w:rFonts w:ascii="Times New Roman" w:eastAsia="Times New Roman" w:hAnsi="Times New Roman" w:cs="Times New Roman"/>
            <w:color w:val="2D3748"/>
            <w:sz w:val="28"/>
            <w:szCs w:val="28"/>
          </w:rPr>
          <w:t xml:space="preserve"> can create a </w:t>
        </w:r>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"https://www.softwaretestingmaterial.com/data-driven-framework-selenium-webdriver/"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Data-Driven Testing Framework</w:t>
        </w:r>
        <w:r w:rsidRPr="000B2281">
          <w:rPr>
            <w:rFonts w:ascii="Times New Roman" w:eastAsia="Times New Roman" w:hAnsi="Times New Roman" w:cs="Times New Roman"/>
            <w:color w:val="2D3748"/>
            <w:sz w:val="28"/>
            <w:szCs w:val="28"/>
          </w:rPr>
          <w:fldChar w:fldCharType="end"/>
        </w:r>
        <w:r w:rsidRPr="000B2281">
          <w:rPr>
            <w:rFonts w:ascii="Times New Roman" w:eastAsia="Times New Roman" w:hAnsi="Times New Roman" w:cs="Times New Roman"/>
            <w:color w:val="2D3748"/>
            <w:sz w:val="28"/>
            <w:szCs w:val="28"/>
          </w:rPr>
          <w:t>.</w:t>
        </w:r>
      </w:ins>
    </w:p>
    <w:p w:rsidR="000B2281" w:rsidRPr="000B2281" w:rsidRDefault="000B2281" w:rsidP="000B2281">
      <w:pPr>
        <w:spacing w:after="180" w:line="240" w:lineRule="auto"/>
        <w:rPr>
          <w:ins w:id="782" w:author="Unknown"/>
          <w:rFonts w:ascii="Times New Roman" w:eastAsia="Times New Roman" w:hAnsi="Times New Roman" w:cs="Times New Roman"/>
          <w:color w:val="2D3748"/>
          <w:sz w:val="28"/>
          <w:szCs w:val="28"/>
        </w:rPr>
      </w:pPr>
      <w:ins w:id="783" w:author="Unknown">
        <w:r w:rsidRPr="000B2281">
          <w:rPr>
            <w:rFonts w:ascii="Times New Roman" w:eastAsia="Times New Roman" w:hAnsi="Times New Roman" w:cs="Times New Roman"/>
            <w:color w:val="2D3748"/>
            <w:sz w:val="28"/>
            <w:szCs w:val="28"/>
          </w:rPr>
          <w:object w:dxaOrig="225" w:dyaOrig="225">
            <v:shape id="_x0000_i1246" type="#_x0000_t75" style="width:136.5pt;height:60.75pt" o:ole="">
              <v:imagedata r:id="rId37" o:title=""/>
            </v:shape>
            <w:control r:id="rId81" w:name="DefaultOcxName42" w:shapeid="_x0000_i1246"/>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2</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3</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4</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5</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6</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7</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8</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9</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10</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11</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12</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13</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14</w:t>
            </w:r>
          </w:p>
        </w:tc>
        <w:tc>
          <w:tcPr>
            <w:tcW w:w="11314"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w:t>
            </w:r>
            <w:proofErr w:type="spellStart"/>
            <w:r w:rsidRPr="000B2281">
              <w:rPr>
                <w:rFonts w:ascii="Times New Roman" w:eastAsia="Times New Roman" w:hAnsi="Times New Roman" w:cs="Times New Roman"/>
                <w:color w:val="000000"/>
                <w:sz w:val="28"/>
                <w:szCs w:val="28"/>
              </w:rPr>
              <w:t>DataProvider</w:t>
            </w:r>
            <w:proofErr w:type="spellEnd"/>
            <w:r w:rsidRPr="000B2281">
              <w:rPr>
                <w:rFonts w:ascii="Times New Roman" w:eastAsia="Times New Roman" w:hAnsi="Times New Roman" w:cs="Times New Roman"/>
                <w:color w:val="000000"/>
                <w:sz w:val="28"/>
                <w:szCs w:val="28"/>
              </w:rPr>
              <w:t>(name="</w:t>
            </w:r>
            <w:proofErr w:type="spellStart"/>
            <w:r w:rsidRPr="000B2281">
              <w:rPr>
                <w:rFonts w:ascii="Times New Roman" w:eastAsia="Times New Roman" w:hAnsi="Times New Roman" w:cs="Times New Roman"/>
                <w:color w:val="000000"/>
                <w:sz w:val="28"/>
                <w:szCs w:val="28"/>
              </w:rPr>
              <w:t>getData</w:t>
            </w:r>
            <w:proofErr w:type="spellEnd"/>
            <w:r w:rsidRPr="000B2281">
              <w:rPr>
                <w:rFonts w:ascii="Times New Roman" w:eastAsia="Times New Roman" w:hAnsi="Times New Roman" w:cs="Times New Roman"/>
                <w:color w:val="000000"/>
                <w:sz w:val="28"/>
                <w:szCs w:val="28"/>
              </w:rPr>
              <w: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 xml:space="preserve">public Object[][] </w:t>
            </w:r>
            <w:proofErr w:type="spellStart"/>
            <w:r w:rsidRPr="000B2281">
              <w:rPr>
                <w:rFonts w:ascii="Times New Roman" w:eastAsia="Times New Roman" w:hAnsi="Times New Roman" w:cs="Times New Roman"/>
                <w:color w:val="000000"/>
                <w:sz w:val="28"/>
                <w:szCs w:val="28"/>
              </w:rPr>
              <w:t>getData</w:t>
            </w:r>
            <w:proofErr w:type="spellEnd"/>
            <w:r w:rsidRPr="000B2281">
              <w:rPr>
                <w:rFonts w:ascii="Times New Roman" w:eastAsia="Times New Roman" w:hAnsi="Times New Roman" w:cs="Times New Roman"/>
                <w:color w:val="000000"/>
                <w:sz w:val="28"/>
                <w:szCs w:val="28"/>
              </w:rPr>
              <w: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//Object [][] data = new Object [</w:t>
            </w:r>
            <w:proofErr w:type="spellStart"/>
            <w:r w:rsidRPr="000B2281">
              <w:rPr>
                <w:rFonts w:ascii="Times New Roman" w:eastAsia="Times New Roman" w:hAnsi="Times New Roman" w:cs="Times New Roman"/>
                <w:color w:val="000000"/>
                <w:sz w:val="28"/>
                <w:szCs w:val="28"/>
              </w:rPr>
              <w:t>rowCount</w:t>
            </w:r>
            <w:proofErr w:type="spellEnd"/>
            <w:r w:rsidRPr="000B2281">
              <w:rPr>
                <w:rFonts w:ascii="Times New Roman" w:eastAsia="Times New Roman" w:hAnsi="Times New Roman" w:cs="Times New Roman"/>
                <w:color w:val="000000"/>
                <w:sz w:val="28"/>
                <w:szCs w:val="28"/>
              </w:rPr>
              <w:t>][</w:t>
            </w:r>
            <w:proofErr w:type="spellStart"/>
            <w:r w:rsidRPr="000B2281">
              <w:rPr>
                <w:rFonts w:ascii="Times New Roman" w:eastAsia="Times New Roman" w:hAnsi="Times New Roman" w:cs="Times New Roman"/>
                <w:color w:val="000000"/>
                <w:sz w:val="28"/>
                <w:szCs w:val="28"/>
              </w:rPr>
              <w:t>colCount</w:t>
            </w:r>
            <w:proofErr w:type="spellEnd"/>
            <w:r w:rsidRPr="000B2281">
              <w:rPr>
                <w:rFonts w:ascii="Times New Roman" w:eastAsia="Times New Roman" w:hAnsi="Times New Roman" w:cs="Times New Roman"/>
                <w:color w:val="000000"/>
                <w:sz w:val="28"/>
                <w:szCs w:val="28"/>
              </w:rPr>
              <w: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Object [][] data = new Object [2][2];</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data [0][0] = "</w:t>
            </w:r>
            <w:proofErr w:type="spellStart"/>
            <w:r w:rsidRPr="000B2281">
              <w:rPr>
                <w:rFonts w:ascii="Times New Roman" w:eastAsia="Times New Roman" w:hAnsi="Times New Roman" w:cs="Times New Roman"/>
                <w:color w:val="000000"/>
                <w:sz w:val="28"/>
                <w:szCs w:val="28"/>
              </w:rPr>
              <w:t>FirstUid</w:t>
            </w:r>
            <w:proofErr w:type="spellEnd"/>
            <w:r w:rsidRPr="000B2281">
              <w:rPr>
                <w:rFonts w:ascii="Times New Roman" w:eastAsia="Times New Roman" w:hAnsi="Times New Roman" w:cs="Times New Roman"/>
                <w:color w:val="000000"/>
                <w:sz w:val="28"/>
                <w:szCs w:val="28"/>
              </w:rPr>
              <w: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data [0][1] = "</w:t>
            </w:r>
            <w:proofErr w:type="spellStart"/>
            <w:r w:rsidRPr="000B2281">
              <w:rPr>
                <w:rFonts w:ascii="Times New Roman" w:eastAsia="Times New Roman" w:hAnsi="Times New Roman" w:cs="Times New Roman"/>
                <w:color w:val="000000"/>
                <w:sz w:val="28"/>
                <w:szCs w:val="28"/>
              </w:rPr>
              <w:t>FirstPWD</w:t>
            </w:r>
            <w:proofErr w:type="spellEnd"/>
            <w:r w:rsidRPr="000B2281">
              <w:rPr>
                <w:rFonts w:ascii="Times New Roman" w:eastAsia="Times New Roman" w:hAnsi="Times New Roman" w:cs="Times New Roman"/>
                <w:color w:val="000000"/>
                <w:sz w:val="28"/>
                <w:szCs w:val="28"/>
              </w:rPr>
              <w: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data[1][0] = "</w:t>
            </w:r>
            <w:proofErr w:type="spellStart"/>
            <w:r w:rsidRPr="000B2281">
              <w:rPr>
                <w:rFonts w:ascii="Times New Roman" w:eastAsia="Times New Roman" w:hAnsi="Times New Roman" w:cs="Times New Roman"/>
                <w:color w:val="000000"/>
                <w:sz w:val="28"/>
                <w:szCs w:val="28"/>
              </w:rPr>
              <w:t>SecondUid</w:t>
            </w:r>
            <w:proofErr w:type="spellEnd"/>
            <w:r w:rsidRPr="000B2281">
              <w:rPr>
                <w:rFonts w:ascii="Times New Roman" w:eastAsia="Times New Roman" w:hAnsi="Times New Roman" w:cs="Times New Roman"/>
                <w:color w:val="000000"/>
                <w:sz w:val="28"/>
                <w:szCs w:val="28"/>
              </w:rPr>
              <w: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data[1][1] = "</w:t>
            </w:r>
            <w:proofErr w:type="spellStart"/>
            <w:r w:rsidRPr="000B2281">
              <w:rPr>
                <w:rFonts w:ascii="Times New Roman" w:eastAsia="Times New Roman" w:hAnsi="Times New Roman" w:cs="Times New Roman"/>
                <w:color w:val="000000"/>
                <w:sz w:val="28"/>
                <w:szCs w:val="28"/>
              </w:rPr>
              <w:t>SecondPWD</w:t>
            </w:r>
            <w:proofErr w:type="spellEnd"/>
            <w:r w:rsidRPr="000B2281">
              <w:rPr>
                <w:rFonts w:ascii="Times New Roman" w:eastAsia="Times New Roman" w:hAnsi="Times New Roman" w:cs="Times New Roman"/>
                <w:color w:val="000000"/>
                <w:sz w:val="28"/>
                <w:szCs w:val="28"/>
              </w:rPr>
              <w: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return data;</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r w:rsidRPr="000B2281">
              <w:rPr>
                <w:rFonts w:ascii="Times New Roman" w:eastAsia="Times New Roman" w:hAnsi="Times New Roman" w:cs="Times New Roman"/>
                <w:color w:val="000000"/>
                <w:sz w:val="28"/>
                <w:szCs w:val="28"/>
              </w:rPr>
              <w:t>}</w:t>
            </w:r>
          </w:p>
        </w:tc>
      </w:tr>
    </w:tbl>
    <w:p w:rsidR="000B2281" w:rsidRPr="000B2281" w:rsidRDefault="000B2281" w:rsidP="000B2281">
      <w:pPr>
        <w:shd w:val="clear" w:color="auto" w:fill="FFFFFF"/>
        <w:spacing w:after="100" w:afterAutospacing="1" w:line="240" w:lineRule="auto"/>
        <w:rPr>
          <w:ins w:id="784" w:author="Unknown"/>
          <w:rFonts w:ascii="Times New Roman" w:eastAsia="Times New Roman" w:hAnsi="Times New Roman" w:cs="Times New Roman"/>
          <w:color w:val="2D3748"/>
          <w:sz w:val="28"/>
          <w:szCs w:val="28"/>
        </w:rPr>
      </w:pPr>
      <w:ins w:id="785" w:author="Unknown">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"https://www.softwaretestingmaterial.com/testng-parameterization-using-dataproviders/"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Practical Example</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shd w:val="clear" w:color="auto" w:fill="FFFFFF"/>
        <w:spacing w:before="360" w:after="120" w:line="240" w:lineRule="auto"/>
        <w:outlineLvl w:val="2"/>
        <w:rPr>
          <w:ins w:id="786" w:author="Unknown"/>
          <w:rFonts w:ascii="Times New Roman" w:eastAsia="Times New Roman" w:hAnsi="Times New Roman" w:cs="Times New Roman"/>
          <w:sz w:val="28"/>
          <w:szCs w:val="28"/>
        </w:rPr>
      </w:pPr>
      <w:ins w:id="787" w:author="Unknown">
        <w:r w:rsidRPr="000B2281">
          <w:rPr>
            <w:rFonts w:ascii="Times New Roman" w:eastAsia="Times New Roman" w:hAnsi="Times New Roman" w:cs="Times New Roman"/>
            <w:b/>
            <w:bCs/>
            <w:sz w:val="28"/>
            <w:szCs w:val="28"/>
          </w:rPr>
          <w:t>132. Where you have applied OOPS in Automation Framework?</w:t>
        </w:r>
      </w:ins>
    </w:p>
    <w:p w:rsidR="000B2281" w:rsidRPr="000B2281" w:rsidRDefault="000B2281" w:rsidP="000B2281">
      <w:pPr>
        <w:shd w:val="clear" w:color="auto" w:fill="FFFFFF"/>
        <w:spacing w:after="0" w:line="240" w:lineRule="auto"/>
        <w:rPr>
          <w:ins w:id="788" w:author="Unknown"/>
          <w:rFonts w:ascii="Times New Roman" w:eastAsia="Times New Roman" w:hAnsi="Times New Roman" w:cs="Times New Roman"/>
          <w:color w:val="2D3748"/>
          <w:sz w:val="28"/>
          <w:szCs w:val="28"/>
        </w:rPr>
      </w:pPr>
      <w:ins w:id="789" w:author="Unknown">
        <w:r w:rsidRPr="000B2281">
          <w:rPr>
            <w:rFonts w:ascii="Times New Roman" w:eastAsia="Times New Roman" w:hAnsi="Times New Roman" w:cs="Times New Roman"/>
            <w:color w:val="2D3748"/>
            <w:sz w:val="28"/>
            <w:szCs w:val="28"/>
          </w:rPr>
          <w:t> </w:t>
        </w:r>
      </w:ins>
    </w:p>
    <w:p w:rsidR="000B2281" w:rsidRPr="000B2281" w:rsidRDefault="000B2281" w:rsidP="000B2281">
      <w:pPr>
        <w:shd w:val="clear" w:color="auto" w:fill="FFFFFF"/>
        <w:spacing w:after="0" w:line="240" w:lineRule="auto"/>
        <w:rPr>
          <w:ins w:id="790" w:author="Unknown"/>
          <w:rFonts w:ascii="Times New Roman" w:eastAsia="Times New Roman" w:hAnsi="Times New Roman" w:cs="Times New Roman"/>
          <w:color w:val="2D3748"/>
          <w:sz w:val="28"/>
          <w:szCs w:val="28"/>
        </w:rPr>
      </w:pPr>
      <w:ins w:id="791" w:author="Unknown">
        <w:r w:rsidRPr="000B2281">
          <w:rPr>
            <w:rFonts w:ascii="Times New Roman" w:eastAsia="Times New Roman" w:hAnsi="Times New Roman" w:cs="Times New Roman"/>
            <w:color w:val="2D3748"/>
            <w:sz w:val="28"/>
            <w:szCs w:val="28"/>
          </w:rPr>
          <w:t>Here we have given a clear explanation of the application of </w:t>
        </w:r>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"https://www.softwaretestingmaterial.com/oops-concept-in-automation-framework/"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OOPs in Automation Framework</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shd w:val="clear" w:color="auto" w:fill="FFFFFF"/>
        <w:spacing w:after="0" w:line="240" w:lineRule="auto"/>
        <w:rPr>
          <w:ins w:id="792" w:author="Unknown"/>
          <w:rFonts w:ascii="Times New Roman" w:eastAsia="Times New Roman" w:hAnsi="Times New Roman" w:cs="Times New Roman"/>
          <w:color w:val="2D3748"/>
          <w:sz w:val="28"/>
          <w:szCs w:val="28"/>
        </w:rPr>
      </w:pPr>
      <w:ins w:id="793" w:author="Unknown">
        <w:r w:rsidRPr="000B2281">
          <w:rPr>
            <w:rFonts w:ascii="Times New Roman" w:eastAsia="Times New Roman" w:hAnsi="Times New Roman" w:cs="Times New Roman"/>
            <w:color w:val="2D3748"/>
            <w:sz w:val="28"/>
            <w:szCs w:val="28"/>
          </w:rPr>
          <w:t> </w:t>
        </w:r>
      </w:ins>
    </w:p>
    <w:p w:rsidR="000B2281" w:rsidRPr="000B2281" w:rsidRDefault="000B2281" w:rsidP="000B2281">
      <w:pPr>
        <w:shd w:val="clear" w:color="auto" w:fill="FFFFFF"/>
        <w:spacing w:before="360" w:after="120" w:line="240" w:lineRule="auto"/>
        <w:outlineLvl w:val="2"/>
        <w:rPr>
          <w:ins w:id="794" w:author="Unknown"/>
          <w:rFonts w:ascii="Times New Roman" w:eastAsia="Times New Roman" w:hAnsi="Times New Roman" w:cs="Times New Roman"/>
          <w:sz w:val="28"/>
          <w:szCs w:val="28"/>
        </w:rPr>
      </w:pPr>
      <w:ins w:id="795" w:author="Unknown">
        <w:r w:rsidRPr="000B2281">
          <w:rPr>
            <w:rFonts w:ascii="Times New Roman" w:eastAsia="Times New Roman" w:hAnsi="Times New Roman" w:cs="Times New Roman"/>
            <w:b/>
            <w:bCs/>
            <w:sz w:val="28"/>
            <w:szCs w:val="28"/>
          </w:rPr>
          <w:lastRenderedPageBreak/>
          <w:t>133. How to handle browser (chrome) notifications in Selenium?</w:t>
        </w:r>
      </w:ins>
    </w:p>
    <w:p w:rsidR="000B2281" w:rsidRPr="000B2281" w:rsidRDefault="000B2281" w:rsidP="000B2281">
      <w:pPr>
        <w:shd w:val="clear" w:color="auto" w:fill="FFFFFF"/>
        <w:spacing w:after="0" w:line="240" w:lineRule="auto"/>
        <w:rPr>
          <w:ins w:id="796" w:author="Unknown"/>
          <w:rFonts w:ascii="Times New Roman" w:eastAsia="Times New Roman" w:hAnsi="Times New Roman" w:cs="Times New Roman"/>
          <w:color w:val="2D3748"/>
          <w:sz w:val="28"/>
          <w:szCs w:val="28"/>
        </w:rPr>
      </w:pPr>
      <w:r w:rsidRPr="000B2281">
        <w:rPr>
          <w:rFonts w:ascii="Times New Roman" w:eastAsia="Times New Roman" w:hAnsi="Times New Roman" w:cs="Times New Roman"/>
          <w:noProof/>
          <w:color w:val="0000FF"/>
          <w:sz w:val="28"/>
          <w:szCs w:val="28"/>
        </w:rPr>
        <mc:AlternateContent>
          <mc:Choice Requires="wps">
            <w:drawing>
              <wp:inline distT="0" distB="0" distL="0" distR="0" wp14:anchorId="2DCC1BC9" wp14:editId="0A52C371">
                <wp:extent cx="2700020" cy="1233805"/>
                <wp:effectExtent l="0" t="0" r="0" b="0"/>
                <wp:docPr id="1" name="Rectangle 1" descr="Notification Popup">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00020" cy="1233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Notification Popup" href="https://www.softwaretestingmaterial.com/wp-content/uploads/2017/04/Notification-Popup.jpg" style="width:212.6pt;height:9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" o:button="t" filled="f" stroked="f">
                <v:fill o:detectmouseclick="t"/>
                <o:lock v:ext="edit" aspectratio="t"/>
                <w10:anchorlock/>
              </v:rect>
            </w:pict>
          </mc:Fallback>
        </mc:AlternateContent>
      </w:r>
    </w:p>
    <w:p w:rsidR="000B2281" w:rsidRPr="000B2281" w:rsidRDefault="000B2281" w:rsidP="000B2281">
      <w:pPr>
        <w:shd w:val="clear" w:color="auto" w:fill="FFFFFF"/>
        <w:spacing w:after="0" w:line="240" w:lineRule="auto"/>
        <w:rPr>
          <w:ins w:id="797" w:author="Unknown"/>
          <w:rFonts w:ascii="Times New Roman" w:eastAsia="Times New Roman" w:hAnsi="Times New Roman" w:cs="Times New Roman"/>
          <w:color w:val="2D3748"/>
          <w:sz w:val="28"/>
          <w:szCs w:val="28"/>
        </w:rPr>
      </w:pPr>
      <w:ins w:id="798" w:author="Unknown">
        <w:r w:rsidRPr="000B2281">
          <w:rPr>
            <w:rFonts w:ascii="Times New Roman" w:eastAsia="Times New Roman" w:hAnsi="Times New Roman" w:cs="Times New Roman"/>
            <w:color w:val="2D3748"/>
            <w:sz w:val="28"/>
            <w:szCs w:val="28"/>
          </w:rPr>
          <w:t> </w:t>
        </w:r>
      </w:ins>
    </w:p>
    <w:p w:rsidR="000B2281" w:rsidRPr="000B2281" w:rsidRDefault="000B2281" w:rsidP="000B2281">
      <w:pPr>
        <w:shd w:val="clear" w:color="auto" w:fill="FFFFFF"/>
        <w:spacing w:after="0" w:line="240" w:lineRule="auto"/>
        <w:rPr>
          <w:ins w:id="799" w:author="Unknown"/>
          <w:rFonts w:ascii="Times New Roman" w:eastAsia="Times New Roman" w:hAnsi="Times New Roman" w:cs="Times New Roman"/>
          <w:color w:val="2D3748"/>
          <w:sz w:val="28"/>
          <w:szCs w:val="28"/>
        </w:rPr>
      </w:pPr>
      <w:ins w:id="800" w:author="Unknown">
        <w:r w:rsidRPr="000B2281">
          <w:rPr>
            <w:rFonts w:ascii="Times New Roman" w:eastAsia="Times New Roman" w:hAnsi="Times New Roman" w:cs="Times New Roman"/>
            <w:color w:val="2D3748"/>
            <w:sz w:val="28"/>
            <w:szCs w:val="28"/>
          </w:rPr>
          <w:t> </w:t>
        </w:r>
      </w:ins>
    </w:p>
    <w:p w:rsidR="000B2281" w:rsidRPr="000B2281" w:rsidRDefault="000B2281" w:rsidP="000B2281">
      <w:pPr>
        <w:shd w:val="clear" w:color="auto" w:fill="FFFFFF"/>
        <w:spacing w:after="0" w:line="240" w:lineRule="auto"/>
        <w:rPr>
          <w:ins w:id="801" w:author="Unknown"/>
          <w:rFonts w:ascii="Times New Roman" w:eastAsia="Times New Roman" w:hAnsi="Times New Roman" w:cs="Times New Roman"/>
          <w:color w:val="2D3748"/>
          <w:sz w:val="28"/>
          <w:szCs w:val="28"/>
        </w:rPr>
      </w:pPr>
      <w:ins w:id="802" w:author="Unknown">
        <w:r w:rsidRPr="000B2281">
          <w:rPr>
            <w:rFonts w:ascii="Times New Roman" w:eastAsia="Times New Roman" w:hAnsi="Times New Roman" w:cs="Times New Roman"/>
            <w:color w:val="2D3748"/>
            <w:sz w:val="28"/>
            <w:szCs w:val="28"/>
          </w:rPr>
          <w:t xml:space="preserve">In Chrome, we can use </w:t>
        </w:r>
        <w:proofErr w:type="spellStart"/>
        <w:r w:rsidRPr="000B2281">
          <w:rPr>
            <w:rFonts w:ascii="Times New Roman" w:eastAsia="Times New Roman" w:hAnsi="Times New Roman" w:cs="Times New Roman"/>
            <w:color w:val="2D3748"/>
            <w:sz w:val="28"/>
            <w:szCs w:val="28"/>
          </w:rPr>
          <w:t>ChromeOptions</w:t>
        </w:r>
        <w:proofErr w:type="spellEnd"/>
        <w:r w:rsidRPr="000B2281">
          <w:rPr>
            <w:rFonts w:ascii="Times New Roman" w:eastAsia="Times New Roman" w:hAnsi="Times New Roman" w:cs="Times New Roman"/>
            <w:color w:val="2D3748"/>
            <w:sz w:val="28"/>
            <w:szCs w:val="28"/>
          </w:rPr>
          <w:t xml:space="preserve"> as shown below.</w:t>
        </w:r>
      </w:ins>
    </w:p>
    <w:p w:rsidR="000B2281" w:rsidRPr="000B2281" w:rsidRDefault="000B2281" w:rsidP="000B2281">
      <w:pPr>
        <w:shd w:val="clear" w:color="auto" w:fill="FFFFFF"/>
        <w:spacing w:after="180" w:line="240" w:lineRule="auto"/>
        <w:rPr>
          <w:ins w:id="803" w:author="Unknown"/>
          <w:rFonts w:ascii="Times New Roman" w:eastAsia="Times New Roman" w:hAnsi="Times New Roman" w:cs="Times New Roman"/>
          <w:color w:val="2D3748"/>
          <w:sz w:val="28"/>
          <w:szCs w:val="28"/>
        </w:rPr>
      </w:pPr>
      <w:ins w:id="804" w:author="Unknown">
        <w:r w:rsidRPr="000B2281">
          <w:rPr>
            <w:rFonts w:ascii="Times New Roman" w:eastAsia="Times New Roman" w:hAnsi="Times New Roman" w:cs="Times New Roman"/>
            <w:color w:val="2D3748"/>
            <w:sz w:val="28"/>
            <w:szCs w:val="28"/>
          </w:rPr>
          <w:object w:dxaOrig="225" w:dyaOrig="225">
            <v:shape id="_x0000_i1249" type="#_x0000_t75" style="width:136.5pt;height:60.75pt" o:ole="">
              <v:imagedata r:id="rId37" o:title=""/>
            </v:shape>
            <w:control r:id="rId83" w:name="DefaultOcxName43" w:shapeid="_x0000_i1249"/>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235"/>
      </w:tblGrid>
      <w:tr w:rsidR="000B2281" w:rsidRPr="000B2281" w:rsidTr="000B2281">
        <w:trPr>
          <w:tblCellSpacing w:w="15" w:type="dxa"/>
        </w:trPr>
        <w:tc>
          <w:tcPr>
            <w:tcW w:w="0" w:type="auto"/>
            <w:tcBorders>
              <w:top w:val="nil"/>
              <w:left w:val="nil"/>
              <w:bottom w:val="nil"/>
              <w:right w:val="nil"/>
            </w:tcBorders>
            <w:vAlign w:val="center"/>
            <w:hideMark/>
          </w:tcPr>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1</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2</w:t>
            </w:r>
          </w:p>
          <w:p w:rsidR="000B2281" w:rsidRPr="000B2281" w:rsidRDefault="000B2281" w:rsidP="000B2281">
            <w:pPr>
              <w:spacing w:after="0" w:line="240" w:lineRule="auto"/>
              <w:jc w:val="center"/>
              <w:rPr>
                <w:rFonts w:ascii="Times New Roman" w:eastAsia="Times New Roman" w:hAnsi="Times New Roman" w:cs="Times New Roman"/>
                <w:sz w:val="28"/>
                <w:szCs w:val="28"/>
              </w:rPr>
            </w:pPr>
            <w:r w:rsidRPr="000B2281">
              <w:rPr>
                <w:rFonts w:ascii="Times New Roman" w:eastAsia="Times New Roman" w:hAnsi="Times New Roman" w:cs="Times New Roman"/>
                <w:sz w:val="28"/>
                <w:szCs w:val="28"/>
              </w:rPr>
              <w:t>3</w:t>
            </w:r>
          </w:p>
        </w:tc>
        <w:tc>
          <w:tcPr>
            <w:tcW w:w="11422" w:type="dxa"/>
            <w:tcBorders>
              <w:top w:val="nil"/>
              <w:left w:val="nil"/>
              <w:bottom w:val="nil"/>
              <w:right w:val="nil"/>
            </w:tcBorders>
            <w:vAlign w:val="center"/>
            <w:hideMark/>
          </w:tcPr>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ChromeOptions</w:t>
            </w:r>
            <w:proofErr w:type="spellEnd"/>
            <w:r w:rsidRPr="000B2281">
              <w:rPr>
                <w:rFonts w:ascii="Times New Roman" w:eastAsia="Times New Roman" w:hAnsi="Times New Roman" w:cs="Times New Roman"/>
                <w:color w:val="000000"/>
                <w:sz w:val="28"/>
                <w:szCs w:val="28"/>
              </w:rPr>
              <w:t xml:space="preserve"> options = new </w:t>
            </w:r>
            <w:proofErr w:type="spellStart"/>
            <w:r w:rsidRPr="000B2281">
              <w:rPr>
                <w:rFonts w:ascii="Times New Roman" w:eastAsia="Times New Roman" w:hAnsi="Times New Roman" w:cs="Times New Roman"/>
                <w:color w:val="000000"/>
                <w:sz w:val="28"/>
                <w:szCs w:val="28"/>
              </w:rPr>
              <w:t>ChromeOptions</w:t>
            </w:r>
            <w:proofErr w:type="spellEnd"/>
            <w:r w:rsidRPr="000B2281">
              <w:rPr>
                <w:rFonts w:ascii="Times New Roman" w:eastAsia="Times New Roman" w:hAnsi="Times New Roman" w:cs="Times New Roman"/>
                <w:color w:val="000000"/>
                <w:sz w:val="28"/>
                <w:szCs w:val="28"/>
              </w:rPr>
              <w: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options.addArguments</w:t>
            </w:r>
            <w:proofErr w:type="spellEnd"/>
            <w:r w:rsidRPr="000B2281">
              <w:rPr>
                <w:rFonts w:ascii="Times New Roman" w:eastAsia="Times New Roman" w:hAnsi="Times New Roman" w:cs="Times New Roman"/>
                <w:color w:val="000000"/>
                <w:sz w:val="28"/>
                <w:szCs w:val="28"/>
              </w:rPr>
              <w:t>("disable-</w:t>
            </w:r>
            <w:proofErr w:type="spellStart"/>
            <w:r w:rsidRPr="000B2281">
              <w:rPr>
                <w:rFonts w:ascii="Times New Roman" w:eastAsia="Times New Roman" w:hAnsi="Times New Roman" w:cs="Times New Roman"/>
                <w:color w:val="000000"/>
                <w:sz w:val="28"/>
                <w:szCs w:val="28"/>
              </w:rPr>
              <w:t>infobars</w:t>
            </w:r>
            <w:proofErr w:type="spellEnd"/>
            <w:r w:rsidRPr="000B2281">
              <w:rPr>
                <w:rFonts w:ascii="Times New Roman" w:eastAsia="Times New Roman" w:hAnsi="Times New Roman" w:cs="Times New Roman"/>
                <w:color w:val="000000"/>
                <w:sz w:val="28"/>
                <w:szCs w:val="28"/>
              </w:rPr>
              <w:t>");</w:t>
            </w:r>
          </w:p>
          <w:p w:rsidR="000B2281" w:rsidRPr="000B2281" w:rsidRDefault="000B2281" w:rsidP="000B2281">
            <w:pPr>
              <w:spacing w:after="0" w:line="240" w:lineRule="auto"/>
              <w:rPr>
                <w:rFonts w:ascii="Times New Roman" w:eastAsia="Times New Roman" w:hAnsi="Times New Roman" w:cs="Times New Roman"/>
                <w:color w:val="000000"/>
                <w:sz w:val="28"/>
                <w:szCs w:val="28"/>
              </w:rPr>
            </w:pPr>
            <w:proofErr w:type="spellStart"/>
            <w:r w:rsidRPr="000B2281">
              <w:rPr>
                <w:rFonts w:ascii="Times New Roman" w:eastAsia="Times New Roman" w:hAnsi="Times New Roman" w:cs="Times New Roman"/>
                <w:color w:val="000000"/>
                <w:sz w:val="28"/>
                <w:szCs w:val="28"/>
              </w:rPr>
              <w:t>WebDriver</w:t>
            </w:r>
            <w:proofErr w:type="spellEnd"/>
            <w:r w:rsidRPr="000B2281">
              <w:rPr>
                <w:rFonts w:ascii="Times New Roman" w:eastAsia="Times New Roman" w:hAnsi="Times New Roman" w:cs="Times New Roman"/>
                <w:color w:val="000000"/>
                <w:sz w:val="28"/>
                <w:szCs w:val="28"/>
              </w:rPr>
              <w:t xml:space="preserve"> player = new </w:t>
            </w:r>
            <w:proofErr w:type="spellStart"/>
            <w:r w:rsidRPr="000B2281">
              <w:rPr>
                <w:rFonts w:ascii="Times New Roman" w:eastAsia="Times New Roman" w:hAnsi="Times New Roman" w:cs="Times New Roman"/>
                <w:color w:val="000000"/>
                <w:sz w:val="28"/>
                <w:szCs w:val="28"/>
              </w:rPr>
              <w:t>ChromeDriver</w:t>
            </w:r>
            <w:proofErr w:type="spellEnd"/>
            <w:r w:rsidRPr="000B2281">
              <w:rPr>
                <w:rFonts w:ascii="Times New Roman" w:eastAsia="Times New Roman" w:hAnsi="Times New Roman" w:cs="Times New Roman"/>
                <w:color w:val="000000"/>
                <w:sz w:val="28"/>
                <w:szCs w:val="28"/>
              </w:rPr>
              <w:t>(options);</w:t>
            </w:r>
          </w:p>
        </w:tc>
      </w:tr>
    </w:tbl>
    <w:p w:rsidR="000B2281" w:rsidRPr="000B2281" w:rsidRDefault="000B2281" w:rsidP="000B2281">
      <w:pPr>
        <w:shd w:val="clear" w:color="auto" w:fill="FFFFFF"/>
        <w:spacing w:after="100" w:afterAutospacing="1" w:line="240" w:lineRule="auto"/>
        <w:rPr>
          <w:ins w:id="805" w:author="Unknown"/>
          <w:rFonts w:ascii="Times New Roman" w:eastAsia="Times New Roman" w:hAnsi="Times New Roman" w:cs="Times New Roman"/>
          <w:color w:val="2D3748"/>
          <w:sz w:val="28"/>
          <w:szCs w:val="28"/>
        </w:rPr>
      </w:pPr>
      <w:ins w:id="806" w:author="Unknown">
        <w:r w:rsidRPr="000B2281">
          <w:rPr>
            <w:rFonts w:ascii="Times New Roman" w:eastAsia="Times New Roman" w:hAnsi="Times New Roman" w:cs="Times New Roman"/>
            <w:color w:val="2D3748"/>
            <w:sz w:val="28"/>
            <w:szCs w:val="28"/>
          </w:rPr>
          <w:t>I would like to conclude this post here. Final words, Bookmark this post “Selenium Testing Interview Questions” for future reference. We keep on updating this post based on user requests.</w:t>
        </w:r>
      </w:ins>
    </w:p>
    <w:p w:rsidR="000B2281" w:rsidRPr="000B2281" w:rsidRDefault="000B2281" w:rsidP="000B2281">
      <w:pPr>
        <w:shd w:val="clear" w:color="auto" w:fill="FFFFFF"/>
        <w:spacing w:before="360" w:after="120" w:line="240" w:lineRule="auto"/>
        <w:outlineLvl w:val="2"/>
        <w:rPr>
          <w:ins w:id="807" w:author="Unknown"/>
          <w:rFonts w:ascii="Times New Roman" w:eastAsia="Times New Roman" w:hAnsi="Times New Roman" w:cs="Times New Roman"/>
          <w:color w:val="2D3748"/>
          <w:sz w:val="28"/>
          <w:szCs w:val="28"/>
        </w:rPr>
      </w:pPr>
      <w:ins w:id="808" w:author="Unknown">
        <w:r w:rsidRPr="000B2281">
          <w:rPr>
            <w:rFonts w:ascii="Times New Roman" w:eastAsia="Times New Roman" w:hAnsi="Times New Roman" w:cs="Times New Roman"/>
            <w:b/>
            <w:bCs/>
            <w:color w:val="2D3748"/>
            <w:sz w:val="28"/>
            <w:szCs w:val="28"/>
          </w:rPr>
          <w:t>134. Mention types of data you have handled in Selenium?</w:t>
        </w:r>
      </w:ins>
    </w:p>
    <w:p w:rsidR="000B2281" w:rsidRPr="000B2281" w:rsidRDefault="000B2281" w:rsidP="000B2281">
      <w:pPr>
        <w:numPr>
          <w:ilvl w:val="0"/>
          <w:numId w:val="38"/>
        </w:numPr>
        <w:shd w:val="clear" w:color="auto" w:fill="FFFFFF"/>
        <w:spacing w:before="100" w:beforeAutospacing="1" w:after="100" w:afterAutospacing="1" w:line="240" w:lineRule="auto"/>
        <w:rPr>
          <w:ins w:id="809" w:author="Unknown"/>
          <w:rFonts w:ascii="Times New Roman" w:eastAsia="Times New Roman" w:hAnsi="Times New Roman" w:cs="Times New Roman"/>
          <w:color w:val="2D3748"/>
          <w:sz w:val="28"/>
          <w:szCs w:val="28"/>
        </w:rPr>
      </w:pPr>
      <w:ins w:id="810" w:author="Unknown">
        <w:r w:rsidRPr="000B2281">
          <w:rPr>
            <w:rFonts w:ascii="Times New Roman" w:eastAsia="Times New Roman" w:hAnsi="Times New Roman" w:cs="Times New Roman"/>
            <w:color w:val="2D3748"/>
            <w:sz w:val="28"/>
            <w:szCs w:val="28"/>
          </w:rPr>
          <w:t>Excel</w:t>
        </w:r>
      </w:ins>
    </w:p>
    <w:p w:rsidR="000B2281" w:rsidRPr="000B2281" w:rsidRDefault="000B2281" w:rsidP="000B2281">
      <w:pPr>
        <w:numPr>
          <w:ilvl w:val="0"/>
          <w:numId w:val="38"/>
        </w:numPr>
        <w:shd w:val="clear" w:color="auto" w:fill="FFFFFF"/>
        <w:spacing w:before="100" w:beforeAutospacing="1" w:after="100" w:afterAutospacing="1" w:line="240" w:lineRule="auto"/>
        <w:rPr>
          <w:ins w:id="811" w:author="Unknown"/>
          <w:rFonts w:ascii="Times New Roman" w:eastAsia="Times New Roman" w:hAnsi="Times New Roman" w:cs="Times New Roman"/>
          <w:color w:val="2D3748"/>
          <w:sz w:val="28"/>
          <w:szCs w:val="28"/>
        </w:rPr>
      </w:pPr>
      <w:ins w:id="812" w:author="Unknown">
        <w:r w:rsidRPr="000B2281">
          <w:rPr>
            <w:rFonts w:ascii="Times New Roman" w:eastAsia="Times New Roman" w:hAnsi="Times New Roman" w:cs="Times New Roman"/>
            <w:color w:val="2D3748"/>
            <w:sz w:val="28"/>
            <w:szCs w:val="28"/>
          </w:rPr>
          <w:t>CSV</w:t>
        </w:r>
      </w:ins>
    </w:p>
    <w:p w:rsidR="000B2281" w:rsidRPr="000B2281" w:rsidRDefault="000B2281" w:rsidP="000B2281">
      <w:pPr>
        <w:numPr>
          <w:ilvl w:val="0"/>
          <w:numId w:val="38"/>
        </w:numPr>
        <w:shd w:val="clear" w:color="auto" w:fill="FFFFFF"/>
        <w:spacing w:before="100" w:beforeAutospacing="1" w:after="100" w:afterAutospacing="1" w:line="240" w:lineRule="auto"/>
        <w:rPr>
          <w:ins w:id="813" w:author="Unknown"/>
          <w:rFonts w:ascii="Times New Roman" w:eastAsia="Times New Roman" w:hAnsi="Times New Roman" w:cs="Times New Roman"/>
          <w:color w:val="2D3748"/>
          <w:sz w:val="28"/>
          <w:szCs w:val="28"/>
        </w:rPr>
      </w:pPr>
      <w:ins w:id="814" w:author="Unknown">
        <w:r w:rsidRPr="000B2281">
          <w:rPr>
            <w:rFonts w:ascii="Times New Roman" w:eastAsia="Times New Roman" w:hAnsi="Times New Roman" w:cs="Times New Roman"/>
            <w:color w:val="2D3748"/>
            <w:sz w:val="28"/>
            <w:szCs w:val="28"/>
          </w:rPr>
          <w:t>XML</w:t>
        </w:r>
      </w:ins>
    </w:p>
    <w:p w:rsidR="000B2281" w:rsidRPr="000B2281" w:rsidRDefault="000B2281" w:rsidP="000B2281">
      <w:pPr>
        <w:numPr>
          <w:ilvl w:val="0"/>
          <w:numId w:val="38"/>
        </w:numPr>
        <w:shd w:val="clear" w:color="auto" w:fill="FFFFFF"/>
        <w:spacing w:before="100" w:beforeAutospacing="1" w:after="100" w:afterAutospacing="1" w:line="240" w:lineRule="auto"/>
        <w:rPr>
          <w:ins w:id="815" w:author="Unknown"/>
          <w:rFonts w:ascii="Times New Roman" w:eastAsia="Times New Roman" w:hAnsi="Times New Roman" w:cs="Times New Roman"/>
          <w:color w:val="2D3748"/>
          <w:sz w:val="28"/>
          <w:szCs w:val="28"/>
        </w:rPr>
      </w:pPr>
      <w:ins w:id="816" w:author="Unknown">
        <w:r w:rsidRPr="000B2281">
          <w:rPr>
            <w:rFonts w:ascii="Times New Roman" w:eastAsia="Times New Roman" w:hAnsi="Times New Roman" w:cs="Times New Roman"/>
            <w:color w:val="2D3748"/>
            <w:sz w:val="28"/>
            <w:szCs w:val="28"/>
          </w:rPr>
          <w:t>JSON</w:t>
        </w:r>
      </w:ins>
    </w:p>
    <w:p w:rsidR="000B2281" w:rsidRPr="000B2281" w:rsidRDefault="000B2281" w:rsidP="000B2281">
      <w:pPr>
        <w:numPr>
          <w:ilvl w:val="0"/>
          <w:numId w:val="38"/>
        </w:numPr>
        <w:shd w:val="clear" w:color="auto" w:fill="FFFFFF"/>
        <w:spacing w:before="100" w:beforeAutospacing="1" w:after="100" w:afterAutospacing="1" w:line="240" w:lineRule="auto"/>
        <w:rPr>
          <w:ins w:id="817" w:author="Unknown"/>
          <w:rFonts w:ascii="Times New Roman" w:eastAsia="Times New Roman" w:hAnsi="Times New Roman" w:cs="Times New Roman"/>
          <w:color w:val="2D3748"/>
          <w:sz w:val="28"/>
          <w:szCs w:val="28"/>
        </w:rPr>
      </w:pPr>
      <w:ins w:id="818" w:author="Unknown">
        <w:r w:rsidRPr="000B2281">
          <w:rPr>
            <w:rFonts w:ascii="Times New Roman" w:eastAsia="Times New Roman" w:hAnsi="Times New Roman" w:cs="Times New Roman"/>
            <w:color w:val="2D3748"/>
            <w:sz w:val="28"/>
            <w:szCs w:val="28"/>
          </w:rPr>
          <w:t>YAML</w:t>
        </w:r>
      </w:ins>
    </w:p>
    <w:p w:rsidR="000B2281" w:rsidRPr="000B2281" w:rsidRDefault="000B2281" w:rsidP="000B2281">
      <w:pPr>
        <w:numPr>
          <w:ilvl w:val="0"/>
          <w:numId w:val="38"/>
        </w:numPr>
        <w:shd w:val="clear" w:color="auto" w:fill="FFFFFF"/>
        <w:spacing w:before="100" w:beforeAutospacing="1" w:after="100" w:afterAutospacing="1" w:line="240" w:lineRule="auto"/>
        <w:rPr>
          <w:ins w:id="819" w:author="Unknown"/>
          <w:rFonts w:ascii="Times New Roman" w:eastAsia="Times New Roman" w:hAnsi="Times New Roman" w:cs="Times New Roman"/>
          <w:color w:val="2D3748"/>
          <w:sz w:val="28"/>
          <w:szCs w:val="28"/>
        </w:rPr>
      </w:pPr>
      <w:ins w:id="820" w:author="Unknown">
        <w:r w:rsidRPr="000B2281">
          <w:rPr>
            <w:rFonts w:ascii="Times New Roman" w:eastAsia="Times New Roman" w:hAnsi="Times New Roman" w:cs="Times New Roman"/>
            <w:color w:val="2D3748"/>
            <w:sz w:val="28"/>
            <w:szCs w:val="28"/>
          </w:rPr>
          <w:t>SQL</w:t>
        </w:r>
      </w:ins>
    </w:p>
    <w:p w:rsidR="000B2281" w:rsidRPr="000B2281" w:rsidRDefault="000B2281" w:rsidP="000B2281">
      <w:pPr>
        <w:shd w:val="clear" w:color="auto" w:fill="FFFFFF"/>
        <w:spacing w:before="360" w:after="120" w:line="240" w:lineRule="auto"/>
        <w:outlineLvl w:val="1"/>
        <w:rPr>
          <w:ins w:id="821" w:author="Unknown"/>
          <w:rFonts w:ascii="Times New Roman" w:eastAsia="Times New Roman" w:hAnsi="Times New Roman" w:cs="Times New Roman"/>
          <w:color w:val="2D3748"/>
          <w:sz w:val="28"/>
          <w:szCs w:val="28"/>
        </w:rPr>
      </w:pPr>
      <w:ins w:id="822" w:author="Unknown">
        <w:r w:rsidRPr="000B2281">
          <w:rPr>
            <w:rFonts w:ascii="Times New Roman" w:eastAsia="Times New Roman" w:hAnsi="Times New Roman" w:cs="Times New Roman"/>
            <w:b/>
            <w:bCs/>
            <w:color w:val="2D3748"/>
            <w:sz w:val="28"/>
            <w:szCs w:val="28"/>
          </w:rPr>
          <w:t>Selenium Real Time Interview Questions Videos</w:t>
        </w:r>
      </w:ins>
    </w:p>
    <w:p w:rsidR="000B2281" w:rsidRPr="000B2281" w:rsidRDefault="000B2281" w:rsidP="000B2281">
      <w:pPr>
        <w:shd w:val="clear" w:color="auto" w:fill="FFFFFF"/>
        <w:spacing w:after="0" w:line="240" w:lineRule="auto"/>
        <w:rPr>
          <w:ins w:id="823" w:author="Unknown"/>
          <w:rFonts w:ascii="Times New Roman" w:eastAsia="Times New Roman" w:hAnsi="Times New Roman" w:cs="Times New Roman"/>
          <w:color w:val="2D3748"/>
          <w:sz w:val="28"/>
          <w:szCs w:val="28"/>
        </w:rPr>
      </w:pPr>
      <w:ins w:id="824" w:author="Unknown">
        <w:r w:rsidRPr="000B2281">
          <w:rPr>
            <w:rFonts w:ascii="Times New Roman" w:eastAsia="Times New Roman" w:hAnsi="Times New Roman" w:cs="Times New Roman"/>
            <w:color w:val="2D3748"/>
            <w:sz w:val="28"/>
            <w:szCs w:val="28"/>
          </w:rPr>
          <w:t>Here are some video tutorials which contain real-time selenium interview questions.</w:t>
        </w:r>
      </w:ins>
    </w:p>
    <w:p w:rsidR="000B2281" w:rsidRPr="000B2281" w:rsidRDefault="000B2281" w:rsidP="000B2281">
      <w:pPr>
        <w:shd w:val="clear" w:color="auto" w:fill="FFFFFF"/>
        <w:spacing w:after="100" w:afterAutospacing="1" w:line="240" w:lineRule="auto"/>
        <w:rPr>
          <w:ins w:id="825" w:author="Unknown"/>
          <w:rFonts w:ascii="Times New Roman" w:eastAsia="Times New Roman" w:hAnsi="Times New Roman" w:cs="Times New Roman"/>
          <w:color w:val="2D3748"/>
          <w:sz w:val="28"/>
          <w:szCs w:val="28"/>
        </w:rPr>
      </w:pPr>
      <w:ins w:id="826" w:author="Unknown">
        <w:r w:rsidRPr="000B2281">
          <w:rPr>
            <w:rFonts w:ascii="Times New Roman" w:eastAsia="Times New Roman" w:hAnsi="Times New Roman" w:cs="Times New Roman"/>
            <w:color w:val="2D3748"/>
            <w:sz w:val="28"/>
            <w:szCs w:val="28"/>
          </w:rPr>
          <w:t>We got multiple questions from our readers. Some of them I have included here.</w:t>
        </w:r>
      </w:ins>
    </w:p>
    <w:p w:rsidR="000B2281" w:rsidRPr="000B2281" w:rsidRDefault="000B2281" w:rsidP="000B2281">
      <w:pPr>
        <w:shd w:val="clear" w:color="auto" w:fill="FFFFFF"/>
        <w:spacing w:before="360" w:after="120" w:line="240" w:lineRule="auto"/>
        <w:outlineLvl w:val="1"/>
        <w:rPr>
          <w:ins w:id="827" w:author="Unknown"/>
          <w:rFonts w:ascii="Times New Roman" w:eastAsia="Times New Roman" w:hAnsi="Times New Roman" w:cs="Times New Roman"/>
          <w:sz w:val="28"/>
          <w:szCs w:val="28"/>
        </w:rPr>
      </w:pPr>
      <w:ins w:id="828" w:author="Unknown">
        <w:r w:rsidRPr="000B2281">
          <w:rPr>
            <w:rFonts w:ascii="Times New Roman" w:eastAsia="Times New Roman" w:hAnsi="Times New Roman" w:cs="Times New Roman"/>
            <w:b/>
            <w:bCs/>
            <w:sz w:val="28"/>
            <w:szCs w:val="28"/>
          </w:rPr>
          <w:t xml:space="preserve">Selenium </w:t>
        </w:r>
        <w:proofErr w:type="spellStart"/>
        <w:r w:rsidRPr="000B2281">
          <w:rPr>
            <w:rFonts w:ascii="Times New Roman" w:eastAsia="Times New Roman" w:hAnsi="Times New Roman" w:cs="Times New Roman"/>
            <w:b/>
            <w:bCs/>
            <w:sz w:val="28"/>
            <w:szCs w:val="28"/>
          </w:rPr>
          <w:t>WebDriver</w:t>
        </w:r>
        <w:proofErr w:type="spellEnd"/>
        <w:r w:rsidRPr="000B2281">
          <w:rPr>
            <w:rFonts w:ascii="Times New Roman" w:eastAsia="Times New Roman" w:hAnsi="Times New Roman" w:cs="Times New Roman"/>
            <w:b/>
            <w:bCs/>
            <w:sz w:val="28"/>
            <w:szCs w:val="28"/>
          </w:rPr>
          <w:t xml:space="preserve"> Interview Questions FAQ:</w:t>
        </w:r>
      </w:ins>
    </w:p>
    <w:p w:rsidR="000B2281" w:rsidRPr="000B2281" w:rsidRDefault="000B2281" w:rsidP="000B2281">
      <w:pPr>
        <w:shd w:val="clear" w:color="auto" w:fill="FFFFFF"/>
        <w:spacing w:after="0" w:line="240" w:lineRule="auto"/>
        <w:outlineLvl w:val="2"/>
        <w:rPr>
          <w:ins w:id="829" w:author="Unknown"/>
          <w:rFonts w:ascii="Times New Roman" w:eastAsia="Times New Roman" w:hAnsi="Times New Roman" w:cs="Times New Roman"/>
          <w:color w:val="313131"/>
          <w:sz w:val="28"/>
          <w:szCs w:val="28"/>
        </w:rPr>
      </w:pPr>
      <w:ins w:id="830" w:author="Unknown">
        <w:r w:rsidRPr="000B2281">
          <w:rPr>
            <w:rFonts w:ascii="Times New Roman" w:eastAsia="Times New Roman" w:hAnsi="Times New Roman" w:cs="Times New Roman"/>
            <w:b/>
            <w:bCs/>
            <w:color w:val="313131"/>
            <w:sz w:val="28"/>
            <w:szCs w:val="28"/>
          </w:rPr>
          <w:t>Is there any selenium certification?</w:t>
        </w:r>
      </w:ins>
    </w:p>
    <w:p w:rsidR="000B2281" w:rsidRPr="000B2281" w:rsidRDefault="000B2281" w:rsidP="000B2281">
      <w:pPr>
        <w:shd w:val="clear" w:color="auto" w:fill="FFFFFF"/>
        <w:spacing w:after="150" w:line="240" w:lineRule="auto"/>
        <w:ind w:left="150" w:right="150"/>
        <w:rPr>
          <w:ins w:id="831" w:author="Unknown"/>
          <w:rFonts w:ascii="Times New Roman" w:eastAsia="Times New Roman" w:hAnsi="Times New Roman" w:cs="Times New Roman"/>
          <w:color w:val="313131"/>
          <w:sz w:val="28"/>
          <w:szCs w:val="28"/>
        </w:rPr>
      </w:pPr>
      <w:ins w:id="832" w:author="Unknown">
        <w:r w:rsidRPr="000B2281">
          <w:rPr>
            <w:rFonts w:ascii="Times New Roman" w:eastAsia="Times New Roman" w:hAnsi="Times New Roman" w:cs="Times New Roman"/>
            <w:color w:val="313131"/>
            <w:sz w:val="28"/>
            <w:szCs w:val="28"/>
          </w:rPr>
          <w:lastRenderedPageBreak/>
          <w:t xml:space="preserve">Usually, certifications are provided by companies that have developed a proprietary tool like QTP, AWS, </w:t>
        </w:r>
        <w:proofErr w:type="spellStart"/>
        <w:r w:rsidRPr="000B2281">
          <w:rPr>
            <w:rFonts w:ascii="Times New Roman" w:eastAsia="Times New Roman" w:hAnsi="Times New Roman" w:cs="Times New Roman"/>
            <w:color w:val="313131"/>
            <w:sz w:val="28"/>
            <w:szCs w:val="28"/>
          </w:rPr>
          <w:t>Salesforce</w:t>
        </w:r>
        <w:proofErr w:type="spellEnd"/>
        <w:r w:rsidRPr="000B2281">
          <w:rPr>
            <w:rFonts w:ascii="Times New Roman" w:eastAsia="Times New Roman" w:hAnsi="Times New Roman" w:cs="Times New Roman"/>
            <w:color w:val="313131"/>
            <w:sz w:val="28"/>
            <w:szCs w:val="28"/>
          </w:rPr>
          <w:t>, etc., Selenium is an open-source software testing tool. There are many certification providers (training institutes) who provide certification in Selenium but Selenium is open source software, it does not offer any certification of their own. If I am in your position, I prefer certification in a programming language like Java instead of Selenium.</w:t>
        </w:r>
      </w:ins>
    </w:p>
    <w:p w:rsidR="000B2281" w:rsidRPr="000B2281" w:rsidRDefault="000B2281" w:rsidP="000B2281">
      <w:pPr>
        <w:shd w:val="clear" w:color="auto" w:fill="FFFFFF"/>
        <w:spacing w:after="0" w:line="240" w:lineRule="auto"/>
        <w:outlineLvl w:val="2"/>
        <w:rPr>
          <w:ins w:id="833" w:author="Unknown"/>
          <w:rFonts w:ascii="Times New Roman" w:eastAsia="Times New Roman" w:hAnsi="Times New Roman" w:cs="Times New Roman"/>
          <w:color w:val="313131"/>
          <w:sz w:val="28"/>
          <w:szCs w:val="28"/>
        </w:rPr>
      </w:pPr>
      <w:ins w:id="834" w:author="Unknown">
        <w:r w:rsidRPr="000B2281">
          <w:rPr>
            <w:rFonts w:ascii="Times New Roman" w:eastAsia="Times New Roman" w:hAnsi="Times New Roman" w:cs="Times New Roman"/>
            <w:b/>
            <w:bCs/>
            <w:color w:val="313131"/>
            <w:sz w:val="28"/>
            <w:szCs w:val="28"/>
          </w:rPr>
          <w:t>Can I learn selenium on my own?</w:t>
        </w:r>
      </w:ins>
    </w:p>
    <w:p w:rsidR="000B2281" w:rsidRPr="000B2281" w:rsidRDefault="000B2281" w:rsidP="000B2281">
      <w:pPr>
        <w:shd w:val="clear" w:color="auto" w:fill="FFFFFF"/>
        <w:spacing w:after="150" w:line="240" w:lineRule="auto"/>
        <w:ind w:left="150" w:right="150"/>
        <w:rPr>
          <w:ins w:id="835" w:author="Unknown"/>
          <w:rFonts w:ascii="Times New Roman" w:eastAsia="Times New Roman" w:hAnsi="Times New Roman" w:cs="Times New Roman"/>
          <w:color w:val="313131"/>
          <w:sz w:val="28"/>
          <w:szCs w:val="28"/>
        </w:rPr>
      </w:pPr>
      <w:ins w:id="836" w:author="Unknown">
        <w:r w:rsidRPr="000B2281">
          <w:rPr>
            <w:rFonts w:ascii="Times New Roman" w:eastAsia="Times New Roman" w:hAnsi="Times New Roman" w:cs="Times New Roman"/>
            <w:color w:val="313131"/>
            <w:sz w:val="28"/>
            <w:szCs w:val="28"/>
          </w:rPr>
          <w:t xml:space="preserve">You can </w:t>
        </w:r>
        <w:proofErr w:type="spellStart"/>
        <w:r w:rsidRPr="000B2281">
          <w:rPr>
            <w:rFonts w:ascii="Times New Roman" w:eastAsia="Times New Roman" w:hAnsi="Times New Roman" w:cs="Times New Roman"/>
            <w:color w:val="313131"/>
            <w:sz w:val="28"/>
            <w:szCs w:val="28"/>
          </w:rPr>
          <w:t>self learn</w:t>
        </w:r>
        <w:proofErr w:type="spellEnd"/>
        <w:r w:rsidRPr="000B2281">
          <w:rPr>
            <w:rFonts w:ascii="Times New Roman" w:eastAsia="Times New Roman" w:hAnsi="Times New Roman" w:cs="Times New Roman"/>
            <w:color w:val="313131"/>
            <w:sz w:val="28"/>
            <w:szCs w:val="28"/>
          </w:rPr>
          <w:t xml:space="preserve"> Selenium. I know many automation testers who learn selenium on their own by going through Selenium blogs like </w:t>
        </w:r>
        <w:proofErr w:type="spellStart"/>
        <w:r w:rsidRPr="000B2281">
          <w:rPr>
            <w:rFonts w:ascii="Times New Roman" w:eastAsia="Times New Roman" w:hAnsi="Times New Roman" w:cs="Times New Roman"/>
            <w:color w:val="313131"/>
            <w:sz w:val="28"/>
            <w:szCs w:val="28"/>
          </w:rPr>
          <w:t>SoftwareTestingMaterial</w:t>
        </w:r>
        <w:proofErr w:type="spellEnd"/>
        <w:r w:rsidRPr="000B2281">
          <w:rPr>
            <w:rFonts w:ascii="Times New Roman" w:eastAsia="Times New Roman" w:hAnsi="Times New Roman" w:cs="Times New Roman"/>
            <w:color w:val="313131"/>
            <w:sz w:val="28"/>
            <w:szCs w:val="28"/>
          </w:rPr>
          <w:t xml:space="preserve">. Learn Selenium online and practice it until you feel confident. Once you become confident include your automation skills in your resume and if possible showcase your automation skills to your managers. </w:t>
        </w:r>
        <w:proofErr w:type="gramStart"/>
        <w:r w:rsidRPr="000B2281">
          <w:rPr>
            <w:rFonts w:ascii="Times New Roman" w:eastAsia="Times New Roman" w:hAnsi="Times New Roman" w:cs="Times New Roman"/>
            <w:color w:val="313131"/>
            <w:sz w:val="28"/>
            <w:szCs w:val="28"/>
          </w:rPr>
          <w:t>So that you may grab an opportunity in your current organization itself.</w:t>
        </w:r>
        <w:proofErr w:type="gramEnd"/>
        <w:r w:rsidRPr="000B2281">
          <w:rPr>
            <w:rFonts w:ascii="Times New Roman" w:eastAsia="Times New Roman" w:hAnsi="Times New Roman" w:cs="Times New Roman"/>
            <w:color w:val="313131"/>
            <w:sz w:val="28"/>
            <w:szCs w:val="28"/>
          </w:rPr>
          <w:br/>
        </w:r>
        <w:r w:rsidRPr="000B2281">
          <w:rPr>
            <w:rFonts w:ascii="Times New Roman" w:eastAsia="Times New Roman" w:hAnsi="Times New Roman" w:cs="Times New Roman"/>
            <w:color w:val="313131"/>
            <w:sz w:val="28"/>
            <w:szCs w:val="28"/>
          </w:rPr>
          <w:br/>
          <w:t>Before learning Selenium I suggest you learn</w:t>
        </w:r>
        <w:r w:rsidRPr="000B2281">
          <w:rPr>
            <w:rFonts w:ascii="Times New Roman" w:eastAsia="Times New Roman" w:hAnsi="Times New Roman" w:cs="Times New Roman"/>
            <w:color w:val="313131"/>
            <w:sz w:val="28"/>
            <w:szCs w:val="28"/>
          </w:rPr>
          <w:br/>
        </w:r>
        <w:r w:rsidRPr="000B2281">
          <w:rPr>
            <w:rFonts w:ascii="Times New Roman" w:eastAsia="Times New Roman" w:hAnsi="Times New Roman" w:cs="Times New Roman"/>
            <w:color w:val="313131"/>
            <w:sz w:val="28"/>
            <w:szCs w:val="28"/>
          </w:rPr>
          <w:fldChar w:fldCharType="begin"/>
        </w:r>
        <w:r w:rsidRPr="000B2281">
          <w:rPr>
            <w:rFonts w:ascii="Times New Roman" w:eastAsia="Times New Roman" w:hAnsi="Times New Roman" w:cs="Times New Roman"/>
            <w:color w:val="313131"/>
            <w:sz w:val="28"/>
            <w:szCs w:val="28"/>
          </w:rPr>
          <w:instrText xml:space="preserve"> HYPERLINK "https://www.softwaretestingmaterial.com/manual-testing-tutorial/" </w:instrText>
        </w:r>
        <w:r w:rsidRPr="000B2281">
          <w:rPr>
            <w:rFonts w:ascii="Times New Roman" w:eastAsia="Times New Roman" w:hAnsi="Times New Roman" w:cs="Times New Roman"/>
            <w:color w:val="313131"/>
            <w:sz w:val="28"/>
            <w:szCs w:val="28"/>
          </w:rPr>
          <w:fldChar w:fldCharType="separate"/>
        </w:r>
        <w:r w:rsidRPr="000B2281">
          <w:rPr>
            <w:rFonts w:ascii="Times New Roman" w:eastAsia="Times New Roman" w:hAnsi="Times New Roman" w:cs="Times New Roman"/>
            <w:color w:val="0000FF"/>
            <w:sz w:val="28"/>
            <w:szCs w:val="28"/>
            <w:u w:val="single"/>
          </w:rPr>
          <w:t xml:space="preserve">Manual </w:t>
        </w:r>
        <w:proofErr w:type="gramStart"/>
        <w:r w:rsidRPr="000B2281">
          <w:rPr>
            <w:rFonts w:ascii="Times New Roman" w:eastAsia="Times New Roman" w:hAnsi="Times New Roman" w:cs="Times New Roman"/>
            <w:color w:val="0000FF"/>
            <w:sz w:val="28"/>
            <w:szCs w:val="28"/>
            <w:u w:val="single"/>
          </w:rPr>
          <w:t>Testing</w:t>
        </w:r>
        <w:proofErr w:type="gramEnd"/>
        <w:r w:rsidRPr="000B2281">
          <w:rPr>
            <w:rFonts w:ascii="Times New Roman" w:eastAsia="Times New Roman" w:hAnsi="Times New Roman" w:cs="Times New Roman"/>
            <w:color w:val="0000FF"/>
            <w:sz w:val="28"/>
            <w:szCs w:val="28"/>
            <w:u w:val="single"/>
          </w:rPr>
          <w:t xml:space="preserve"> concepts</w:t>
        </w:r>
        <w:r w:rsidRPr="000B2281">
          <w:rPr>
            <w:rFonts w:ascii="Times New Roman" w:eastAsia="Times New Roman" w:hAnsi="Times New Roman" w:cs="Times New Roman"/>
            <w:color w:val="313131"/>
            <w:sz w:val="28"/>
            <w:szCs w:val="28"/>
          </w:rPr>
          <w:fldChar w:fldCharType="end"/>
        </w:r>
        <w:r w:rsidRPr="000B2281">
          <w:rPr>
            <w:rFonts w:ascii="Times New Roman" w:eastAsia="Times New Roman" w:hAnsi="Times New Roman" w:cs="Times New Roman"/>
            <w:color w:val="313131"/>
            <w:sz w:val="28"/>
            <w:szCs w:val="28"/>
          </w:rPr>
          <w:br/>
        </w:r>
        <w:r w:rsidRPr="000B2281">
          <w:rPr>
            <w:rFonts w:ascii="Times New Roman" w:eastAsia="Times New Roman" w:hAnsi="Times New Roman" w:cs="Times New Roman"/>
            <w:color w:val="313131"/>
            <w:sz w:val="28"/>
            <w:szCs w:val="28"/>
          </w:rPr>
          <w:fldChar w:fldCharType="begin"/>
        </w:r>
        <w:r w:rsidRPr="000B2281">
          <w:rPr>
            <w:rFonts w:ascii="Times New Roman" w:eastAsia="Times New Roman" w:hAnsi="Times New Roman" w:cs="Times New Roman"/>
            <w:color w:val="313131"/>
            <w:sz w:val="28"/>
            <w:szCs w:val="28"/>
          </w:rPr>
          <w:instrText xml:space="preserve"> HYPERLINK "https://www.softwaretestingmaterial.com/java-tutorial/" </w:instrText>
        </w:r>
        <w:r w:rsidRPr="000B2281">
          <w:rPr>
            <w:rFonts w:ascii="Times New Roman" w:eastAsia="Times New Roman" w:hAnsi="Times New Roman" w:cs="Times New Roman"/>
            <w:color w:val="313131"/>
            <w:sz w:val="28"/>
            <w:szCs w:val="28"/>
          </w:rPr>
          <w:fldChar w:fldCharType="separate"/>
        </w:r>
        <w:r w:rsidRPr="000B2281">
          <w:rPr>
            <w:rFonts w:ascii="Times New Roman" w:eastAsia="Times New Roman" w:hAnsi="Times New Roman" w:cs="Times New Roman"/>
            <w:color w:val="0000FF"/>
            <w:sz w:val="28"/>
            <w:szCs w:val="28"/>
            <w:u w:val="single"/>
          </w:rPr>
          <w:t>Java</w:t>
        </w:r>
        <w:r w:rsidRPr="000B2281">
          <w:rPr>
            <w:rFonts w:ascii="Times New Roman" w:eastAsia="Times New Roman" w:hAnsi="Times New Roman" w:cs="Times New Roman"/>
            <w:color w:val="313131"/>
            <w:sz w:val="28"/>
            <w:szCs w:val="28"/>
          </w:rPr>
          <w:fldChar w:fldCharType="end"/>
        </w:r>
        <w:r w:rsidRPr="000B2281">
          <w:rPr>
            <w:rFonts w:ascii="Times New Roman" w:eastAsia="Times New Roman" w:hAnsi="Times New Roman" w:cs="Times New Roman"/>
            <w:color w:val="313131"/>
            <w:sz w:val="28"/>
            <w:szCs w:val="28"/>
          </w:rPr>
          <w:t> (Core Java is fine).</w:t>
        </w:r>
        <w:r w:rsidRPr="000B2281">
          <w:rPr>
            <w:rFonts w:ascii="Times New Roman" w:eastAsia="Times New Roman" w:hAnsi="Times New Roman" w:cs="Times New Roman"/>
            <w:color w:val="313131"/>
            <w:sz w:val="28"/>
            <w:szCs w:val="28"/>
          </w:rPr>
          <w:br/>
        </w:r>
        <w:r w:rsidRPr="000B2281">
          <w:rPr>
            <w:rFonts w:ascii="Times New Roman" w:eastAsia="Times New Roman" w:hAnsi="Times New Roman" w:cs="Times New Roman"/>
            <w:color w:val="313131"/>
            <w:sz w:val="28"/>
            <w:szCs w:val="28"/>
          </w:rPr>
          <w:br/>
          <w:t>Start with Java and then move on to Selenium.</w:t>
        </w:r>
      </w:ins>
    </w:p>
    <w:p w:rsidR="000B2281" w:rsidRPr="000B2281" w:rsidRDefault="000B2281" w:rsidP="000B2281">
      <w:pPr>
        <w:shd w:val="clear" w:color="auto" w:fill="FFFFFF"/>
        <w:spacing w:after="0" w:line="240" w:lineRule="auto"/>
        <w:outlineLvl w:val="2"/>
        <w:rPr>
          <w:ins w:id="837" w:author="Unknown"/>
          <w:rFonts w:ascii="Times New Roman" w:eastAsia="Times New Roman" w:hAnsi="Times New Roman" w:cs="Times New Roman"/>
          <w:color w:val="313131"/>
          <w:sz w:val="28"/>
          <w:szCs w:val="28"/>
        </w:rPr>
      </w:pPr>
      <w:ins w:id="838" w:author="Unknown">
        <w:r w:rsidRPr="000B2281">
          <w:rPr>
            <w:rFonts w:ascii="Times New Roman" w:eastAsia="Times New Roman" w:hAnsi="Times New Roman" w:cs="Times New Roman"/>
            <w:b/>
            <w:bCs/>
            <w:color w:val="313131"/>
            <w:sz w:val="28"/>
            <w:szCs w:val="28"/>
          </w:rPr>
          <w:t>What are the basics of selenium?</w:t>
        </w:r>
      </w:ins>
    </w:p>
    <w:p w:rsidR="000B2281" w:rsidRPr="000B2281" w:rsidRDefault="000B2281" w:rsidP="000B2281">
      <w:pPr>
        <w:shd w:val="clear" w:color="auto" w:fill="FFFFFF"/>
        <w:spacing w:after="150" w:line="240" w:lineRule="auto"/>
        <w:ind w:left="150" w:right="150"/>
        <w:rPr>
          <w:ins w:id="839" w:author="Unknown"/>
          <w:rFonts w:ascii="Times New Roman" w:eastAsia="Times New Roman" w:hAnsi="Times New Roman" w:cs="Times New Roman"/>
          <w:color w:val="313131"/>
          <w:sz w:val="28"/>
          <w:szCs w:val="28"/>
        </w:rPr>
      </w:pPr>
      <w:ins w:id="840" w:author="Unknown">
        <w:r w:rsidRPr="000B2281">
          <w:rPr>
            <w:rFonts w:ascii="Times New Roman" w:eastAsia="Times New Roman" w:hAnsi="Times New Roman" w:cs="Times New Roman"/>
            <w:color w:val="313131"/>
            <w:sz w:val="28"/>
            <w:szCs w:val="28"/>
          </w:rPr>
          <w:t xml:space="preserve">Selenium suite is comprised of 4 basic components namely Selenium IDE, Selenium RC, </w:t>
        </w:r>
        <w:proofErr w:type="spellStart"/>
        <w:r w:rsidRPr="000B2281">
          <w:rPr>
            <w:rFonts w:ascii="Times New Roman" w:eastAsia="Times New Roman" w:hAnsi="Times New Roman" w:cs="Times New Roman"/>
            <w:color w:val="313131"/>
            <w:sz w:val="28"/>
            <w:szCs w:val="28"/>
          </w:rPr>
          <w:t>WebDriver</w:t>
        </w:r>
        <w:proofErr w:type="spellEnd"/>
        <w:r w:rsidRPr="000B2281">
          <w:rPr>
            <w:rFonts w:ascii="Times New Roman" w:eastAsia="Times New Roman" w:hAnsi="Times New Roman" w:cs="Times New Roman"/>
            <w:color w:val="313131"/>
            <w:sz w:val="28"/>
            <w:szCs w:val="28"/>
          </w:rPr>
          <w:t>, and Selenium Grid.</w:t>
        </w:r>
      </w:ins>
    </w:p>
    <w:p w:rsidR="000B2281" w:rsidRPr="000B2281" w:rsidRDefault="000B2281" w:rsidP="000B2281">
      <w:pPr>
        <w:shd w:val="clear" w:color="auto" w:fill="FFFFFF"/>
        <w:spacing w:after="0" w:line="240" w:lineRule="auto"/>
        <w:outlineLvl w:val="2"/>
        <w:rPr>
          <w:ins w:id="841" w:author="Unknown"/>
          <w:rFonts w:ascii="Times New Roman" w:eastAsia="Times New Roman" w:hAnsi="Times New Roman" w:cs="Times New Roman"/>
          <w:color w:val="313131"/>
          <w:sz w:val="28"/>
          <w:szCs w:val="28"/>
        </w:rPr>
      </w:pPr>
      <w:ins w:id="842" w:author="Unknown">
        <w:r w:rsidRPr="000B2281">
          <w:rPr>
            <w:rFonts w:ascii="Times New Roman" w:eastAsia="Times New Roman" w:hAnsi="Times New Roman" w:cs="Times New Roman"/>
            <w:b/>
            <w:bCs/>
            <w:color w:val="313131"/>
            <w:sz w:val="28"/>
            <w:szCs w:val="28"/>
          </w:rPr>
          <w:t>Is Selenium easy to learn?</w:t>
        </w:r>
      </w:ins>
    </w:p>
    <w:p w:rsidR="000B2281" w:rsidRPr="000B2281" w:rsidRDefault="000B2281" w:rsidP="000B2281">
      <w:pPr>
        <w:shd w:val="clear" w:color="auto" w:fill="FFFFFF"/>
        <w:spacing w:after="150" w:line="240" w:lineRule="auto"/>
        <w:ind w:left="150" w:right="150"/>
        <w:rPr>
          <w:ins w:id="843" w:author="Unknown"/>
          <w:rFonts w:ascii="Times New Roman" w:eastAsia="Times New Roman" w:hAnsi="Times New Roman" w:cs="Times New Roman"/>
          <w:color w:val="313131"/>
          <w:sz w:val="28"/>
          <w:szCs w:val="28"/>
        </w:rPr>
      </w:pPr>
      <w:ins w:id="844" w:author="Unknown">
        <w:r w:rsidRPr="000B2281">
          <w:rPr>
            <w:rFonts w:ascii="Times New Roman" w:eastAsia="Times New Roman" w:hAnsi="Times New Roman" w:cs="Times New Roman"/>
            <w:color w:val="313131"/>
            <w:sz w:val="28"/>
            <w:szCs w:val="28"/>
          </w:rPr>
          <w:t>Yes of course. Learning Selenium is easy. Check out our </w:t>
        </w:r>
        <w:r w:rsidRPr="000B2281">
          <w:rPr>
            <w:rFonts w:ascii="Times New Roman" w:eastAsia="Times New Roman" w:hAnsi="Times New Roman" w:cs="Times New Roman"/>
            <w:color w:val="313131"/>
            <w:sz w:val="28"/>
            <w:szCs w:val="28"/>
          </w:rPr>
          <w:fldChar w:fldCharType="begin"/>
        </w:r>
        <w:r w:rsidRPr="000B2281">
          <w:rPr>
            <w:rFonts w:ascii="Times New Roman" w:eastAsia="Times New Roman" w:hAnsi="Times New Roman" w:cs="Times New Roman"/>
            <w:color w:val="313131"/>
            <w:sz w:val="28"/>
            <w:szCs w:val="28"/>
          </w:rPr>
          <w:instrText xml:space="preserve"> HYPERLINK "https://www.softwaretestingmaterial.com/selenium-tutorial/" </w:instrText>
        </w:r>
        <w:r w:rsidRPr="000B2281">
          <w:rPr>
            <w:rFonts w:ascii="Times New Roman" w:eastAsia="Times New Roman" w:hAnsi="Times New Roman" w:cs="Times New Roman"/>
            <w:color w:val="313131"/>
            <w:sz w:val="28"/>
            <w:szCs w:val="28"/>
          </w:rPr>
          <w:fldChar w:fldCharType="separate"/>
        </w:r>
        <w:r w:rsidRPr="000B2281">
          <w:rPr>
            <w:rFonts w:ascii="Times New Roman" w:eastAsia="Times New Roman" w:hAnsi="Times New Roman" w:cs="Times New Roman"/>
            <w:color w:val="0000FF"/>
            <w:sz w:val="28"/>
            <w:szCs w:val="28"/>
            <w:u w:val="single"/>
          </w:rPr>
          <w:t>Selenium Tutorial</w:t>
        </w:r>
        <w:r w:rsidRPr="000B2281">
          <w:rPr>
            <w:rFonts w:ascii="Times New Roman" w:eastAsia="Times New Roman" w:hAnsi="Times New Roman" w:cs="Times New Roman"/>
            <w:color w:val="313131"/>
            <w:sz w:val="28"/>
            <w:szCs w:val="28"/>
          </w:rPr>
          <w:fldChar w:fldCharType="end"/>
        </w:r>
      </w:ins>
    </w:p>
    <w:p w:rsidR="000B2281" w:rsidRPr="000B2281" w:rsidRDefault="000B2281" w:rsidP="000B2281">
      <w:pPr>
        <w:shd w:val="clear" w:color="auto" w:fill="FFFFFF"/>
        <w:spacing w:after="0" w:line="240" w:lineRule="auto"/>
        <w:outlineLvl w:val="2"/>
        <w:rPr>
          <w:ins w:id="845" w:author="Unknown"/>
          <w:rFonts w:ascii="Times New Roman" w:eastAsia="Times New Roman" w:hAnsi="Times New Roman" w:cs="Times New Roman"/>
          <w:color w:val="313131"/>
          <w:sz w:val="28"/>
          <w:szCs w:val="28"/>
        </w:rPr>
      </w:pPr>
      <w:ins w:id="846" w:author="Unknown">
        <w:r w:rsidRPr="000B2281">
          <w:rPr>
            <w:rFonts w:ascii="Times New Roman" w:eastAsia="Times New Roman" w:hAnsi="Times New Roman" w:cs="Times New Roman"/>
            <w:b/>
            <w:bCs/>
            <w:color w:val="313131"/>
            <w:sz w:val="28"/>
            <w:szCs w:val="28"/>
          </w:rPr>
          <w:t>How many days it will take to learn selenium?</w:t>
        </w:r>
      </w:ins>
    </w:p>
    <w:p w:rsidR="000B2281" w:rsidRPr="000B2281" w:rsidRDefault="000B2281" w:rsidP="000B2281">
      <w:pPr>
        <w:shd w:val="clear" w:color="auto" w:fill="FFFFFF"/>
        <w:spacing w:after="150" w:line="240" w:lineRule="auto"/>
        <w:ind w:left="150" w:right="150"/>
        <w:rPr>
          <w:ins w:id="847" w:author="Unknown"/>
          <w:rFonts w:ascii="Times New Roman" w:eastAsia="Times New Roman" w:hAnsi="Times New Roman" w:cs="Times New Roman"/>
          <w:color w:val="313131"/>
          <w:sz w:val="28"/>
          <w:szCs w:val="28"/>
        </w:rPr>
      </w:pPr>
      <w:proofErr w:type="gramStart"/>
      <w:ins w:id="848" w:author="Unknown">
        <w:r w:rsidRPr="000B2281">
          <w:rPr>
            <w:rFonts w:ascii="Times New Roman" w:eastAsia="Times New Roman" w:hAnsi="Times New Roman" w:cs="Times New Roman"/>
            <w:color w:val="313131"/>
            <w:sz w:val="28"/>
            <w:szCs w:val="28"/>
          </w:rPr>
          <w:t>1-2 Months enough if you can spend at least 3-4 hours per day.</w:t>
        </w:r>
        <w:proofErr w:type="gramEnd"/>
      </w:ins>
    </w:p>
    <w:p w:rsidR="000B2281" w:rsidRPr="000B2281" w:rsidRDefault="000B2281" w:rsidP="000B2281">
      <w:pPr>
        <w:shd w:val="clear" w:color="auto" w:fill="FFFFFF"/>
        <w:spacing w:after="0" w:line="240" w:lineRule="auto"/>
        <w:outlineLvl w:val="2"/>
        <w:rPr>
          <w:ins w:id="849" w:author="Unknown"/>
          <w:rFonts w:ascii="Times New Roman" w:eastAsia="Times New Roman" w:hAnsi="Times New Roman" w:cs="Times New Roman"/>
          <w:color w:val="313131"/>
          <w:sz w:val="28"/>
          <w:szCs w:val="28"/>
        </w:rPr>
      </w:pPr>
      <w:ins w:id="850" w:author="Unknown">
        <w:r w:rsidRPr="000B2281">
          <w:rPr>
            <w:rFonts w:ascii="Times New Roman" w:eastAsia="Times New Roman" w:hAnsi="Times New Roman" w:cs="Times New Roman"/>
            <w:b/>
            <w:bCs/>
            <w:color w:val="313131"/>
            <w:sz w:val="28"/>
            <w:szCs w:val="28"/>
          </w:rPr>
          <w:t xml:space="preserve">Please add Selenium interview questions for </w:t>
        </w:r>
        <w:proofErr w:type="spellStart"/>
        <w:r w:rsidRPr="000B2281">
          <w:rPr>
            <w:rFonts w:ascii="Times New Roman" w:eastAsia="Times New Roman" w:hAnsi="Times New Roman" w:cs="Times New Roman"/>
            <w:b/>
            <w:bCs/>
            <w:color w:val="313131"/>
            <w:sz w:val="28"/>
            <w:szCs w:val="28"/>
          </w:rPr>
          <w:t>freshers</w:t>
        </w:r>
        <w:proofErr w:type="spellEnd"/>
      </w:ins>
    </w:p>
    <w:p w:rsidR="000B2281" w:rsidRPr="000B2281" w:rsidRDefault="000B2281" w:rsidP="000B2281">
      <w:pPr>
        <w:shd w:val="clear" w:color="auto" w:fill="FFFFFF"/>
        <w:spacing w:after="150" w:line="240" w:lineRule="auto"/>
        <w:ind w:left="150" w:right="150"/>
        <w:rPr>
          <w:ins w:id="851" w:author="Unknown"/>
          <w:rFonts w:ascii="Times New Roman" w:eastAsia="Times New Roman" w:hAnsi="Times New Roman" w:cs="Times New Roman"/>
          <w:color w:val="313131"/>
          <w:sz w:val="28"/>
          <w:szCs w:val="28"/>
        </w:rPr>
      </w:pPr>
      <w:ins w:id="852" w:author="Unknown">
        <w:r w:rsidRPr="000B2281">
          <w:rPr>
            <w:rFonts w:ascii="Times New Roman" w:eastAsia="Times New Roman" w:hAnsi="Times New Roman" w:cs="Times New Roman"/>
            <w:color w:val="313131"/>
            <w:sz w:val="28"/>
            <w:szCs w:val="28"/>
          </w:rPr>
          <w:t>Here we have covered most of the interview questions which help you to attend Selenium Interview as a fresher.</w:t>
        </w:r>
      </w:ins>
    </w:p>
    <w:p w:rsidR="000B2281" w:rsidRPr="000B2281" w:rsidRDefault="000B2281" w:rsidP="000B2281">
      <w:pPr>
        <w:shd w:val="clear" w:color="auto" w:fill="FFFFFF"/>
        <w:spacing w:after="0" w:line="240" w:lineRule="auto"/>
        <w:outlineLvl w:val="2"/>
        <w:rPr>
          <w:ins w:id="853" w:author="Unknown"/>
          <w:rFonts w:ascii="Times New Roman" w:eastAsia="Times New Roman" w:hAnsi="Times New Roman" w:cs="Times New Roman"/>
          <w:color w:val="313131"/>
          <w:sz w:val="28"/>
          <w:szCs w:val="28"/>
        </w:rPr>
      </w:pPr>
      <w:ins w:id="854" w:author="Unknown">
        <w:r w:rsidRPr="000B2281">
          <w:rPr>
            <w:rFonts w:ascii="Times New Roman" w:eastAsia="Times New Roman" w:hAnsi="Times New Roman" w:cs="Times New Roman"/>
            <w:b/>
            <w:bCs/>
            <w:color w:val="313131"/>
            <w:sz w:val="28"/>
            <w:szCs w:val="28"/>
          </w:rPr>
          <w:t xml:space="preserve">I have three years of experience and I would like to prepare for an interview. Please include Selenium interview questions for 3 </w:t>
        </w:r>
        <w:proofErr w:type="spellStart"/>
        <w:r w:rsidRPr="000B2281">
          <w:rPr>
            <w:rFonts w:ascii="Times New Roman" w:eastAsia="Times New Roman" w:hAnsi="Times New Roman" w:cs="Times New Roman"/>
            <w:b/>
            <w:bCs/>
            <w:color w:val="313131"/>
            <w:sz w:val="28"/>
            <w:szCs w:val="28"/>
          </w:rPr>
          <w:t>years experience</w:t>
        </w:r>
        <w:proofErr w:type="spellEnd"/>
        <w:r w:rsidRPr="000B2281">
          <w:rPr>
            <w:rFonts w:ascii="Times New Roman" w:eastAsia="Times New Roman" w:hAnsi="Times New Roman" w:cs="Times New Roman"/>
            <w:b/>
            <w:bCs/>
            <w:color w:val="313131"/>
            <w:sz w:val="28"/>
            <w:szCs w:val="28"/>
          </w:rPr>
          <w:t>.</w:t>
        </w:r>
      </w:ins>
    </w:p>
    <w:p w:rsidR="000B2281" w:rsidRPr="000B2281" w:rsidRDefault="000B2281" w:rsidP="000B2281">
      <w:pPr>
        <w:shd w:val="clear" w:color="auto" w:fill="FFFFFF"/>
        <w:spacing w:after="150" w:line="240" w:lineRule="auto"/>
        <w:ind w:left="150" w:right="150"/>
        <w:rPr>
          <w:ins w:id="855" w:author="Unknown"/>
          <w:rFonts w:ascii="Times New Roman" w:eastAsia="Times New Roman" w:hAnsi="Times New Roman" w:cs="Times New Roman"/>
          <w:color w:val="313131"/>
          <w:sz w:val="28"/>
          <w:szCs w:val="28"/>
        </w:rPr>
      </w:pPr>
      <w:ins w:id="856" w:author="Unknown">
        <w:r w:rsidRPr="000B2281">
          <w:rPr>
            <w:rFonts w:ascii="Times New Roman" w:eastAsia="Times New Roman" w:hAnsi="Times New Roman" w:cs="Times New Roman"/>
            <w:color w:val="313131"/>
            <w:sz w:val="28"/>
            <w:szCs w:val="28"/>
          </w:rPr>
          <w:t xml:space="preserve">We have covered Selenium </w:t>
        </w:r>
        <w:proofErr w:type="spellStart"/>
        <w:r w:rsidRPr="000B2281">
          <w:rPr>
            <w:rFonts w:ascii="Times New Roman" w:eastAsia="Times New Roman" w:hAnsi="Times New Roman" w:cs="Times New Roman"/>
            <w:color w:val="313131"/>
            <w:sz w:val="28"/>
            <w:szCs w:val="28"/>
          </w:rPr>
          <w:t>WebDriver</w:t>
        </w:r>
        <w:proofErr w:type="spellEnd"/>
        <w:r w:rsidRPr="000B2281">
          <w:rPr>
            <w:rFonts w:ascii="Times New Roman" w:eastAsia="Times New Roman" w:hAnsi="Times New Roman" w:cs="Times New Roman"/>
            <w:color w:val="313131"/>
            <w:sz w:val="28"/>
            <w:szCs w:val="28"/>
          </w:rPr>
          <w:t xml:space="preserve"> interview questions for 3 years experienced too.</w:t>
        </w:r>
      </w:ins>
    </w:p>
    <w:p w:rsidR="000B2281" w:rsidRPr="000B2281" w:rsidRDefault="000B2281" w:rsidP="000B2281">
      <w:pPr>
        <w:shd w:val="clear" w:color="auto" w:fill="FFFFFF"/>
        <w:spacing w:after="0" w:line="240" w:lineRule="auto"/>
        <w:outlineLvl w:val="2"/>
        <w:rPr>
          <w:ins w:id="857" w:author="Unknown"/>
          <w:rFonts w:ascii="Times New Roman" w:eastAsia="Times New Roman" w:hAnsi="Times New Roman" w:cs="Times New Roman"/>
          <w:color w:val="313131"/>
          <w:sz w:val="28"/>
          <w:szCs w:val="28"/>
        </w:rPr>
      </w:pPr>
      <w:ins w:id="858" w:author="Unknown">
        <w:r w:rsidRPr="000B2281">
          <w:rPr>
            <w:rFonts w:ascii="Times New Roman" w:eastAsia="Times New Roman" w:hAnsi="Times New Roman" w:cs="Times New Roman"/>
            <w:b/>
            <w:bCs/>
            <w:color w:val="313131"/>
            <w:sz w:val="28"/>
            <w:szCs w:val="28"/>
          </w:rPr>
          <w:t xml:space="preserve">I am working as a manual tester and applying for an automation job. Can you please list Selenium interview questions for 5 </w:t>
        </w:r>
        <w:proofErr w:type="spellStart"/>
        <w:r w:rsidRPr="000B2281">
          <w:rPr>
            <w:rFonts w:ascii="Times New Roman" w:eastAsia="Times New Roman" w:hAnsi="Times New Roman" w:cs="Times New Roman"/>
            <w:b/>
            <w:bCs/>
            <w:color w:val="313131"/>
            <w:sz w:val="28"/>
            <w:szCs w:val="28"/>
          </w:rPr>
          <w:t>years experience</w:t>
        </w:r>
        <w:proofErr w:type="spellEnd"/>
        <w:r w:rsidRPr="000B2281">
          <w:rPr>
            <w:rFonts w:ascii="Times New Roman" w:eastAsia="Times New Roman" w:hAnsi="Times New Roman" w:cs="Times New Roman"/>
            <w:b/>
            <w:bCs/>
            <w:color w:val="313131"/>
            <w:sz w:val="28"/>
            <w:szCs w:val="28"/>
          </w:rPr>
          <w:t xml:space="preserve"> etc</w:t>
        </w:r>
        <w:proofErr w:type="gramStart"/>
        <w:r w:rsidRPr="000B2281">
          <w:rPr>
            <w:rFonts w:ascii="Times New Roman" w:eastAsia="Times New Roman" w:hAnsi="Times New Roman" w:cs="Times New Roman"/>
            <w:b/>
            <w:bCs/>
            <w:color w:val="313131"/>
            <w:sz w:val="28"/>
            <w:szCs w:val="28"/>
          </w:rPr>
          <w:t>.,</w:t>
        </w:r>
        <w:proofErr w:type="gramEnd"/>
      </w:ins>
    </w:p>
    <w:p w:rsidR="000B2281" w:rsidRPr="000B2281" w:rsidRDefault="000B2281" w:rsidP="000B2281">
      <w:pPr>
        <w:shd w:val="clear" w:color="auto" w:fill="FFFFFF"/>
        <w:spacing w:after="150" w:line="240" w:lineRule="auto"/>
        <w:ind w:left="150" w:right="150"/>
        <w:rPr>
          <w:ins w:id="859" w:author="Unknown"/>
          <w:rFonts w:ascii="Times New Roman" w:eastAsia="Times New Roman" w:hAnsi="Times New Roman" w:cs="Times New Roman"/>
          <w:color w:val="313131"/>
          <w:sz w:val="28"/>
          <w:szCs w:val="28"/>
        </w:rPr>
      </w:pPr>
      <w:proofErr w:type="gramStart"/>
      <w:ins w:id="860" w:author="Unknown">
        <w:r w:rsidRPr="000B2281">
          <w:rPr>
            <w:rFonts w:ascii="Times New Roman" w:eastAsia="Times New Roman" w:hAnsi="Times New Roman" w:cs="Times New Roman"/>
            <w:color w:val="313131"/>
            <w:sz w:val="28"/>
            <w:szCs w:val="28"/>
          </w:rPr>
          <w:lastRenderedPageBreak/>
          <w:t>This list of 100+ Selenium Interview questions help</w:t>
        </w:r>
        <w:proofErr w:type="gramEnd"/>
        <w:r w:rsidRPr="000B2281">
          <w:rPr>
            <w:rFonts w:ascii="Times New Roman" w:eastAsia="Times New Roman" w:hAnsi="Times New Roman" w:cs="Times New Roman"/>
            <w:color w:val="313131"/>
            <w:sz w:val="28"/>
            <w:szCs w:val="28"/>
          </w:rPr>
          <w:t xml:space="preserve"> you to crack your interview. If you have any queries, you can comment below. Our team will help you.</w:t>
        </w:r>
      </w:ins>
    </w:p>
    <w:p w:rsidR="000B2281" w:rsidRPr="000B2281" w:rsidRDefault="000B2281" w:rsidP="000B2281">
      <w:pPr>
        <w:shd w:val="clear" w:color="auto" w:fill="FFFFFF"/>
        <w:spacing w:before="360" w:after="120" w:line="240" w:lineRule="auto"/>
        <w:outlineLvl w:val="1"/>
        <w:rPr>
          <w:ins w:id="861" w:author="Unknown"/>
          <w:rFonts w:ascii="Times New Roman" w:eastAsia="Times New Roman" w:hAnsi="Times New Roman" w:cs="Times New Roman"/>
          <w:sz w:val="28"/>
          <w:szCs w:val="28"/>
        </w:rPr>
      </w:pPr>
      <w:ins w:id="862" w:author="Unknown">
        <w:r w:rsidRPr="000B2281">
          <w:rPr>
            <w:rFonts w:ascii="Times New Roman" w:eastAsia="Times New Roman" w:hAnsi="Times New Roman" w:cs="Times New Roman"/>
            <w:b/>
            <w:bCs/>
            <w:sz w:val="28"/>
            <w:szCs w:val="28"/>
          </w:rPr>
          <w:t>Conclusion</w:t>
        </w:r>
      </w:ins>
    </w:p>
    <w:p w:rsidR="000B2281" w:rsidRPr="000B2281" w:rsidRDefault="000B2281" w:rsidP="000B2281">
      <w:pPr>
        <w:shd w:val="clear" w:color="auto" w:fill="FFFFFF"/>
        <w:spacing w:after="100" w:afterAutospacing="1" w:line="240" w:lineRule="auto"/>
        <w:rPr>
          <w:ins w:id="863" w:author="Unknown"/>
          <w:rFonts w:ascii="Times New Roman" w:eastAsia="Times New Roman" w:hAnsi="Times New Roman" w:cs="Times New Roman"/>
          <w:color w:val="2D3748"/>
          <w:sz w:val="28"/>
          <w:szCs w:val="28"/>
        </w:rPr>
      </w:pPr>
      <w:ins w:id="864" w:author="Unknown">
        <w:r w:rsidRPr="000B2281">
          <w:rPr>
            <w:rFonts w:ascii="Times New Roman" w:eastAsia="Times New Roman" w:hAnsi="Times New Roman" w:cs="Times New Roman"/>
            <w:color w:val="2D3748"/>
            <w:sz w:val="28"/>
            <w:szCs w:val="28"/>
          </w:rPr>
          <w:t xml:space="preserve">We are here to help you </w:t>
        </w:r>
        <w:proofErr w:type="gramStart"/>
        <w:r w:rsidRPr="000B2281">
          <w:rPr>
            <w:rFonts w:ascii="Times New Roman" w:eastAsia="Times New Roman" w:hAnsi="Times New Roman" w:cs="Times New Roman"/>
            <w:color w:val="2D3748"/>
            <w:sz w:val="28"/>
            <w:szCs w:val="28"/>
          </w:rPr>
          <w:t>guys,</w:t>
        </w:r>
        <w:proofErr w:type="gramEnd"/>
        <w:r w:rsidRPr="000B2281">
          <w:rPr>
            <w:rFonts w:ascii="Times New Roman" w:eastAsia="Times New Roman" w:hAnsi="Times New Roman" w:cs="Times New Roman"/>
            <w:color w:val="2D3748"/>
            <w:sz w:val="28"/>
            <w:szCs w:val="28"/>
          </w:rPr>
          <w:t xml:space="preserve"> we will include Selenium advanced interview questions frequently. Also, we are planning to provide Selenium Interview Questions and Answers PDF Download link. Check out this space again to download it.</w:t>
        </w:r>
      </w:ins>
    </w:p>
    <w:p w:rsidR="000B2281" w:rsidRPr="000B2281" w:rsidRDefault="000B2281" w:rsidP="000B2281">
      <w:pPr>
        <w:shd w:val="clear" w:color="auto" w:fill="FFFFFF"/>
        <w:spacing w:after="100" w:afterAutospacing="1" w:line="240" w:lineRule="auto"/>
        <w:rPr>
          <w:ins w:id="865" w:author="Unknown"/>
          <w:rFonts w:ascii="Times New Roman" w:eastAsia="Times New Roman" w:hAnsi="Times New Roman" w:cs="Times New Roman"/>
          <w:color w:val="2D3748"/>
          <w:sz w:val="28"/>
          <w:szCs w:val="28"/>
        </w:rPr>
      </w:pPr>
      <w:ins w:id="866" w:author="Unknown">
        <w:r w:rsidRPr="000B2281">
          <w:rPr>
            <w:rFonts w:ascii="Times New Roman" w:eastAsia="Times New Roman" w:hAnsi="Times New Roman" w:cs="Times New Roman"/>
            <w:color w:val="2D3748"/>
            <w:sz w:val="28"/>
            <w:szCs w:val="28"/>
          </w:rPr>
          <w:t xml:space="preserve">I hope now you are ready to attend an interview. </w:t>
        </w:r>
        <w:proofErr w:type="gramStart"/>
        <w:r w:rsidRPr="000B2281">
          <w:rPr>
            <w:rFonts w:ascii="Times New Roman" w:eastAsia="Times New Roman" w:hAnsi="Times New Roman" w:cs="Times New Roman"/>
            <w:color w:val="2D3748"/>
            <w:sz w:val="28"/>
            <w:szCs w:val="28"/>
          </w:rPr>
          <w:t>One last step before doing that.</w:t>
        </w:r>
        <w:proofErr w:type="gramEnd"/>
        <w:r w:rsidRPr="000B2281">
          <w:rPr>
            <w:rFonts w:ascii="Times New Roman" w:eastAsia="Times New Roman" w:hAnsi="Times New Roman" w:cs="Times New Roman"/>
            <w:color w:val="2D3748"/>
            <w:sz w:val="28"/>
            <w:szCs w:val="28"/>
          </w:rPr>
          <w:t xml:space="preserve"> Why can’t you test your knowledge using our popular </w:t>
        </w:r>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"https://www.softwaretestingmaterial.com/selenium-quiz/"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Selenium Quiz</w:t>
        </w:r>
        <w:r w:rsidRPr="000B2281">
          <w:rPr>
            <w:rFonts w:ascii="Times New Roman" w:eastAsia="Times New Roman" w:hAnsi="Times New Roman" w:cs="Times New Roman"/>
            <w:color w:val="2D3748"/>
            <w:sz w:val="28"/>
            <w:szCs w:val="28"/>
          </w:rPr>
          <w:fldChar w:fldCharType="end"/>
        </w:r>
        <w:proofErr w:type="gramStart"/>
        <w:r w:rsidRPr="000B2281">
          <w:rPr>
            <w:rFonts w:ascii="Times New Roman" w:eastAsia="Times New Roman" w:hAnsi="Times New Roman" w:cs="Times New Roman"/>
            <w:color w:val="2D3748"/>
            <w:sz w:val="28"/>
            <w:szCs w:val="28"/>
          </w:rPr>
          <w:t>.</w:t>
        </w:r>
        <w:proofErr w:type="gramEnd"/>
      </w:ins>
    </w:p>
    <w:p w:rsidR="000B2281" w:rsidRPr="000B2281" w:rsidRDefault="000B2281" w:rsidP="000B2281">
      <w:pPr>
        <w:shd w:val="clear" w:color="auto" w:fill="FFFFFF"/>
        <w:spacing w:after="100" w:afterAutospacing="1" w:line="240" w:lineRule="auto"/>
        <w:rPr>
          <w:ins w:id="867" w:author="Unknown"/>
          <w:rFonts w:ascii="Times New Roman" w:eastAsia="Times New Roman" w:hAnsi="Times New Roman" w:cs="Times New Roman"/>
          <w:color w:val="2D3748"/>
          <w:sz w:val="28"/>
          <w:szCs w:val="28"/>
        </w:rPr>
      </w:pPr>
      <w:ins w:id="868" w:author="Unknown">
        <w:r w:rsidRPr="000B2281">
          <w:rPr>
            <w:rFonts w:ascii="Times New Roman" w:eastAsia="Times New Roman" w:hAnsi="Times New Roman" w:cs="Times New Roman"/>
            <w:color w:val="2D3748"/>
            <w:sz w:val="28"/>
            <w:szCs w:val="28"/>
          </w:rPr>
          <w:t>Also, learning Java is very important to crack any Selenium Interview. So go through the following guides to gain more knowledge.</w:t>
        </w:r>
      </w:ins>
    </w:p>
    <w:p w:rsidR="000B2281" w:rsidRPr="000B2281" w:rsidRDefault="000B2281" w:rsidP="000B2281">
      <w:pPr>
        <w:shd w:val="clear" w:color="auto" w:fill="FFFFFF"/>
        <w:spacing w:after="100" w:afterAutospacing="1" w:line="240" w:lineRule="auto"/>
        <w:rPr>
          <w:ins w:id="869" w:author="Unknown"/>
          <w:rFonts w:ascii="Times New Roman" w:eastAsia="Times New Roman" w:hAnsi="Times New Roman" w:cs="Times New Roman"/>
          <w:color w:val="2D3748"/>
          <w:sz w:val="28"/>
          <w:szCs w:val="28"/>
        </w:rPr>
      </w:pPr>
      <w:ins w:id="870" w:author="Unknown">
        <w:r w:rsidRPr="000B2281">
          <w:rPr>
            <w:rFonts w:ascii="Times New Roman" w:eastAsia="Times New Roman" w:hAnsi="Times New Roman" w:cs="Times New Roman"/>
            <w:color w:val="2D3748"/>
            <w:sz w:val="28"/>
            <w:szCs w:val="28"/>
          </w:rPr>
          <w:t>In Selenium interviews, interviewers expect you to have good knowledge of Java or Python.</w:t>
        </w:r>
      </w:ins>
    </w:p>
    <w:p w:rsidR="000B2281" w:rsidRPr="000B2281" w:rsidRDefault="000B2281" w:rsidP="000B2281">
      <w:pPr>
        <w:shd w:val="clear" w:color="auto" w:fill="FFFFFF"/>
        <w:spacing w:after="100" w:afterAutospacing="1" w:line="240" w:lineRule="auto"/>
        <w:rPr>
          <w:ins w:id="871" w:author="Unknown"/>
          <w:rFonts w:ascii="Times New Roman" w:eastAsia="Times New Roman" w:hAnsi="Times New Roman" w:cs="Times New Roman"/>
          <w:color w:val="2D3748"/>
          <w:sz w:val="28"/>
          <w:szCs w:val="28"/>
        </w:rPr>
      </w:pPr>
      <w:ins w:id="872" w:author="Unknown">
        <w:r w:rsidRPr="000B2281">
          <w:rPr>
            <w:rFonts w:ascii="Times New Roman" w:eastAsia="Times New Roman" w:hAnsi="Times New Roman" w:cs="Times New Roman"/>
            <w:b/>
            <w:bCs/>
            <w:color w:val="2D3748"/>
            <w:sz w:val="28"/>
            <w:szCs w:val="28"/>
          </w:rPr>
          <w:t>Don’t miss:</w:t>
        </w:r>
      </w:ins>
    </w:p>
    <w:p w:rsidR="000B2281" w:rsidRPr="000B2281" w:rsidRDefault="000B2281" w:rsidP="000B2281">
      <w:pPr>
        <w:numPr>
          <w:ilvl w:val="0"/>
          <w:numId w:val="39"/>
        </w:numPr>
        <w:shd w:val="clear" w:color="auto" w:fill="FFFFFF"/>
        <w:spacing w:before="100" w:beforeAutospacing="1" w:after="100" w:afterAutospacing="1" w:line="240" w:lineRule="auto"/>
        <w:rPr>
          <w:ins w:id="873" w:author="Unknown"/>
          <w:rFonts w:ascii="Times New Roman" w:eastAsia="Times New Roman" w:hAnsi="Times New Roman" w:cs="Times New Roman"/>
          <w:color w:val="2D3748"/>
          <w:sz w:val="28"/>
          <w:szCs w:val="28"/>
        </w:rPr>
      </w:pPr>
      <w:ins w:id="874" w:author="Unknown">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"https://www.softwaretestingmaterial.com/java-tutorial/"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Java Tutorial For Selenium Testers</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numPr>
          <w:ilvl w:val="0"/>
          <w:numId w:val="39"/>
        </w:numPr>
        <w:shd w:val="clear" w:color="auto" w:fill="FFFFFF"/>
        <w:spacing w:before="100" w:beforeAutospacing="1" w:after="100" w:afterAutospacing="1" w:line="240" w:lineRule="auto"/>
        <w:rPr>
          <w:ins w:id="875" w:author="Unknown"/>
          <w:rFonts w:ascii="Times New Roman" w:eastAsia="Times New Roman" w:hAnsi="Times New Roman" w:cs="Times New Roman"/>
          <w:color w:val="2D3748"/>
          <w:sz w:val="28"/>
          <w:szCs w:val="28"/>
        </w:rPr>
      </w:pPr>
      <w:ins w:id="876" w:author="Unknown">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"https://www.softwaretestingmaterial.com/java-interview-questions/" \t "_blank"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Selenium Java Interview Questions</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numPr>
          <w:ilvl w:val="0"/>
          <w:numId w:val="39"/>
        </w:numPr>
        <w:shd w:val="clear" w:color="auto" w:fill="FFFFFF"/>
        <w:spacing w:before="100" w:beforeAutospacing="1" w:after="100" w:afterAutospacing="1" w:line="240" w:lineRule="auto"/>
        <w:rPr>
          <w:ins w:id="877" w:author="Unknown"/>
          <w:rFonts w:ascii="Times New Roman" w:eastAsia="Times New Roman" w:hAnsi="Times New Roman" w:cs="Times New Roman"/>
          <w:color w:val="2D3748"/>
          <w:sz w:val="28"/>
          <w:szCs w:val="28"/>
        </w:rPr>
      </w:pPr>
      <w:ins w:id="878" w:author="Unknown">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"https://www.softwaretestingmaterial.com/python-interview-questions/"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Selenium Python Interview Questions</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shd w:val="clear" w:color="auto" w:fill="FFFFFF"/>
        <w:spacing w:after="100" w:afterAutospacing="1" w:line="240" w:lineRule="auto"/>
        <w:rPr>
          <w:ins w:id="879" w:author="Unknown"/>
          <w:rFonts w:ascii="Times New Roman" w:eastAsia="Times New Roman" w:hAnsi="Times New Roman" w:cs="Times New Roman"/>
          <w:color w:val="2D3748"/>
          <w:sz w:val="28"/>
          <w:szCs w:val="28"/>
        </w:rPr>
      </w:pPr>
      <w:ins w:id="880" w:author="Unknown">
        <w:r w:rsidRPr="000B2281">
          <w:rPr>
            <w:rFonts w:ascii="Times New Roman" w:eastAsia="Times New Roman" w:hAnsi="Times New Roman" w:cs="Times New Roman"/>
            <w:color w:val="2D3748"/>
            <w:sz w:val="28"/>
            <w:szCs w:val="28"/>
          </w:rPr>
          <w:t>Here I have hand-picked a few posts which will help you to learn more interview related stuff:</w:t>
        </w:r>
      </w:ins>
    </w:p>
    <w:p w:rsidR="000B2281" w:rsidRPr="000B2281" w:rsidRDefault="000B2281" w:rsidP="000B2281">
      <w:pPr>
        <w:numPr>
          <w:ilvl w:val="0"/>
          <w:numId w:val="40"/>
        </w:numPr>
        <w:shd w:val="clear" w:color="auto" w:fill="FFFFFF"/>
        <w:spacing w:before="100" w:beforeAutospacing="1" w:after="100" w:afterAutospacing="1" w:line="240" w:lineRule="auto"/>
        <w:rPr>
          <w:ins w:id="881" w:author="Unknown"/>
          <w:rFonts w:ascii="Times New Roman" w:eastAsia="Times New Roman" w:hAnsi="Times New Roman" w:cs="Times New Roman"/>
          <w:color w:val="2D3748"/>
          <w:sz w:val="28"/>
          <w:szCs w:val="28"/>
        </w:rPr>
      </w:pPr>
      <w:ins w:id="882" w:author="Unknown">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"https://www.softwaretestingmaterial.com/explain-test-automation-framework/"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Explain Test Automation Framework</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numPr>
          <w:ilvl w:val="0"/>
          <w:numId w:val="40"/>
        </w:numPr>
        <w:shd w:val="clear" w:color="auto" w:fill="FFFFFF"/>
        <w:spacing w:before="100" w:beforeAutospacing="1" w:after="100" w:afterAutospacing="1" w:line="240" w:lineRule="auto"/>
        <w:rPr>
          <w:ins w:id="883" w:author="Unknown"/>
          <w:rFonts w:ascii="Times New Roman" w:eastAsia="Times New Roman" w:hAnsi="Times New Roman" w:cs="Times New Roman"/>
          <w:color w:val="2D3748"/>
          <w:sz w:val="28"/>
          <w:szCs w:val="28"/>
        </w:rPr>
      </w:pPr>
      <w:ins w:id="884" w:author="Unknown">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"https://www.softwaretestingmaterial.com/test-automation-framework-interview-questions/"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Test Automation Framework Interview Questions</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numPr>
          <w:ilvl w:val="0"/>
          <w:numId w:val="40"/>
        </w:numPr>
        <w:shd w:val="clear" w:color="auto" w:fill="FFFFFF"/>
        <w:spacing w:before="100" w:beforeAutospacing="1" w:after="100" w:afterAutospacing="1" w:line="240" w:lineRule="auto"/>
        <w:rPr>
          <w:ins w:id="885" w:author="Unknown"/>
          <w:rFonts w:ascii="Times New Roman" w:eastAsia="Times New Roman" w:hAnsi="Times New Roman" w:cs="Times New Roman"/>
          <w:color w:val="2D3748"/>
          <w:sz w:val="28"/>
          <w:szCs w:val="28"/>
        </w:rPr>
      </w:pPr>
      <w:ins w:id="886" w:author="Unknown">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"https://www.softwaretestingmaterial.com/testng-interview-questions/" </w:instrText>
        </w:r>
        <w:r w:rsidRPr="000B2281">
          <w:rPr>
            <w:rFonts w:ascii="Times New Roman" w:eastAsia="Times New Roman" w:hAnsi="Times New Roman" w:cs="Times New Roman"/>
            <w:color w:val="2D3748"/>
            <w:sz w:val="28"/>
            <w:szCs w:val="28"/>
          </w:rPr>
          <w:fldChar w:fldCharType="separate"/>
        </w:r>
        <w:proofErr w:type="spellStart"/>
        <w:r w:rsidRPr="000B2281">
          <w:rPr>
            <w:rFonts w:ascii="Times New Roman" w:eastAsia="Times New Roman" w:hAnsi="Times New Roman" w:cs="Times New Roman"/>
            <w:color w:val="0000FF"/>
            <w:sz w:val="28"/>
            <w:szCs w:val="28"/>
            <w:u w:val="single"/>
          </w:rPr>
          <w:t>TestNG</w:t>
        </w:r>
        <w:proofErr w:type="spellEnd"/>
        <w:r w:rsidRPr="000B2281">
          <w:rPr>
            <w:rFonts w:ascii="Times New Roman" w:eastAsia="Times New Roman" w:hAnsi="Times New Roman" w:cs="Times New Roman"/>
            <w:color w:val="0000FF"/>
            <w:sz w:val="28"/>
            <w:szCs w:val="28"/>
            <w:u w:val="single"/>
          </w:rPr>
          <w:t xml:space="preserve"> Interview Questions</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numPr>
          <w:ilvl w:val="0"/>
          <w:numId w:val="40"/>
        </w:numPr>
        <w:shd w:val="clear" w:color="auto" w:fill="FFFFFF"/>
        <w:spacing w:before="100" w:beforeAutospacing="1" w:after="100" w:afterAutospacing="1" w:line="240" w:lineRule="auto"/>
        <w:rPr>
          <w:ins w:id="887" w:author="Unknown"/>
          <w:rFonts w:ascii="Times New Roman" w:eastAsia="Times New Roman" w:hAnsi="Times New Roman" w:cs="Times New Roman"/>
          <w:color w:val="2D3748"/>
          <w:sz w:val="28"/>
          <w:szCs w:val="28"/>
        </w:rPr>
      </w:pPr>
      <w:ins w:id="888" w:author="Unknown">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"https://www.softwaretestingmaterial.com/test-automation-framework-interview-questions/"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Selenium Framework Interview Questions</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numPr>
          <w:ilvl w:val="0"/>
          <w:numId w:val="40"/>
        </w:numPr>
        <w:shd w:val="clear" w:color="auto" w:fill="FFFFFF"/>
        <w:spacing w:before="100" w:beforeAutospacing="1" w:after="100" w:afterAutospacing="1" w:line="240" w:lineRule="auto"/>
        <w:rPr>
          <w:ins w:id="889" w:author="Unknown"/>
          <w:rFonts w:ascii="Times New Roman" w:eastAsia="Times New Roman" w:hAnsi="Times New Roman" w:cs="Times New Roman"/>
          <w:color w:val="2D3748"/>
          <w:sz w:val="28"/>
          <w:szCs w:val="28"/>
        </w:rPr>
      </w:pPr>
      <w:ins w:id="890" w:author="Unknown">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"https://www.softwaretestingmaterial.com/sql-interview-questions/"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SQL Interview Questions</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numPr>
          <w:ilvl w:val="0"/>
          <w:numId w:val="40"/>
        </w:numPr>
        <w:shd w:val="clear" w:color="auto" w:fill="FFFFFF"/>
        <w:spacing w:before="100" w:beforeAutospacing="1" w:after="100" w:afterAutospacing="1" w:line="240" w:lineRule="auto"/>
        <w:rPr>
          <w:ins w:id="891" w:author="Unknown"/>
          <w:rFonts w:ascii="Times New Roman" w:eastAsia="Times New Roman" w:hAnsi="Times New Roman" w:cs="Times New Roman"/>
          <w:color w:val="2D3748"/>
          <w:sz w:val="28"/>
          <w:szCs w:val="28"/>
        </w:rPr>
      </w:pPr>
      <w:ins w:id="892" w:author="Unknown">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"https://www.softwaretestingmaterial.com/100-software-testing-interview-questions/"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Manual Testing Interview Questions</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numPr>
          <w:ilvl w:val="0"/>
          <w:numId w:val="40"/>
        </w:numPr>
        <w:shd w:val="clear" w:color="auto" w:fill="FFFFFF"/>
        <w:spacing w:before="100" w:beforeAutospacing="1" w:after="100" w:afterAutospacing="1" w:line="240" w:lineRule="auto"/>
        <w:rPr>
          <w:ins w:id="893" w:author="Unknown"/>
          <w:rFonts w:ascii="Times New Roman" w:eastAsia="Times New Roman" w:hAnsi="Times New Roman" w:cs="Times New Roman"/>
          <w:color w:val="2D3748"/>
          <w:sz w:val="28"/>
          <w:szCs w:val="28"/>
        </w:rPr>
      </w:pPr>
      <w:ins w:id="894" w:author="Unknown">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"https://www.softwaretestingmaterial.com/agile-testing-interview-questions/"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Agile Interview Questions</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numPr>
          <w:ilvl w:val="0"/>
          <w:numId w:val="40"/>
        </w:numPr>
        <w:shd w:val="clear" w:color="auto" w:fill="FFFFFF"/>
        <w:spacing w:before="100" w:beforeAutospacing="1" w:after="100" w:afterAutospacing="1" w:line="240" w:lineRule="auto"/>
        <w:rPr>
          <w:ins w:id="895" w:author="Unknown"/>
          <w:rFonts w:ascii="Times New Roman" w:eastAsia="Times New Roman" w:hAnsi="Times New Roman" w:cs="Times New Roman"/>
          <w:color w:val="2D3748"/>
          <w:sz w:val="28"/>
          <w:szCs w:val="28"/>
        </w:rPr>
      </w:pPr>
      <w:ins w:id="896" w:author="Unknown">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"https://www.softwaretestingmaterial.com/choose-software-testing-as-a-career/"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Why You Choose Software Testing As A Career</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numPr>
          <w:ilvl w:val="0"/>
          <w:numId w:val="40"/>
        </w:numPr>
        <w:shd w:val="clear" w:color="auto" w:fill="FFFFFF"/>
        <w:spacing w:before="100" w:beforeAutospacing="1" w:after="100" w:afterAutospacing="1" w:line="240" w:lineRule="auto"/>
        <w:rPr>
          <w:ins w:id="897" w:author="Unknown"/>
          <w:rFonts w:ascii="Times New Roman" w:eastAsia="Times New Roman" w:hAnsi="Times New Roman" w:cs="Times New Roman"/>
          <w:color w:val="2D3748"/>
          <w:sz w:val="28"/>
          <w:szCs w:val="28"/>
        </w:rPr>
      </w:pPr>
      <w:ins w:id="898" w:author="Unknown">
        <w:r w:rsidRPr="000B2281">
          <w:rPr>
            <w:rFonts w:ascii="Times New Roman" w:eastAsia="Times New Roman" w:hAnsi="Times New Roman" w:cs="Times New Roman"/>
            <w:color w:val="2D3748"/>
            <w:sz w:val="28"/>
            <w:szCs w:val="28"/>
          </w:rPr>
          <w:fldChar w:fldCharType="begin"/>
        </w:r>
        <w:r w:rsidRPr="000B2281">
          <w:rPr>
            <w:rFonts w:ascii="Times New Roman" w:eastAsia="Times New Roman" w:hAnsi="Times New Roman" w:cs="Times New Roman"/>
            <w:color w:val="2D3748"/>
            <w:sz w:val="28"/>
            <w:szCs w:val="28"/>
          </w:rPr>
          <w:instrText xml:space="preserve"> HYPERLINK "https://www.softwaretestingmaterial.com/6-important-interview-questions/" </w:instrText>
        </w:r>
        <w:r w:rsidRPr="000B2281">
          <w:rPr>
            <w:rFonts w:ascii="Times New Roman" w:eastAsia="Times New Roman" w:hAnsi="Times New Roman" w:cs="Times New Roman"/>
            <w:color w:val="2D3748"/>
            <w:sz w:val="28"/>
            <w:szCs w:val="28"/>
          </w:rPr>
          <w:fldChar w:fldCharType="separate"/>
        </w:r>
        <w:r w:rsidRPr="000B2281">
          <w:rPr>
            <w:rFonts w:ascii="Times New Roman" w:eastAsia="Times New Roman" w:hAnsi="Times New Roman" w:cs="Times New Roman"/>
            <w:color w:val="0000FF"/>
            <w:sz w:val="28"/>
            <w:szCs w:val="28"/>
            <w:u w:val="single"/>
          </w:rPr>
          <w:t>General Interview Questions</w:t>
        </w:r>
        <w:r w:rsidRPr="000B2281">
          <w:rPr>
            <w:rFonts w:ascii="Times New Roman" w:eastAsia="Times New Roman" w:hAnsi="Times New Roman" w:cs="Times New Roman"/>
            <w:color w:val="2D3748"/>
            <w:sz w:val="28"/>
            <w:szCs w:val="28"/>
          </w:rPr>
          <w:fldChar w:fldCharType="end"/>
        </w:r>
      </w:ins>
    </w:p>
    <w:p w:rsidR="000B2281" w:rsidRPr="000B2281" w:rsidRDefault="000B2281" w:rsidP="000B2281">
      <w:pPr>
        <w:shd w:val="clear" w:color="auto" w:fill="FFFFFF"/>
        <w:spacing w:after="0" w:line="240" w:lineRule="auto"/>
        <w:rPr>
          <w:ins w:id="899" w:author="Unknown"/>
          <w:rFonts w:ascii="Times New Roman" w:eastAsia="Times New Roman" w:hAnsi="Times New Roman" w:cs="Times New Roman"/>
          <w:color w:val="2D3748"/>
          <w:sz w:val="28"/>
          <w:szCs w:val="28"/>
        </w:rPr>
      </w:pPr>
      <w:ins w:id="900" w:author="Unknown">
        <w:r w:rsidRPr="000B2281">
          <w:rPr>
            <w:rFonts w:ascii="Times New Roman" w:eastAsia="Times New Roman" w:hAnsi="Times New Roman" w:cs="Times New Roman"/>
            <w:color w:val="2D3748"/>
            <w:sz w:val="28"/>
            <w:szCs w:val="28"/>
          </w:rPr>
          <w:t>If you have any more questions, feel free to ask via comments. If you find this post useful, do share it with your friends on Social Networking.</w:t>
        </w:r>
      </w:ins>
    </w:p>
    <w:p w:rsidR="00A95BDB" w:rsidRPr="000B2281" w:rsidRDefault="00A95BDB" w:rsidP="00A95BDB">
      <w:pPr>
        <w:shd w:val="clear" w:color="auto" w:fill="FFFFFF"/>
        <w:spacing w:before="60" w:after="100" w:afterAutospacing="1" w:line="375" w:lineRule="atLeast"/>
        <w:ind w:left="720"/>
        <w:jc w:val="both"/>
        <w:rPr>
          <w:rFonts w:ascii="Times New Roman" w:eastAsia="Times New Roman" w:hAnsi="Times New Roman" w:cs="Times New Roman"/>
          <w:color w:val="000000"/>
          <w:sz w:val="28"/>
          <w:szCs w:val="28"/>
        </w:rPr>
      </w:pPr>
    </w:p>
    <w:p w:rsidR="006B75E9" w:rsidRPr="000B2281" w:rsidRDefault="006B75E9" w:rsidP="008E36CA">
      <w:pPr>
        <w:shd w:val="clear" w:color="auto" w:fill="FFFFFF"/>
        <w:spacing w:after="0" w:line="240" w:lineRule="auto"/>
        <w:rPr>
          <w:rFonts w:ascii="Times New Roman" w:eastAsia="Times New Roman" w:hAnsi="Times New Roman" w:cs="Times New Roman"/>
          <w:b/>
          <w:color w:val="333333"/>
          <w:sz w:val="28"/>
          <w:szCs w:val="28"/>
        </w:rPr>
      </w:pPr>
    </w:p>
    <w:p w:rsidR="000869CF" w:rsidRPr="000B2281" w:rsidRDefault="000869CF" w:rsidP="000869CF">
      <w:pPr>
        <w:shd w:val="clear" w:color="auto" w:fill="FFFFFF"/>
        <w:spacing w:after="0" w:line="240" w:lineRule="auto"/>
        <w:rPr>
          <w:rFonts w:ascii="Times New Roman" w:eastAsia="Times New Roman" w:hAnsi="Times New Roman" w:cs="Times New Roman"/>
          <w:color w:val="333333"/>
          <w:sz w:val="28"/>
          <w:szCs w:val="28"/>
        </w:rPr>
      </w:pPr>
    </w:p>
    <w:p w:rsidR="000869CF" w:rsidRPr="000B2281" w:rsidRDefault="000869CF" w:rsidP="000869CF">
      <w:pPr>
        <w:shd w:val="clear" w:color="auto" w:fill="FFFFFF"/>
        <w:spacing w:after="0" w:line="240" w:lineRule="auto"/>
        <w:rPr>
          <w:rFonts w:ascii="Times New Roman" w:eastAsia="Times New Roman" w:hAnsi="Times New Roman" w:cs="Times New Roman"/>
          <w:color w:val="333333"/>
          <w:sz w:val="28"/>
          <w:szCs w:val="28"/>
        </w:rPr>
      </w:pPr>
    </w:p>
    <w:p w:rsidR="000869CF" w:rsidRPr="000B2281" w:rsidRDefault="000869CF" w:rsidP="000869CF">
      <w:pPr>
        <w:shd w:val="clear" w:color="auto" w:fill="FFFFFF"/>
        <w:spacing w:after="0" w:line="240" w:lineRule="auto"/>
        <w:rPr>
          <w:rFonts w:ascii="Times New Roman" w:eastAsia="Times New Roman" w:hAnsi="Times New Roman" w:cs="Times New Roman"/>
          <w:color w:val="333333"/>
          <w:sz w:val="28"/>
          <w:szCs w:val="28"/>
        </w:rPr>
      </w:pPr>
    </w:p>
    <w:p w:rsidR="000869CF" w:rsidRPr="000B2281" w:rsidRDefault="000869CF" w:rsidP="000869CF">
      <w:pPr>
        <w:shd w:val="clear" w:color="auto" w:fill="FFFFFF"/>
        <w:spacing w:after="0" w:line="240" w:lineRule="auto"/>
        <w:rPr>
          <w:rFonts w:ascii="Times New Roman" w:eastAsia="Times New Roman" w:hAnsi="Times New Roman" w:cs="Times New Roman"/>
          <w:color w:val="333333"/>
          <w:sz w:val="28"/>
          <w:szCs w:val="28"/>
        </w:rPr>
      </w:pPr>
    </w:p>
    <w:p w:rsidR="000869CF" w:rsidRPr="000B2281" w:rsidRDefault="000869CF" w:rsidP="000869CF">
      <w:pPr>
        <w:shd w:val="clear" w:color="auto" w:fill="FFFFFF"/>
        <w:spacing w:after="0" w:line="240" w:lineRule="auto"/>
        <w:rPr>
          <w:rFonts w:ascii="Times New Roman" w:eastAsia="Times New Roman" w:hAnsi="Times New Roman" w:cs="Times New Roman"/>
          <w:color w:val="333333"/>
          <w:sz w:val="28"/>
          <w:szCs w:val="28"/>
        </w:rPr>
      </w:pPr>
    </w:p>
    <w:p w:rsidR="000869CF" w:rsidRPr="000B2281" w:rsidRDefault="000869CF" w:rsidP="000869CF">
      <w:pPr>
        <w:shd w:val="clear" w:color="auto" w:fill="FFFFFF"/>
        <w:spacing w:after="0" w:line="240" w:lineRule="auto"/>
        <w:rPr>
          <w:rFonts w:ascii="Times New Roman" w:eastAsia="Times New Roman" w:hAnsi="Times New Roman" w:cs="Times New Roman"/>
          <w:color w:val="333333"/>
          <w:sz w:val="28"/>
          <w:szCs w:val="28"/>
        </w:rPr>
      </w:pPr>
    </w:p>
    <w:p w:rsidR="000869CF" w:rsidRPr="000B2281" w:rsidRDefault="000869CF" w:rsidP="000869CF">
      <w:pPr>
        <w:shd w:val="clear" w:color="auto" w:fill="FFFFFF"/>
        <w:spacing w:after="0" w:line="240" w:lineRule="auto"/>
        <w:rPr>
          <w:rFonts w:ascii="Times New Roman" w:eastAsia="Times New Roman" w:hAnsi="Times New Roman" w:cs="Times New Roman"/>
          <w:color w:val="333333"/>
          <w:sz w:val="28"/>
          <w:szCs w:val="28"/>
        </w:rPr>
      </w:pPr>
    </w:p>
    <w:p w:rsidR="000869CF" w:rsidRPr="000B2281" w:rsidRDefault="000869CF" w:rsidP="000869CF">
      <w:pPr>
        <w:shd w:val="clear" w:color="auto" w:fill="FFFFFF"/>
        <w:spacing w:after="0" w:line="240" w:lineRule="auto"/>
        <w:rPr>
          <w:rFonts w:ascii="Times New Roman" w:eastAsia="Times New Roman" w:hAnsi="Times New Roman" w:cs="Times New Roman"/>
          <w:color w:val="333333"/>
          <w:sz w:val="28"/>
          <w:szCs w:val="28"/>
        </w:rPr>
      </w:pPr>
    </w:p>
    <w:p w:rsidR="000869CF" w:rsidRPr="000B2281" w:rsidRDefault="000869CF" w:rsidP="000869CF">
      <w:pPr>
        <w:shd w:val="clear" w:color="auto" w:fill="FFFFFF"/>
        <w:spacing w:after="0" w:line="240" w:lineRule="auto"/>
        <w:rPr>
          <w:rFonts w:ascii="Times New Roman" w:eastAsia="Times New Roman" w:hAnsi="Times New Roman" w:cs="Times New Roman"/>
          <w:color w:val="333333"/>
          <w:sz w:val="28"/>
          <w:szCs w:val="28"/>
        </w:rPr>
      </w:pPr>
    </w:p>
    <w:p w:rsidR="000869CF" w:rsidRPr="000B2281" w:rsidRDefault="000869CF" w:rsidP="000869CF">
      <w:pPr>
        <w:shd w:val="clear" w:color="auto" w:fill="FFFFFF"/>
        <w:spacing w:after="0" w:line="240" w:lineRule="auto"/>
        <w:rPr>
          <w:rFonts w:ascii="Times New Roman" w:eastAsia="Times New Roman" w:hAnsi="Times New Roman" w:cs="Times New Roman"/>
          <w:color w:val="333333"/>
          <w:sz w:val="28"/>
          <w:szCs w:val="28"/>
        </w:rPr>
      </w:pPr>
    </w:p>
    <w:p w:rsidR="000869CF" w:rsidRPr="000B2281" w:rsidRDefault="000869CF" w:rsidP="000869CF">
      <w:pPr>
        <w:shd w:val="clear" w:color="auto" w:fill="FFFFFF"/>
        <w:spacing w:after="0" w:line="240" w:lineRule="auto"/>
        <w:rPr>
          <w:rFonts w:ascii="Times New Roman" w:eastAsia="Times New Roman" w:hAnsi="Times New Roman" w:cs="Times New Roman"/>
          <w:color w:val="333333"/>
          <w:sz w:val="28"/>
          <w:szCs w:val="28"/>
        </w:rPr>
      </w:pPr>
    </w:p>
    <w:p w:rsidR="000869CF" w:rsidRPr="000B2281" w:rsidRDefault="000869CF" w:rsidP="000869CF">
      <w:pPr>
        <w:shd w:val="clear" w:color="auto" w:fill="FFFFFF"/>
        <w:spacing w:after="0" w:line="240" w:lineRule="auto"/>
        <w:rPr>
          <w:rFonts w:ascii="Times New Roman" w:eastAsia="Times New Roman" w:hAnsi="Times New Roman" w:cs="Times New Roman"/>
          <w:color w:val="333333"/>
          <w:sz w:val="28"/>
          <w:szCs w:val="28"/>
        </w:rPr>
      </w:pPr>
    </w:p>
    <w:p w:rsidR="00F25DB1" w:rsidRPr="000B2281" w:rsidRDefault="00F25DB1" w:rsidP="00F25DB1">
      <w:pPr>
        <w:shd w:val="clear" w:color="auto" w:fill="FFFFFF"/>
        <w:spacing w:after="0" w:line="420" w:lineRule="atLeast"/>
        <w:jc w:val="both"/>
        <w:rPr>
          <w:rFonts w:ascii="Times New Roman" w:eastAsia="Times New Roman" w:hAnsi="Times New Roman" w:cs="Times New Roman"/>
          <w:color w:val="3A3A3A"/>
          <w:sz w:val="28"/>
          <w:szCs w:val="28"/>
        </w:rPr>
      </w:pPr>
    </w:p>
    <w:p w:rsidR="00F25DB1" w:rsidRPr="000B2281" w:rsidRDefault="00F25DB1" w:rsidP="00F25DB1">
      <w:pPr>
        <w:shd w:val="clear" w:color="auto" w:fill="FFFFFF"/>
        <w:spacing w:after="0" w:line="420" w:lineRule="atLeast"/>
        <w:jc w:val="both"/>
        <w:rPr>
          <w:rFonts w:ascii="Times New Roman" w:eastAsia="Times New Roman" w:hAnsi="Times New Roman" w:cs="Times New Roman"/>
          <w:color w:val="3A3A3A"/>
          <w:sz w:val="28"/>
          <w:szCs w:val="28"/>
        </w:rPr>
      </w:pPr>
    </w:p>
    <w:p w:rsidR="00143A97" w:rsidRPr="000B2281" w:rsidRDefault="00143A97" w:rsidP="00143A97">
      <w:pPr>
        <w:pStyle w:val="ListParagraph"/>
        <w:shd w:val="clear" w:color="auto" w:fill="FFFFFF"/>
        <w:spacing w:after="0" w:line="420" w:lineRule="atLeast"/>
        <w:jc w:val="both"/>
        <w:rPr>
          <w:rFonts w:ascii="Times New Roman" w:eastAsia="Times New Roman" w:hAnsi="Times New Roman" w:cs="Times New Roman"/>
          <w:color w:val="3A3A3A"/>
          <w:sz w:val="28"/>
          <w:szCs w:val="28"/>
        </w:rPr>
      </w:pPr>
    </w:p>
    <w:p w:rsidR="00143A97" w:rsidRPr="000B2281" w:rsidRDefault="00143A97" w:rsidP="00143A97">
      <w:pPr>
        <w:shd w:val="clear" w:color="auto" w:fill="FFFFFF"/>
        <w:spacing w:before="60" w:after="100" w:afterAutospacing="1" w:line="375" w:lineRule="atLeast"/>
        <w:jc w:val="both"/>
        <w:rPr>
          <w:rFonts w:ascii="Times New Roman" w:hAnsi="Times New Roman" w:cs="Times New Roman"/>
          <w:color w:val="000000"/>
          <w:sz w:val="28"/>
          <w:szCs w:val="28"/>
        </w:rPr>
      </w:pPr>
    </w:p>
    <w:p w:rsidR="00695019" w:rsidRPr="000B2281" w:rsidRDefault="00695019" w:rsidP="00695019">
      <w:pPr>
        <w:pStyle w:val="NormalWeb"/>
        <w:shd w:val="clear" w:color="auto" w:fill="FFFFFF"/>
        <w:spacing w:before="0" w:beforeAutospacing="0" w:after="0" w:afterAutospacing="0"/>
        <w:jc w:val="both"/>
        <w:rPr>
          <w:color w:val="333333"/>
          <w:sz w:val="28"/>
          <w:szCs w:val="28"/>
        </w:rPr>
      </w:pPr>
    </w:p>
    <w:p w:rsidR="00695019" w:rsidRPr="000B2281" w:rsidRDefault="00695019" w:rsidP="00695019">
      <w:pPr>
        <w:pStyle w:val="NormalWeb"/>
        <w:shd w:val="clear" w:color="auto" w:fill="FFFFFF"/>
        <w:spacing w:before="0" w:beforeAutospacing="0" w:after="0" w:afterAutospacing="0"/>
        <w:jc w:val="both"/>
        <w:rPr>
          <w:color w:val="333333"/>
          <w:sz w:val="28"/>
          <w:szCs w:val="28"/>
        </w:rPr>
      </w:pPr>
    </w:p>
    <w:p w:rsidR="001A40E8" w:rsidRPr="000B2281" w:rsidRDefault="001A40E8">
      <w:pPr>
        <w:rPr>
          <w:rFonts w:ascii="Times New Roman" w:hAnsi="Times New Roman" w:cs="Times New Roman"/>
          <w:sz w:val="28"/>
          <w:szCs w:val="28"/>
        </w:rPr>
      </w:pPr>
    </w:p>
    <w:sectPr w:rsidR="001A40E8" w:rsidRPr="000B2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28BD"/>
    <w:multiLevelType w:val="multilevel"/>
    <w:tmpl w:val="067A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2F0AB9"/>
    <w:multiLevelType w:val="multilevel"/>
    <w:tmpl w:val="180CF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A34525"/>
    <w:multiLevelType w:val="multilevel"/>
    <w:tmpl w:val="B258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CC6FB8"/>
    <w:multiLevelType w:val="multilevel"/>
    <w:tmpl w:val="7C9A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863014E"/>
    <w:multiLevelType w:val="multilevel"/>
    <w:tmpl w:val="7E20F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7212CA"/>
    <w:multiLevelType w:val="multilevel"/>
    <w:tmpl w:val="FD96F13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nsid w:val="11034647"/>
    <w:multiLevelType w:val="multilevel"/>
    <w:tmpl w:val="8476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56C78BA"/>
    <w:multiLevelType w:val="hybridMultilevel"/>
    <w:tmpl w:val="7458F808"/>
    <w:lvl w:ilvl="0" w:tplc="09241704">
      <w:start w:val="1"/>
      <w:numFmt w:val="bullet"/>
      <w:lvlText w:val=""/>
      <w:lvlJc w:val="left"/>
      <w:pPr>
        <w:ind w:left="720" w:hanging="360"/>
      </w:pPr>
      <w:rPr>
        <w:rFonts w:ascii="Segoe UI" w:hAnsi="Segoe UI" w:cs="Segoe UI" w:hint="default"/>
        <w:b/>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FB4126"/>
    <w:multiLevelType w:val="hybridMultilevel"/>
    <w:tmpl w:val="10AA8E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A272F1"/>
    <w:multiLevelType w:val="multilevel"/>
    <w:tmpl w:val="919A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41B4D50"/>
    <w:multiLevelType w:val="hybridMultilevel"/>
    <w:tmpl w:val="97C6FF82"/>
    <w:lvl w:ilvl="0" w:tplc="09241704">
      <w:start w:val="1"/>
      <w:numFmt w:val="bullet"/>
      <w:lvlText w:val=""/>
      <w:lvlJc w:val="left"/>
      <w:pPr>
        <w:ind w:left="1440" w:hanging="360"/>
      </w:pPr>
      <w:rPr>
        <w:rFonts w:ascii="Segoe UI" w:hAnsi="Segoe UI" w:cs="Segoe UI" w:hint="default"/>
        <w:b/>
        <w:sz w:val="4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36111D"/>
    <w:multiLevelType w:val="multilevel"/>
    <w:tmpl w:val="850E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BE4722F"/>
    <w:multiLevelType w:val="multilevel"/>
    <w:tmpl w:val="9B70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5E0388"/>
    <w:multiLevelType w:val="multilevel"/>
    <w:tmpl w:val="3230A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756E20"/>
    <w:multiLevelType w:val="multilevel"/>
    <w:tmpl w:val="2204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4B367B1"/>
    <w:multiLevelType w:val="multilevel"/>
    <w:tmpl w:val="5AB8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C9845C9"/>
    <w:multiLevelType w:val="multilevel"/>
    <w:tmpl w:val="E0FE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DDD128F"/>
    <w:multiLevelType w:val="hybridMultilevel"/>
    <w:tmpl w:val="70C259EC"/>
    <w:lvl w:ilvl="0" w:tplc="73A03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9B29F3"/>
    <w:multiLevelType w:val="multilevel"/>
    <w:tmpl w:val="0D22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3210E14"/>
    <w:multiLevelType w:val="hybridMultilevel"/>
    <w:tmpl w:val="71E4A2B4"/>
    <w:lvl w:ilvl="0" w:tplc="09241704">
      <w:start w:val="1"/>
      <w:numFmt w:val="bullet"/>
      <w:lvlText w:val=""/>
      <w:lvlJc w:val="left"/>
      <w:pPr>
        <w:ind w:left="1440" w:hanging="360"/>
      </w:pPr>
      <w:rPr>
        <w:rFonts w:ascii="Segoe UI" w:hAnsi="Segoe UI" w:cs="Segoe UI" w:hint="default"/>
        <w:b/>
        <w:sz w:val="4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45109DF"/>
    <w:multiLevelType w:val="hybridMultilevel"/>
    <w:tmpl w:val="CFD0E772"/>
    <w:lvl w:ilvl="0" w:tplc="09241704">
      <w:start w:val="1"/>
      <w:numFmt w:val="bullet"/>
      <w:lvlText w:val=""/>
      <w:lvlJc w:val="left"/>
      <w:pPr>
        <w:ind w:left="1530" w:hanging="360"/>
      </w:pPr>
      <w:rPr>
        <w:rFonts w:ascii="Segoe UI" w:hAnsi="Segoe UI" w:cs="Segoe UI" w:hint="default"/>
        <w:b/>
        <w:sz w:val="4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83136E2"/>
    <w:multiLevelType w:val="multilevel"/>
    <w:tmpl w:val="6BAA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D0D252B"/>
    <w:multiLevelType w:val="multilevel"/>
    <w:tmpl w:val="473AF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E6950A6"/>
    <w:multiLevelType w:val="multilevel"/>
    <w:tmpl w:val="6034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8016796"/>
    <w:multiLevelType w:val="multilevel"/>
    <w:tmpl w:val="87BE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80C7D35"/>
    <w:multiLevelType w:val="multilevel"/>
    <w:tmpl w:val="5964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B5464AE"/>
    <w:multiLevelType w:val="multilevel"/>
    <w:tmpl w:val="4D5A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0031E16"/>
    <w:multiLevelType w:val="multilevel"/>
    <w:tmpl w:val="C4EC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6FF06D0"/>
    <w:multiLevelType w:val="hybridMultilevel"/>
    <w:tmpl w:val="2D244BB6"/>
    <w:lvl w:ilvl="0" w:tplc="09241704">
      <w:start w:val="1"/>
      <w:numFmt w:val="bullet"/>
      <w:lvlText w:val=""/>
      <w:lvlJc w:val="left"/>
      <w:pPr>
        <w:ind w:left="720" w:hanging="360"/>
      </w:pPr>
      <w:rPr>
        <w:rFonts w:ascii="Segoe UI" w:hAnsi="Segoe UI" w:cs="Segoe UI" w:hint="default"/>
        <w:b/>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B326FC"/>
    <w:multiLevelType w:val="multilevel"/>
    <w:tmpl w:val="7840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CF37A58"/>
    <w:multiLevelType w:val="hybridMultilevel"/>
    <w:tmpl w:val="870ECD7C"/>
    <w:lvl w:ilvl="0" w:tplc="09241704">
      <w:start w:val="1"/>
      <w:numFmt w:val="bullet"/>
      <w:lvlText w:val=""/>
      <w:lvlJc w:val="left"/>
      <w:pPr>
        <w:ind w:left="1440" w:hanging="360"/>
      </w:pPr>
      <w:rPr>
        <w:rFonts w:ascii="Segoe UI" w:hAnsi="Segoe UI" w:cs="Segoe UI" w:hint="default"/>
        <w:b/>
        <w:sz w:val="4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D9A78FE"/>
    <w:multiLevelType w:val="multilevel"/>
    <w:tmpl w:val="F22074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6F764B4A"/>
    <w:multiLevelType w:val="multilevel"/>
    <w:tmpl w:val="5732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3D04F52"/>
    <w:multiLevelType w:val="multilevel"/>
    <w:tmpl w:val="82BA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4B8129D"/>
    <w:multiLevelType w:val="multilevel"/>
    <w:tmpl w:val="6A06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74618D6"/>
    <w:multiLevelType w:val="multilevel"/>
    <w:tmpl w:val="0A34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9B278FF"/>
    <w:multiLevelType w:val="multilevel"/>
    <w:tmpl w:val="4216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CFF07B1"/>
    <w:multiLevelType w:val="multilevel"/>
    <w:tmpl w:val="6B3A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E2B04CE"/>
    <w:multiLevelType w:val="multilevel"/>
    <w:tmpl w:val="FCC0D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FDF5DFC"/>
    <w:multiLevelType w:val="multilevel"/>
    <w:tmpl w:val="8DB6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7"/>
  </w:num>
  <w:num w:numId="3">
    <w:abstractNumId w:val="29"/>
  </w:num>
  <w:num w:numId="4">
    <w:abstractNumId w:val="17"/>
  </w:num>
  <w:num w:numId="5">
    <w:abstractNumId w:val="8"/>
  </w:num>
  <w:num w:numId="6">
    <w:abstractNumId w:val="20"/>
  </w:num>
  <w:num w:numId="7">
    <w:abstractNumId w:val="19"/>
  </w:num>
  <w:num w:numId="8">
    <w:abstractNumId w:val="30"/>
  </w:num>
  <w:num w:numId="9">
    <w:abstractNumId w:val="10"/>
  </w:num>
  <w:num w:numId="10">
    <w:abstractNumId w:val="12"/>
  </w:num>
  <w:num w:numId="11">
    <w:abstractNumId w:val="31"/>
  </w:num>
  <w:num w:numId="12">
    <w:abstractNumId w:val="22"/>
  </w:num>
  <w:num w:numId="13">
    <w:abstractNumId w:val="1"/>
  </w:num>
  <w:num w:numId="14">
    <w:abstractNumId w:val="14"/>
  </w:num>
  <w:num w:numId="15">
    <w:abstractNumId w:val="37"/>
  </w:num>
  <w:num w:numId="16">
    <w:abstractNumId w:val="23"/>
  </w:num>
  <w:num w:numId="17">
    <w:abstractNumId w:val="13"/>
  </w:num>
  <w:num w:numId="18">
    <w:abstractNumId w:val="25"/>
  </w:num>
  <w:num w:numId="19">
    <w:abstractNumId w:val="5"/>
  </w:num>
  <w:num w:numId="20">
    <w:abstractNumId w:val="36"/>
  </w:num>
  <w:num w:numId="21">
    <w:abstractNumId w:val="24"/>
  </w:num>
  <w:num w:numId="22">
    <w:abstractNumId w:val="35"/>
  </w:num>
  <w:num w:numId="23">
    <w:abstractNumId w:val="26"/>
  </w:num>
  <w:num w:numId="24">
    <w:abstractNumId w:val="39"/>
  </w:num>
  <w:num w:numId="25">
    <w:abstractNumId w:val="16"/>
  </w:num>
  <w:num w:numId="26">
    <w:abstractNumId w:val="34"/>
  </w:num>
  <w:num w:numId="27">
    <w:abstractNumId w:val="9"/>
  </w:num>
  <w:num w:numId="28">
    <w:abstractNumId w:val="33"/>
  </w:num>
  <w:num w:numId="29">
    <w:abstractNumId w:val="38"/>
  </w:num>
  <w:num w:numId="30">
    <w:abstractNumId w:val="2"/>
  </w:num>
  <w:num w:numId="31">
    <w:abstractNumId w:val="0"/>
  </w:num>
  <w:num w:numId="32">
    <w:abstractNumId w:val="3"/>
  </w:num>
  <w:num w:numId="33">
    <w:abstractNumId w:val="21"/>
  </w:num>
  <w:num w:numId="34">
    <w:abstractNumId w:val="4"/>
  </w:num>
  <w:num w:numId="35">
    <w:abstractNumId w:val="27"/>
  </w:num>
  <w:num w:numId="36">
    <w:abstractNumId w:val="15"/>
  </w:num>
  <w:num w:numId="37">
    <w:abstractNumId w:val="32"/>
  </w:num>
  <w:num w:numId="38">
    <w:abstractNumId w:val="6"/>
  </w:num>
  <w:num w:numId="39">
    <w:abstractNumId w:val="18"/>
  </w:num>
  <w:num w:numId="40">
    <w:abstractNumId w:val="1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019"/>
    <w:rsid w:val="000512B8"/>
    <w:rsid w:val="000702FB"/>
    <w:rsid w:val="00074AA6"/>
    <w:rsid w:val="000869CF"/>
    <w:rsid w:val="000B2281"/>
    <w:rsid w:val="00143A97"/>
    <w:rsid w:val="00180155"/>
    <w:rsid w:val="001A40E8"/>
    <w:rsid w:val="00225C80"/>
    <w:rsid w:val="00352E1D"/>
    <w:rsid w:val="00474A30"/>
    <w:rsid w:val="00525BED"/>
    <w:rsid w:val="005A69DA"/>
    <w:rsid w:val="00611A0A"/>
    <w:rsid w:val="006734DC"/>
    <w:rsid w:val="00695019"/>
    <w:rsid w:val="006B75E9"/>
    <w:rsid w:val="007324CB"/>
    <w:rsid w:val="0075307A"/>
    <w:rsid w:val="0087538D"/>
    <w:rsid w:val="008A162E"/>
    <w:rsid w:val="008C5279"/>
    <w:rsid w:val="008D2E23"/>
    <w:rsid w:val="008E24B7"/>
    <w:rsid w:val="008E36CA"/>
    <w:rsid w:val="008E7EC6"/>
    <w:rsid w:val="009C3A20"/>
    <w:rsid w:val="00A37BB1"/>
    <w:rsid w:val="00A959F0"/>
    <w:rsid w:val="00A95BDB"/>
    <w:rsid w:val="00B40A1B"/>
    <w:rsid w:val="00B40FD8"/>
    <w:rsid w:val="00C419DA"/>
    <w:rsid w:val="00C44342"/>
    <w:rsid w:val="00CD5A42"/>
    <w:rsid w:val="00D431A1"/>
    <w:rsid w:val="00D6627C"/>
    <w:rsid w:val="00E30941"/>
    <w:rsid w:val="00E35922"/>
    <w:rsid w:val="00E54F34"/>
    <w:rsid w:val="00E647DA"/>
    <w:rsid w:val="00ED5A05"/>
    <w:rsid w:val="00EE74DA"/>
    <w:rsid w:val="00EE7D5B"/>
    <w:rsid w:val="00F25DB1"/>
    <w:rsid w:val="00F96C4E"/>
    <w:rsid w:val="00FC3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B22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50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5019"/>
    <w:rPr>
      <w:rFonts w:ascii="Times New Roman" w:eastAsia="Times New Roman" w:hAnsi="Times New Roman" w:cs="Times New Roman"/>
      <w:b/>
      <w:bCs/>
      <w:sz w:val="27"/>
      <w:szCs w:val="27"/>
    </w:rPr>
  </w:style>
  <w:style w:type="character" w:styleId="Strong">
    <w:name w:val="Strong"/>
    <w:basedOn w:val="DefaultParagraphFont"/>
    <w:uiPriority w:val="22"/>
    <w:qFormat/>
    <w:rsid w:val="00695019"/>
    <w:rPr>
      <w:b/>
      <w:bCs/>
    </w:rPr>
  </w:style>
  <w:style w:type="paragraph" w:styleId="NormalWeb">
    <w:name w:val="Normal (Web)"/>
    <w:basedOn w:val="Normal"/>
    <w:uiPriority w:val="99"/>
    <w:unhideWhenUsed/>
    <w:rsid w:val="0069501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43A97"/>
    <w:pPr>
      <w:ind w:left="720"/>
      <w:contextualSpacing/>
    </w:pPr>
  </w:style>
  <w:style w:type="table" w:styleId="TableGrid">
    <w:name w:val="Table Grid"/>
    <w:basedOn w:val="TableNormal"/>
    <w:uiPriority w:val="59"/>
    <w:rsid w:val="000869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B228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B2281"/>
    <w:rPr>
      <w:color w:val="0000FF"/>
      <w:u w:val="single"/>
    </w:rPr>
  </w:style>
  <w:style w:type="character" w:styleId="FollowedHyperlink">
    <w:name w:val="FollowedHyperlink"/>
    <w:basedOn w:val="DefaultParagraphFont"/>
    <w:uiPriority w:val="99"/>
    <w:semiHidden/>
    <w:unhideWhenUsed/>
    <w:rsid w:val="000B2281"/>
    <w:rPr>
      <w:color w:val="800080"/>
      <w:u w:val="single"/>
    </w:rPr>
  </w:style>
  <w:style w:type="character" w:customStyle="1" w:styleId="ezoic-ad">
    <w:name w:val="ezoic-ad"/>
    <w:basedOn w:val="DefaultParagraphFont"/>
    <w:rsid w:val="000B2281"/>
  </w:style>
  <w:style w:type="character" w:styleId="Emphasis">
    <w:name w:val="Emphasis"/>
    <w:basedOn w:val="DefaultParagraphFont"/>
    <w:uiPriority w:val="20"/>
    <w:qFormat/>
    <w:rsid w:val="000B2281"/>
    <w:rPr>
      <w:i/>
      <w:iCs/>
    </w:rPr>
  </w:style>
  <w:style w:type="character" w:customStyle="1" w:styleId="crayon-i">
    <w:name w:val="crayon-i"/>
    <w:basedOn w:val="DefaultParagraphFont"/>
    <w:rsid w:val="000B2281"/>
  </w:style>
  <w:style w:type="character" w:customStyle="1" w:styleId="crayon-sy">
    <w:name w:val="crayon-sy"/>
    <w:basedOn w:val="DefaultParagraphFont"/>
    <w:rsid w:val="000B2281"/>
  </w:style>
  <w:style w:type="character" w:customStyle="1" w:styleId="crayon-cn">
    <w:name w:val="crayon-cn"/>
    <w:basedOn w:val="DefaultParagraphFont"/>
    <w:rsid w:val="000B2281"/>
  </w:style>
  <w:style w:type="character" w:customStyle="1" w:styleId="crayon-c">
    <w:name w:val="crayon-c"/>
    <w:basedOn w:val="DefaultParagraphFont"/>
    <w:rsid w:val="000B2281"/>
  </w:style>
  <w:style w:type="character" w:styleId="HTMLCode">
    <w:name w:val="HTML Code"/>
    <w:basedOn w:val="DefaultParagraphFont"/>
    <w:uiPriority w:val="99"/>
    <w:semiHidden/>
    <w:unhideWhenUsed/>
    <w:rsid w:val="000B2281"/>
    <w:rPr>
      <w:rFonts w:ascii="Courier New" w:eastAsia="Times New Roman" w:hAnsi="Courier New" w:cs="Courier New"/>
      <w:sz w:val="20"/>
      <w:szCs w:val="20"/>
    </w:rPr>
  </w:style>
  <w:style w:type="character" w:customStyle="1" w:styleId="crayon-e">
    <w:name w:val="crayon-e"/>
    <w:basedOn w:val="DefaultParagraphFont"/>
    <w:rsid w:val="000B2281"/>
  </w:style>
  <w:style w:type="character" w:customStyle="1" w:styleId="crayon-s">
    <w:name w:val="crayon-s"/>
    <w:basedOn w:val="DefaultParagraphFont"/>
    <w:rsid w:val="000B2281"/>
  </w:style>
  <w:style w:type="character" w:customStyle="1" w:styleId="crayon-h">
    <w:name w:val="crayon-h"/>
    <w:basedOn w:val="DefaultParagraphFont"/>
    <w:rsid w:val="000B2281"/>
  </w:style>
  <w:style w:type="character" w:customStyle="1" w:styleId="crayon-r">
    <w:name w:val="crayon-r"/>
    <w:basedOn w:val="DefaultParagraphFont"/>
    <w:rsid w:val="000B2281"/>
  </w:style>
  <w:style w:type="paragraph" w:customStyle="1" w:styleId="langdefault">
    <w:name w:val="lang:default"/>
    <w:basedOn w:val="Normal"/>
    <w:rsid w:val="000B22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
    <w:name w:val="crayon-t"/>
    <w:basedOn w:val="DefaultParagraphFont"/>
    <w:rsid w:val="000B2281"/>
  </w:style>
  <w:style w:type="character" w:customStyle="1" w:styleId="crayon-m">
    <w:name w:val="crayon-m"/>
    <w:basedOn w:val="DefaultParagraphFont"/>
    <w:rsid w:val="000B2281"/>
  </w:style>
  <w:style w:type="paragraph" w:customStyle="1" w:styleId="cbp-nttrigger">
    <w:name w:val="cbp-nttrigger"/>
    <w:basedOn w:val="Normal"/>
    <w:rsid w:val="000B22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st">
    <w:name w:val="crayon-st"/>
    <w:basedOn w:val="DefaultParagraphFont"/>
    <w:rsid w:val="000B2281"/>
  </w:style>
  <w:style w:type="character" w:styleId="HTMLTypewriter">
    <w:name w:val="HTML Typewriter"/>
    <w:basedOn w:val="DefaultParagraphFont"/>
    <w:uiPriority w:val="99"/>
    <w:semiHidden/>
    <w:unhideWhenUsed/>
    <w:rsid w:val="000B2281"/>
    <w:rPr>
      <w:rFonts w:ascii="Courier New" w:eastAsia="Times New Roman" w:hAnsi="Courier New" w:cs="Courier New"/>
      <w:sz w:val="20"/>
      <w:szCs w:val="20"/>
    </w:rPr>
  </w:style>
  <w:style w:type="character" w:customStyle="1" w:styleId="wpsp-icon-active">
    <w:name w:val="wpsp-icon-active"/>
    <w:basedOn w:val="DefaultParagraphFont"/>
    <w:rsid w:val="000B22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B22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50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5019"/>
    <w:rPr>
      <w:rFonts w:ascii="Times New Roman" w:eastAsia="Times New Roman" w:hAnsi="Times New Roman" w:cs="Times New Roman"/>
      <w:b/>
      <w:bCs/>
      <w:sz w:val="27"/>
      <w:szCs w:val="27"/>
    </w:rPr>
  </w:style>
  <w:style w:type="character" w:styleId="Strong">
    <w:name w:val="Strong"/>
    <w:basedOn w:val="DefaultParagraphFont"/>
    <w:uiPriority w:val="22"/>
    <w:qFormat/>
    <w:rsid w:val="00695019"/>
    <w:rPr>
      <w:b/>
      <w:bCs/>
    </w:rPr>
  </w:style>
  <w:style w:type="paragraph" w:styleId="NormalWeb">
    <w:name w:val="Normal (Web)"/>
    <w:basedOn w:val="Normal"/>
    <w:uiPriority w:val="99"/>
    <w:unhideWhenUsed/>
    <w:rsid w:val="0069501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43A97"/>
    <w:pPr>
      <w:ind w:left="720"/>
      <w:contextualSpacing/>
    </w:pPr>
  </w:style>
  <w:style w:type="table" w:styleId="TableGrid">
    <w:name w:val="Table Grid"/>
    <w:basedOn w:val="TableNormal"/>
    <w:uiPriority w:val="59"/>
    <w:rsid w:val="000869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B228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B2281"/>
    <w:rPr>
      <w:color w:val="0000FF"/>
      <w:u w:val="single"/>
    </w:rPr>
  </w:style>
  <w:style w:type="character" w:styleId="FollowedHyperlink">
    <w:name w:val="FollowedHyperlink"/>
    <w:basedOn w:val="DefaultParagraphFont"/>
    <w:uiPriority w:val="99"/>
    <w:semiHidden/>
    <w:unhideWhenUsed/>
    <w:rsid w:val="000B2281"/>
    <w:rPr>
      <w:color w:val="800080"/>
      <w:u w:val="single"/>
    </w:rPr>
  </w:style>
  <w:style w:type="character" w:customStyle="1" w:styleId="ezoic-ad">
    <w:name w:val="ezoic-ad"/>
    <w:basedOn w:val="DefaultParagraphFont"/>
    <w:rsid w:val="000B2281"/>
  </w:style>
  <w:style w:type="character" w:styleId="Emphasis">
    <w:name w:val="Emphasis"/>
    <w:basedOn w:val="DefaultParagraphFont"/>
    <w:uiPriority w:val="20"/>
    <w:qFormat/>
    <w:rsid w:val="000B2281"/>
    <w:rPr>
      <w:i/>
      <w:iCs/>
    </w:rPr>
  </w:style>
  <w:style w:type="character" w:customStyle="1" w:styleId="crayon-i">
    <w:name w:val="crayon-i"/>
    <w:basedOn w:val="DefaultParagraphFont"/>
    <w:rsid w:val="000B2281"/>
  </w:style>
  <w:style w:type="character" w:customStyle="1" w:styleId="crayon-sy">
    <w:name w:val="crayon-sy"/>
    <w:basedOn w:val="DefaultParagraphFont"/>
    <w:rsid w:val="000B2281"/>
  </w:style>
  <w:style w:type="character" w:customStyle="1" w:styleId="crayon-cn">
    <w:name w:val="crayon-cn"/>
    <w:basedOn w:val="DefaultParagraphFont"/>
    <w:rsid w:val="000B2281"/>
  </w:style>
  <w:style w:type="character" w:customStyle="1" w:styleId="crayon-c">
    <w:name w:val="crayon-c"/>
    <w:basedOn w:val="DefaultParagraphFont"/>
    <w:rsid w:val="000B2281"/>
  </w:style>
  <w:style w:type="character" w:styleId="HTMLCode">
    <w:name w:val="HTML Code"/>
    <w:basedOn w:val="DefaultParagraphFont"/>
    <w:uiPriority w:val="99"/>
    <w:semiHidden/>
    <w:unhideWhenUsed/>
    <w:rsid w:val="000B2281"/>
    <w:rPr>
      <w:rFonts w:ascii="Courier New" w:eastAsia="Times New Roman" w:hAnsi="Courier New" w:cs="Courier New"/>
      <w:sz w:val="20"/>
      <w:szCs w:val="20"/>
    </w:rPr>
  </w:style>
  <w:style w:type="character" w:customStyle="1" w:styleId="crayon-e">
    <w:name w:val="crayon-e"/>
    <w:basedOn w:val="DefaultParagraphFont"/>
    <w:rsid w:val="000B2281"/>
  </w:style>
  <w:style w:type="character" w:customStyle="1" w:styleId="crayon-s">
    <w:name w:val="crayon-s"/>
    <w:basedOn w:val="DefaultParagraphFont"/>
    <w:rsid w:val="000B2281"/>
  </w:style>
  <w:style w:type="character" w:customStyle="1" w:styleId="crayon-h">
    <w:name w:val="crayon-h"/>
    <w:basedOn w:val="DefaultParagraphFont"/>
    <w:rsid w:val="000B2281"/>
  </w:style>
  <w:style w:type="character" w:customStyle="1" w:styleId="crayon-r">
    <w:name w:val="crayon-r"/>
    <w:basedOn w:val="DefaultParagraphFont"/>
    <w:rsid w:val="000B2281"/>
  </w:style>
  <w:style w:type="paragraph" w:customStyle="1" w:styleId="langdefault">
    <w:name w:val="lang:default"/>
    <w:basedOn w:val="Normal"/>
    <w:rsid w:val="000B22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
    <w:name w:val="crayon-t"/>
    <w:basedOn w:val="DefaultParagraphFont"/>
    <w:rsid w:val="000B2281"/>
  </w:style>
  <w:style w:type="character" w:customStyle="1" w:styleId="crayon-m">
    <w:name w:val="crayon-m"/>
    <w:basedOn w:val="DefaultParagraphFont"/>
    <w:rsid w:val="000B2281"/>
  </w:style>
  <w:style w:type="paragraph" w:customStyle="1" w:styleId="cbp-nttrigger">
    <w:name w:val="cbp-nttrigger"/>
    <w:basedOn w:val="Normal"/>
    <w:rsid w:val="000B22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st">
    <w:name w:val="crayon-st"/>
    <w:basedOn w:val="DefaultParagraphFont"/>
    <w:rsid w:val="000B2281"/>
  </w:style>
  <w:style w:type="character" w:styleId="HTMLTypewriter">
    <w:name w:val="HTML Typewriter"/>
    <w:basedOn w:val="DefaultParagraphFont"/>
    <w:uiPriority w:val="99"/>
    <w:semiHidden/>
    <w:unhideWhenUsed/>
    <w:rsid w:val="000B2281"/>
    <w:rPr>
      <w:rFonts w:ascii="Courier New" w:eastAsia="Times New Roman" w:hAnsi="Courier New" w:cs="Courier New"/>
      <w:sz w:val="20"/>
      <w:szCs w:val="20"/>
    </w:rPr>
  </w:style>
  <w:style w:type="character" w:customStyle="1" w:styleId="wpsp-icon-active">
    <w:name w:val="wpsp-icon-active"/>
    <w:basedOn w:val="DefaultParagraphFont"/>
    <w:rsid w:val="000B2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561623">
      <w:bodyDiv w:val="1"/>
      <w:marLeft w:val="0"/>
      <w:marRight w:val="0"/>
      <w:marTop w:val="0"/>
      <w:marBottom w:val="0"/>
      <w:divBdr>
        <w:top w:val="none" w:sz="0" w:space="0" w:color="auto"/>
        <w:left w:val="none" w:sz="0" w:space="0" w:color="auto"/>
        <w:bottom w:val="none" w:sz="0" w:space="0" w:color="auto"/>
        <w:right w:val="none" w:sz="0" w:space="0" w:color="auto"/>
      </w:divBdr>
    </w:div>
    <w:div w:id="919752847">
      <w:bodyDiv w:val="1"/>
      <w:marLeft w:val="0"/>
      <w:marRight w:val="0"/>
      <w:marTop w:val="0"/>
      <w:marBottom w:val="0"/>
      <w:divBdr>
        <w:top w:val="none" w:sz="0" w:space="0" w:color="auto"/>
        <w:left w:val="none" w:sz="0" w:space="0" w:color="auto"/>
        <w:bottom w:val="none" w:sz="0" w:space="0" w:color="auto"/>
        <w:right w:val="none" w:sz="0" w:space="0" w:color="auto"/>
      </w:divBdr>
    </w:div>
    <w:div w:id="1024746028">
      <w:bodyDiv w:val="1"/>
      <w:marLeft w:val="0"/>
      <w:marRight w:val="0"/>
      <w:marTop w:val="0"/>
      <w:marBottom w:val="0"/>
      <w:divBdr>
        <w:top w:val="none" w:sz="0" w:space="0" w:color="auto"/>
        <w:left w:val="none" w:sz="0" w:space="0" w:color="auto"/>
        <w:bottom w:val="none" w:sz="0" w:space="0" w:color="auto"/>
        <w:right w:val="none" w:sz="0" w:space="0" w:color="auto"/>
      </w:divBdr>
    </w:div>
    <w:div w:id="1139878583">
      <w:bodyDiv w:val="1"/>
      <w:marLeft w:val="0"/>
      <w:marRight w:val="0"/>
      <w:marTop w:val="0"/>
      <w:marBottom w:val="0"/>
      <w:divBdr>
        <w:top w:val="none" w:sz="0" w:space="0" w:color="auto"/>
        <w:left w:val="none" w:sz="0" w:space="0" w:color="auto"/>
        <w:bottom w:val="none" w:sz="0" w:space="0" w:color="auto"/>
        <w:right w:val="none" w:sz="0" w:space="0" w:color="auto"/>
      </w:divBdr>
    </w:div>
    <w:div w:id="1282610104">
      <w:bodyDiv w:val="1"/>
      <w:marLeft w:val="0"/>
      <w:marRight w:val="0"/>
      <w:marTop w:val="0"/>
      <w:marBottom w:val="0"/>
      <w:divBdr>
        <w:top w:val="none" w:sz="0" w:space="0" w:color="auto"/>
        <w:left w:val="none" w:sz="0" w:space="0" w:color="auto"/>
        <w:bottom w:val="none" w:sz="0" w:space="0" w:color="auto"/>
        <w:right w:val="none" w:sz="0" w:space="0" w:color="auto"/>
      </w:divBdr>
    </w:div>
    <w:div w:id="1447776408">
      <w:bodyDiv w:val="1"/>
      <w:marLeft w:val="0"/>
      <w:marRight w:val="0"/>
      <w:marTop w:val="0"/>
      <w:marBottom w:val="0"/>
      <w:divBdr>
        <w:top w:val="none" w:sz="0" w:space="0" w:color="auto"/>
        <w:left w:val="none" w:sz="0" w:space="0" w:color="auto"/>
        <w:bottom w:val="none" w:sz="0" w:space="0" w:color="auto"/>
        <w:right w:val="none" w:sz="0" w:space="0" w:color="auto"/>
      </w:divBdr>
    </w:div>
    <w:div w:id="1469587357">
      <w:bodyDiv w:val="1"/>
      <w:marLeft w:val="0"/>
      <w:marRight w:val="0"/>
      <w:marTop w:val="0"/>
      <w:marBottom w:val="0"/>
      <w:divBdr>
        <w:top w:val="none" w:sz="0" w:space="0" w:color="auto"/>
        <w:left w:val="none" w:sz="0" w:space="0" w:color="auto"/>
        <w:bottom w:val="none" w:sz="0" w:space="0" w:color="auto"/>
        <w:right w:val="none" w:sz="0" w:space="0" w:color="auto"/>
      </w:divBdr>
    </w:div>
    <w:div w:id="1481269857">
      <w:bodyDiv w:val="1"/>
      <w:marLeft w:val="0"/>
      <w:marRight w:val="0"/>
      <w:marTop w:val="0"/>
      <w:marBottom w:val="0"/>
      <w:divBdr>
        <w:top w:val="none" w:sz="0" w:space="0" w:color="auto"/>
        <w:left w:val="none" w:sz="0" w:space="0" w:color="auto"/>
        <w:bottom w:val="none" w:sz="0" w:space="0" w:color="auto"/>
        <w:right w:val="none" w:sz="0" w:space="0" w:color="auto"/>
      </w:divBdr>
    </w:div>
    <w:div w:id="1653750773">
      <w:bodyDiv w:val="1"/>
      <w:marLeft w:val="0"/>
      <w:marRight w:val="0"/>
      <w:marTop w:val="0"/>
      <w:marBottom w:val="0"/>
      <w:divBdr>
        <w:top w:val="none" w:sz="0" w:space="0" w:color="auto"/>
        <w:left w:val="none" w:sz="0" w:space="0" w:color="auto"/>
        <w:bottom w:val="none" w:sz="0" w:space="0" w:color="auto"/>
        <w:right w:val="none" w:sz="0" w:space="0" w:color="auto"/>
      </w:divBdr>
      <w:divsChild>
        <w:div w:id="1700936686">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745305403">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794101793">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1112625199">
          <w:marLeft w:val="0"/>
          <w:marRight w:val="0"/>
          <w:marTop w:val="180"/>
          <w:marBottom w:val="180"/>
          <w:divBdr>
            <w:top w:val="none" w:sz="0" w:space="0" w:color="auto"/>
            <w:left w:val="none" w:sz="0" w:space="0" w:color="auto"/>
            <w:bottom w:val="none" w:sz="0" w:space="0" w:color="auto"/>
            <w:right w:val="none" w:sz="0" w:space="0" w:color="auto"/>
          </w:divBdr>
        </w:div>
        <w:div w:id="1460873911">
          <w:marLeft w:val="0"/>
          <w:marRight w:val="0"/>
          <w:marTop w:val="180"/>
          <w:marBottom w:val="180"/>
          <w:divBdr>
            <w:top w:val="none" w:sz="0" w:space="0" w:color="auto"/>
            <w:left w:val="none" w:sz="0" w:space="0" w:color="auto"/>
            <w:bottom w:val="none" w:sz="0" w:space="0" w:color="auto"/>
            <w:right w:val="none" w:sz="0" w:space="0" w:color="auto"/>
          </w:divBdr>
        </w:div>
        <w:div w:id="960263931">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295137036">
          <w:marLeft w:val="0"/>
          <w:marRight w:val="0"/>
          <w:marTop w:val="180"/>
          <w:marBottom w:val="180"/>
          <w:divBdr>
            <w:top w:val="none" w:sz="0" w:space="0" w:color="auto"/>
            <w:left w:val="none" w:sz="0" w:space="0" w:color="auto"/>
            <w:bottom w:val="none" w:sz="0" w:space="0" w:color="auto"/>
            <w:right w:val="none" w:sz="0" w:space="0" w:color="auto"/>
          </w:divBdr>
        </w:div>
        <w:div w:id="866261673">
          <w:marLeft w:val="0"/>
          <w:marRight w:val="0"/>
          <w:marTop w:val="180"/>
          <w:marBottom w:val="180"/>
          <w:divBdr>
            <w:top w:val="none" w:sz="0" w:space="0" w:color="auto"/>
            <w:left w:val="none" w:sz="0" w:space="0" w:color="auto"/>
            <w:bottom w:val="none" w:sz="0" w:space="0" w:color="auto"/>
            <w:right w:val="none" w:sz="0" w:space="0" w:color="auto"/>
          </w:divBdr>
        </w:div>
        <w:div w:id="69010332">
          <w:marLeft w:val="0"/>
          <w:marRight w:val="0"/>
          <w:marTop w:val="180"/>
          <w:marBottom w:val="180"/>
          <w:divBdr>
            <w:top w:val="none" w:sz="0" w:space="0" w:color="auto"/>
            <w:left w:val="none" w:sz="0" w:space="0" w:color="auto"/>
            <w:bottom w:val="none" w:sz="0" w:space="0" w:color="auto"/>
            <w:right w:val="none" w:sz="0" w:space="0" w:color="auto"/>
          </w:divBdr>
        </w:div>
        <w:div w:id="2038768403">
          <w:marLeft w:val="0"/>
          <w:marRight w:val="0"/>
          <w:marTop w:val="180"/>
          <w:marBottom w:val="180"/>
          <w:divBdr>
            <w:top w:val="none" w:sz="0" w:space="0" w:color="auto"/>
            <w:left w:val="none" w:sz="0" w:space="0" w:color="auto"/>
            <w:bottom w:val="none" w:sz="0" w:space="0" w:color="auto"/>
            <w:right w:val="none" w:sz="0" w:space="0" w:color="auto"/>
          </w:divBdr>
        </w:div>
        <w:div w:id="709383774">
          <w:marLeft w:val="0"/>
          <w:marRight w:val="0"/>
          <w:marTop w:val="180"/>
          <w:marBottom w:val="180"/>
          <w:divBdr>
            <w:top w:val="none" w:sz="0" w:space="0" w:color="auto"/>
            <w:left w:val="none" w:sz="0" w:space="0" w:color="auto"/>
            <w:bottom w:val="none" w:sz="0" w:space="0" w:color="auto"/>
            <w:right w:val="none" w:sz="0" w:space="0" w:color="auto"/>
          </w:divBdr>
        </w:div>
        <w:div w:id="1403479625">
          <w:marLeft w:val="0"/>
          <w:marRight w:val="0"/>
          <w:marTop w:val="180"/>
          <w:marBottom w:val="180"/>
          <w:divBdr>
            <w:top w:val="none" w:sz="0" w:space="0" w:color="auto"/>
            <w:left w:val="none" w:sz="0" w:space="0" w:color="auto"/>
            <w:bottom w:val="none" w:sz="0" w:space="0" w:color="auto"/>
            <w:right w:val="none" w:sz="0" w:space="0" w:color="auto"/>
          </w:divBdr>
        </w:div>
        <w:div w:id="340549894">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894851132">
          <w:marLeft w:val="0"/>
          <w:marRight w:val="0"/>
          <w:marTop w:val="180"/>
          <w:marBottom w:val="180"/>
          <w:divBdr>
            <w:top w:val="none" w:sz="0" w:space="0" w:color="auto"/>
            <w:left w:val="none" w:sz="0" w:space="0" w:color="auto"/>
            <w:bottom w:val="none" w:sz="0" w:space="0" w:color="auto"/>
            <w:right w:val="none" w:sz="0" w:space="0" w:color="auto"/>
          </w:divBdr>
        </w:div>
        <w:div w:id="635381933">
          <w:marLeft w:val="0"/>
          <w:marRight w:val="0"/>
          <w:marTop w:val="180"/>
          <w:marBottom w:val="180"/>
          <w:divBdr>
            <w:top w:val="none" w:sz="0" w:space="0" w:color="auto"/>
            <w:left w:val="none" w:sz="0" w:space="0" w:color="auto"/>
            <w:bottom w:val="none" w:sz="0" w:space="0" w:color="auto"/>
            <w:right w:val="none" w:sz="0" w:space="0" w:color="auto"/>
          </w:divBdr>
        </w:div>
        <w:div w:id="474031759">
          <w:marLeft w:val="0"/>
          <w:marRight w:val="0"/>
          <w:marTop w:val="180"/>
          <w:marBottom w:val="180"/>
          <w:divBdr>
            <w:top w:val="none" w:sz="0" w:space="0" w:color="auto"/>
            <w:left w:val="none" w:sz="0" w:space="0" w:color="auto"/>
            <w:bottom w:val="none" w:sz="0" w:space="0" w:color="auto"/>
            <w:right w:val="none" w:sz="0" w:space="0" w:color="auto"/>
          </w:divBdr>
        </w:div>
        <w:div w:id="175508446">
          <w:marLeft w:val="0"/>
          <w:marRight w:val="0"/>
          <w:marTop w:val="180"/>
          <w:marBottom w:val="180"/>
          <w:divBdr>
            <w:top w:val="none" w:sz="0" w:space="0" w:color="auto"/>
            <w:left w:val="none" w:sz="0" w:space="0" w:color="auto"/>
            <w:bottom w:val="none" w:sz="0" w:space="0" w:color="auto"/>
            <w:right w:val="none" w:sz="0" w:space="0" w:color="auto"/>
          </w:divBdr>
        </w:div>
        <w:div w:id="1831749256">
          <w:marLeft w:val="0"/>
          <w:marRight w:val="0"/>
          <w:marTop w:val="180"/>
          <w:marBottom w:val="180"/>
          <w:divBdr>
            <w:top w:val="none" w:sz="0" w:space="0" w:color="auto"/>
            <w:left w:val="none" w:sz="0" w:space="0" w:color="auto"/>
            <w:bottom w:val="none" w:sz="0" w:space="0" w:color="auto"/>
            <w:right w:val="none" w:sz="0" w:space="0" w:color="auto"/>
          </w:divBdr>
        </w:div>
        <w:div w:id="119887248">
          <w:marLeft w:val="0"/>
          <w:marRight w:val="0"/>
          <w:marTop w:val="180"/>
          <w:marBottom w:val="180"/>
          <w:divBdr>
            <w:top w:val="none" w:sz="0" w:space="0" w:color="auto"/>
            <w:left w:val="none" w:sz="0" w:space="0" w:color="auto"/>
            <w:bottom w:val="none" w:sz="0" w:space="0" w:color="auto"/>
            <w:right w:val="none" w:sz="0" w:space="0" w:color="auto"/>
          </w:divBdr>
        </w:div>
        <w:div w:id="2119639848">
          <w:marLeft w:val="0"/>
          <w:marRight w:val="0"/>
          <w:marTop w:val="180"/>
          <w:marBottom w:val="180"/>
          <w:divBdr>
            <w:top w:val="none" w:sz="0" w:space="0" w:color="auto"/>
            <w:left w:val="none" w:sz="0" w:space="0" w:color="auto"/>
            <w:bottom w:val="none" w:sz="0" w:space="0" w:color="auto"/>
            <w:right w:val="none" w:sz="0" w:space="0" w:color="auto"/>
          </w:divBdr>
        </w:div>
        <w:div w:id="1545095179">
          <w:marLeft w:val="0"/>
          <w:marRight w:val="0"/>
          <w:marTop w:val="180"/>
          <w:marBottom w:val="180"/>
          <w:divBdr>
            <w:top w:val="none" w:sz="0" w:space="0" w:color="auto"/>
            <w:left w:val="none" w:sz="0" w:space="0" w:color="auto"/>
            <w:bottom w:val="none" w:sz="0" w:space="0" w:color="auto"/>
            <w:right w:val="none" w:sz="0" w:space="0" w:color="auto"/>
          </w:divBdr>
        </w:div>
        <w:div w:id="1392390596">
          <w:marLeft w:val="0"/>
          <w:marRight w:val="0"/>
          <w:marTop w:val="180"/>
          <w:marBottom w:val="180"/>
          <w:divBdr>
            <w:top w:val="none" w:sz="0" w:space="0" w:color="auto"/>
            <w:left w:val="none" w:sz="0" w:space="0" w:color="auto"/>
            <w:bottom w:val="none" w:sz="0" w:space="0" w:color="auto"/>
            <w:right w:val="none" w:sz="0" w:space="0" w:color="auto"/>
          </w:divBdr>
        </w:div>
        <w:div w:id="835847104">
          <w:marLeft w:val="0"/>
          <w:marRight w:val="0"/>
          <w:marTop w:val="0"/>
          <w:marBottom w:val="0"/>
          <w:divBdr>
            <w:top w:val="none" w:sz="0" w:space="0" w:color="auto"/>
            <w:left w:val="none" w:sz="0" w:space="0" w:color="auto"/>
            <w:bottom w:val="none" w:sz="0" w:space="0" w:color="auto"/>
            <w:right w:val="none" w:sz="0" w:space="0" w:color="auto"/>
          </w:divBdr>
          <w:divsChild>
            <w:div w:id="1041398277">
              <w:marLeft w:val="0"/>
              <w:marRight w:val="0"/>
              <w:marTop w:val="180"/>
              <w:marBottom w:val="180"/>
              <w:divBdr>
                <w:top w:val="none" w:sz="0" w:space="0" w:color="auto"/>
                <w:left w:val="none" w:sz="0" w:space="0" w:color="auto"/>
                <w:bottom w:val="none" w:sz="0" w:space="0" w:color="auto"/>
                <w:right w:val="none" w:sz="0" w:space="0" w:color="auto"/>
              </w:divBdr>
            </w:div>
          </w:divsChild>
        </w:div>
        <w:div w:id="1895772107">
          <w:marLeft w:val="0"/>
          <w:marRight w:val="0"/>
          <w:marTop w:val="0"/>
          <w:marBottom w:val="0"/>
          <w:divBdr>
            <w:top w:val="none" w:sz="0" w:space="0" w:color="auto"/>
            <w:left w:val="none" w:sz="0" w:space="0" w:color="auto"/>
            <w:bottom w:val="none" w:sz="0" w:space="0" w:color="auto"/>
            <w:right w:val="none" w:sz="0" w:space="0" w:color="auto"/>
          </w:divBdr>
          <w:divsChild>
            <w:div w:id="22292415">
              <w:marLeft w:val="0"/>
              <w:marRight w:val="0"/>
              <w:marTop w:val="180"/>
              <w:marBottom w:val="180"/>
              <w:divBdr>
                <w:top w:val="none" w:sz="0" w:space="0" w:color="auto"/>
                <w:left w:val="none" w:sz="0" w:space="0" w:color="auto"/>
                <w:bottom w:val="none" w:sz="0" w:space="0" w:color="auto"/>
                <w:right w:val="none" w:sz="0" w:space="0" w:color="auto"/>
              </w:divBdr>
            </w:div>
          </w:divsChild>
        </w:div>
        <w:div w:id="213008452">
          <w:marLeft w:val="0"/>
          <w:marRight w:val="0"/>
          <w:marTop w:val="0"/>
          <w:marBottom w:val="0"/>
          <w:divBdr>
            <w:top w:val="none" w:sz="0" w:space="0" w:color="auto"/>
            <w:left w:val="none" w:sz="0" w:space="0" w:color="auto"/>
            <w:bottom w:val="none" w:sz="0" w:space="0" w:color="auto"/>
            <w:right w:val="none" w:sz="0" w:space="0" w:color="auto"/>
          </w:divBdr>
          <w:divsChild>
            <w:div w:id="1918860160">
              <w:marLeft w:val="0"/>
              <w:marRight w:val="0"/>
              <w:marTop w:val="180"/>
              <w:marBottom w:val="180"/>
              <w:divBdr>
                <w:top w:val="none" w:sz="0" w:space="0" w:color="auto"/>
                <w:left w:val="none" w:sz="0" w:space="0" w:color="auto"/>
                <w:bottom w:val="none" w:sz="0" w:space="0" w:color="auto"/>
                <w:right w:val="none" w:sz="0" w:space="0" w:color="auto"/>
              </w:divBdr>
            </w:div>
          </w:divsChild>
        </w:div>
        <w:div w:id="328950935">
          <w:marLeft w:val="0"/>
          <w:marRight w:val="0"/>
          <w:marTop w:val="0"/>
          <w:marBottom w:val="0"/>
          <w:divBdr>
            <w:top w:val="none" w:sz="0" w:space="0" w:color="auto"/>
            <w:left w:val="none" w:sz="0" w:space="0" w:color="auto"/>
            <w:bottom w:val="none" w:sz="0" w:space="0" w:color="auto"/>
            <w:right w:val="none" w:sz="0" w:space="0" w:color="auto"/>
          </w:divBdr>
          <w:divsChild>
            <w:div w:id="1640963682">
              <w:marLeft w:val="0"/>
              <w:marRight w:val="0"/>
              <w:marTop w:val="180"/>
              <w:marBottom w:val="180"/>
              <w:divBdr>
                <w:top w:val="none" w:sz="0" w:space="0" w:color="auto"/>
                <w:left w:val="none" w:sz="0" w:space="0" w:color="auto"/>
                <w:bottom w:val="none" w:sz="0" w:space="0" w:color="auto"/>
                <w:right w:val="none" w:sz="0" w:space="0" w:color="auto"/>
              </w:divBdr>
            </w:div>
          </w:divsChild>
        </w:div>
        <w:div w:id="74087634">
          <w:marLeft w:val="0"/>
          <w:marRight w:val="0"/>
          <w:marTop w:val="180"/>
          <w:marBottom w:val="180"/>
          <w:divBdr>
            <w:top w:val="none" w:sz="0" w:space="0" w:color="auto"/>
            <w:left w:val="none" w:sz="0" w:space="0" w:color="auto"/>
            <w:bottom w:val="none" w:sz="0" w:space="0" w:color="auto"/>
            <w:right w:val="none" w:sz="0" w:space="0" w:color="auto"/>
          </w:divBdr>
        </w:div>
        <w:div w:id="1044326812">
          <w:marLeft w:val="0"/>
          <w:marRight w:val="0"/>
          <w:marTop w:val="180"/>
          <w:marBottom w:val="180"/>
          <w:divBdr>
            <w:top w:val="none" w:sz="0" w:space="0" w:color="auto"/>
            <w:left w:val="none" w:sz="0" w:space="0" w:color="auto"/>
            <w:bottom w:val="none" w:sz="0" w:space="0" w:color="auto"/>
            <w:right w:val="none" w:sz="0" w:space="0" w:color="auto"/>
          </w:divBdr>
        </w:div>
        <w:div w:id="252668766">
          <w:marLeft w:val="0"/>
          <w:marRight w:val="0"/>
          <w:marTop w:val="180"/>
          <w:marBottom w:val="180"/>
          <w:divBdr>
            <w:top w:val="none" w:sz="0" w:space="0" w:color="auto"/>
            <w:left w:val="none" w:sz="0" w:space="0" w:color="auto"/>
            <w:bottom w:val="none" w:sz="0" w:space="0" w:color="auto"/>
            <w:right w:val="none" w:sz="0" w:space="0" w:color="auto"/>
          </w:divBdr>
        </w:div>
        <w:div w:id="1097402850">
          <w:marLeft w:val="0"/>
          <w:marRight w:val="0"/>
          <w:marTop w:val="180"/>
          <w:marBottom w:val="180"/>
          <w:divBdr>
            <w:top w:val="none" w:sz="0" w:space="0" w:color="auto"/>
            <w:left w:val="none" w:sz="0" w:space="0" w:color="auto"/>
            <w:bottom w:val="none" w:sz="0" w:space="0" w:color="auto"/>
            <w:right w:val="none" w:sz="0" w:space="0" w:color="auto"/>
          </w:divBdr>
        </w:div>
        <w:div w:id="1866015842">
          <w:marLeft w:val="0"/>
          <w:marRight w:val="0"/>
          <w:marTop w:val="180"/>
          <w:marBottom w:val="180"/>
          <w:divBdr>
            <w:top w:val="none" w:sz="0" w:space="0" w:color="auto"/>
            <w:left w:val="none" w:sz="0" w:space="0" w:color="auto"/>
            <w:bottom w:val="none" w:sz="0" w:space="0" w:color="auto"/>
            <w:right w:val="none" w:sz="0" w:space="0" w:color="auto"/>
          </w:divBdr>
        </w:div>
        <w:div w:id="694818077">
          <w:marLeft w:val="0"/>
          <w:marRight w:val="0"/>
          <w:marTop w:val="180"/>
          <w:marBottom w:val="180"/>
          <w:divBdr>
            <w:top w:val="none" w:sz="0" w:space="0" w:color="auto"/>
            <w:left w:val="none" w:sz="0" w:space="0" w:color="auto"/>
            <w:bottom w:val="none" w:sz="0" w:space="0" w:color="auto"/>
            <w:right w:val="none" w:sz="0" w:space="0" w:color="auto"/>
          </w:divBdr>
        </w:div>
        <w:div w:id="1715691635">
          <w:marLeft w:val="0"/>
          <w:marRight w:val="0"/>
          <w:marTop w:val="180"/>
          <w:marBottom w:val="180"/>
          <w:divBdr>
            <w:top w:val="none" w:sz="0" w:space="0" w:color="auto"/>
            <w:left w:val="none" w:sz="0" w:space="0" w:color="auto"/>
            <w:bottom w:val="none" w:sz="0" w:space="0" w:color="auto"/>
            <w:right w:val="none" w:sz="0" w:space="0" w:color="auto"/>
          </w:divBdr>
        </w:div>
        <w:div w:id="1953173510">
          <w:marLeft w:val="0"/>
          <w:marRight w:val="0"/>
          <w:marTop w:val="180"/>
          <w:marBottom w:val="180"/>
          <w:divBdr>
            <w:top w:val="none" w:sz="0" w:space="0" w:color="auto"/>
            <w:left w:val="none" w:sz="0" w:space="0" w:color="auto"/>
            <w:bottom w:val="none" w:sz="0" w:space="0" w:color="auto"/>
            <w:right w:val="none" w:sz="0" w:space="0" w:color="auto"/>
          </w:divBdr>
        </w:div>
        <w:div w:id="349339149">
          <w:marLeft w:val="0"/>
          <w:marRight w:val="0"/>
          <w:marTop w:val="180"/>
          <w:marBottom w:val="180"/>
          <w:divBdr>
            <w:top w:val="none" w:sz="0" w:space="0" w:color="auto"/>
            <w:left w:val="none" w:sz="0" w:space="0" w:color="auto"/>
            <w:bottom w:val="none" w:sz="0" w:space="0" w:color="auto"/>
            <w:right w:val="none" w:sz="0" w:space="0" w:color="auto"/>
          </w:divBdr>
        </w:div>
        <w:div w:id="1983340196">
          <w:marLeft w:val="0"/>
          <w:marRight w:val="0"/>
          <w:marTop w:val="180"/>
          <w:marBottom w:val="180"/>
          <w:divBdr>
            <w:top w:val="none" w:sz="0" w:space="0" w:color="auto"/>
            <w:left w:val="none" w:sz="0" w:space="0" w:color="auto"/>
            <w:bottom w:val="none" w:sz="0" w:space="0" w:color="auto"/>
            <w:right w:val="none" w:sz="0" w:space="0" w:color="auto"/>
          </w:divBdr>
        </w:div>
        <w:div w:id="1617248945">
          <w:marLeft w:val="0"/>
          <w:marRight w:val="0"/>
          <w:marTop w:val="180"/>
          <w:marBottom w:val="180"/>
          <w:divBdr>
            <w:top w:val="none" w:sz="0" w:space="0" w:color="auto"/>
            <w:left w:val="none" w:sz="0" w:space="0" w:color="auto"/>
            <w:bottom w:val="none" w:sz="0" w:space="0" w:color="auto"/>
            <w:right w:val="none" w:sz="0" w:space="0" w:color="auto"/>
          </w:divBdr>
        </w:div>
        <w:div w:id="1918051561">
          <w:marLeft w:val="0"/>
          <w:marRight w:val="0"/>
          <w:marTop w:val="180"/>
          <w:marBottom w:val="180"/>
          <w:divBdr>
            <w:top w:val="none" w:sz="0" w:space="0" w:color="auto"/>
            <w:left w:val="none" w:sz="0" w:space="0" w:color="auto"/>
            <w:bottom w:val="none" w:sz="0" w:space="0" w:color="auto"/>
            <w:right w:val="none" w:sz="0" w:space="0" w:color="auto"/>
          </w:divBdr>
        </w:div>
        <w:div w:id="1072508827">
          <w:marLeft w:val="0"/>
          <w:marRight w:val="0"/>
          <w:marTop w:val="180"/>
          <w:marBottom w:val="180"/>
          <w:divBdr>
            <w:top w:val="none" w:sz="0" w:space="0" w:color="auto"/>
            <w:left w:val="none" w:sz="0" w:space="0" w:color="auto"/>
            <w:bottom w:val="none" w:sz="0" w:space="0" w:color="auto"/>
            <w:right w:val="none" w:sz="0" w:space="0" w:color="auto"/>
          </w:divBdr>
        </w:div>
        <w:div w:id="1174145232">
          <w:marLeft w:val="0"/>
          <w:marRight w:val="0"/>
          <w:marTop w:val="180"/>
          <w:marBottom w:val="180"/>
          <w:divBdr>
            <w:top w:val="none" w:sz="0" w:space="0" w:color="auto"/>
            <w:left w:val="none" w:sz="0" w:space="0" w:color="auto"/>
            <w:bottom w:val="none" w:sz="0" w:space="0" w:color="auto"/>
            <w:right w:val="none" w:sz="0" w:space="0" w:color="auto"/>
          </w:divBdr>
        </w:div>
        <w:div w:id="1566840749">
          <w:marLeft w:val="0"/>
          <w:marRight w:val="0"/>
          <w:marTop w:val="180"/>
          <w:marBottom w:val="180"/>
          <w:divBdr>
            <w:top w:val="none" w:sz="0" w:space="0" w:color="auto"/>
            <w:left w:val="none" w:sz="0" w:space="0" w:color="auto"/>
            <w:bottom w:val="none" w:sz="0" w:space="0" w:color="auto"/>
            <w:right w:val="none" w:sz="0" w:space="0" w:color="auto"/>
          </w:divBdr>
        </w:div>
        <w:div w:id="1753166007">
          <w:marLeft w:val="0"/>
          <w:marRight w:val="0"/>
          <w:marTop w:val="180"/>
          <w:marBottom w:val="180"/>
          <w:divBdr>
            <w:top w:val="none" w:sz="0" w:space="0" w:color="auto"/>
            <w:left w:val="none" w:sz="0" w:space="0" w:color="auto"/>
            <w:bottom w:val="none" w:sz="0" w:space="0" w:color="auto"/>
            <w:right w:val="none" w:sz="0" w:space="0" w:color="auto"/>
          </w:divBdr>
        </w:div>
        <w:div w:id="70469726">
          <w:marLeft w:val="0"/>
          <w:marRight w:val="0"/>
          <w:marTop w:val="180"/>
          <w:marBottom w:val="180"/>
          <w:divBdr>
            <w:top w:val="none" w:sz="0" w:space="0" w:color="auto"/>
            <w:left w:val="none" w:sz="0" w:space="0" w:color="auto"/>
            <w:bottom w:val="none" w:sz="0" w:space="0" w:color="auto"/>
            <w:right w:val="none" w:sz="0" w:space="0" w:color="auto"/>
          </w:divBdr>
        </w:div>
        <w:div w:id="231817333">
          <w:marLeft w:val="0"/>
          <w:marRight w:val="0"/>
          <w:marTop w:val="180"/>
          <w:marBottom w:val="180"/>
          <w:divBdr>
            <w:top w:val="none" w:sz="0" w:space="0" w:color="auto"/>
            <w:left w:val="none" w:sz="0" w:space="0" w:color="auto"/>
            <w:bottom w:val="none" w:sz="0" w:space="0" w:color="auto"/>
            <w:right w:val="none" w:sz="0" w:space="0" w:color="auto"/>
          </w:divBdr>
        </w:div>
        <w:div w:id="1068772003">
          <w:marLeft w:val="0"/>
          <w:marRight w:val="0"/>
          <w:marTop w:val="180"/>
          <w:marBottom w:val="180"/>
          <w:divBdr>
            <w:top w:val="none" w:sz="0" w:space="0" w:color="auto"/>
            <w:left w:val="none" w:sz="0" w:space="0" w:color="auto"/>
            <w:bottom w:val="none" w:sz="0" w:space="0" w:color="auto"/>
            <w:right w:val="none" w:sz="0" w:space="0" w:color="auto"/>
          </w:divBdr>
        </w:div>
        <w:div w:id="160703580">
          <w:marLeft w:val="0"/>
          <w:marRight w:val="0"/>
          <w:marTop w:val="180"/>
          <w:marBottom w:val="180"/>
          <w:divBdr>
            <w:top w:val="none" w:sz="0" w:space="0" w:color="auto"/>
            <w:left w:val="none" w:sz="0" w:space="0" w:color="auto"/>
            <w:bottom w:val="none" w:sz="0" w:space="0" w:color="auto"/>
            <w:right w:val="none" w:sz="0" w:space="0" w:color="auto"/>
          </w:divBdr>
        </w:div>
        <w:div w:id="1607734650">
          <w:marLeft w:val="0"/>
          <w:marRight w:val="0"/>
          <w:marTop w:val="180"/>
          <w:marBottom w:val="180"/>
          <w:divBdr>
            <w:top w:val="none" w:sz="0" w:space="0" w:color="auto"/>
            <w:left w:val="none" w:sz="0" w:space="0" w:color="auto"/>
            <w:bottom w:val="none" w:sz="0" w:space="0" w:color="auto"/>
            <w:right w:val="none" w:sz="0" w:space="0" w:color="auto"/>
          </w:divBdr>
        </w:div>
        <w:div w:id="1310549907">
          <w:marLeft w:val="0"/>
          <w:marRight w:val="0"/>
          <w:marTop w:val="180"/>
          <w:marBottom w:val="180"/>
          <w:divBdr>
            <w:top w:val="none" w:sz="0" w:space="0" w:color="auto"/>
            <w:left w:val="none" w:sz="0" w:space="0" w:color="auto"/>
            <w:bottom w:val="none" w:sz="0" w:space="0" w:color="auto"/>
            <w:right w:val="none" w:sz="0" w:space="0" w:color="auto"/>
          </w:divBdr>
        </w:div>
        <w:div w:id="626861292">
          <w:marLeft w:val="0"/>
          <w:marRight w:val="0"/>
          <w:marTop w:val="0"/>
          <w:marBottom w:val="0"/>
          <w:divBdr>
            <w:top w:val="none" w:sz="0" w:space="0" w:color="auto"/>
            <w:left w:val="none" w:sz="0" w:space="0" w:color="auto"/>
            <w:bottom w:val="none" w:sz="0" w:space="0" w:color="auto"/>
            <w:right w:val="none" w:sz="0" w:space="0" w:color="auto"/>
          </w:divBdr>
        </w:div>
        <w:div w:id="1723482446">
          <w:marLeft w:val="0"/>
          <w:marRight w:val="0"/>
          <w:marTop w:val="180"/>
          <w:marBottom w:val="180"/>
          <w:divBdr>
            <w:top w:val="none" w:sz="0" w:space="0" w:color="auto"/>
            <w:left w:val="none" w:sz="0" w:space="0" w:color="auto"/>
            <w:bottom w:val="none" w:sz="0" w:space="0" w:color="auto"/>
            <w:right w:val="none" w:sz="0" w:space="0" w:color="auto"/>
          </w:divBdr>
        </w:div>
        <w:div w:id="2077319632">
          <w:marLeft w:val="0"/>
          <w:marRight w:val="0"/>
          <w:marTop w:val="0"/>
          <w:marBottom w:val="0"/>
          <w:divBdr>
            <w:top w:val="none" w:sz="0" w:space="0" w:color="auto"/>
            <w:left w:val="none" w:sz="0" w:space="0" w:color="auto"/>
            <w:bottom w:val="none" w:sz="0" w:space="0" w:color="auto"/>
            <w:right w:val="none" w:sz="0" w:space="0" w:color="auto"/>
          </w:divBdr>
        </w:div>
        <w:div w:id="57552654">
          <w:marLeft w:val="0"/>
          <w:marRight w:val="0"/>
          <w:marTop w:val="0"/>
          <w:marBottom w:val="0"/>
          <w:divBdr>
            <w:top w:val="none" w:sz="0" w:space="0" w:color="auto"/>
            <w:left w:val="none" w:sz="0" w:space="0" w:color="auto"/>
            <w:bottom w:val="none" w:sz="0" w:space="0" w:color="auto"/>
            <w:right w:val="none" w:sz="0" w:space="0" w:color="auto"/>
          </w:divBdr>
        </w:div>
        <w:div w:id="1153370979">
          <w:marLeft w:val="0"/>
          <w:marRight w:val="0"/>
          <w:marTop w:val="0"/>
          <w:marBottom w:val="0"/>
          <w:divBdr>
            <w:top w:val="none" w:sz="0" w:space="0" w:color="auto"/>
            <w:left w:val="none" w:sz="0" w:space="0" w:color="auto"/>
            <w:bottom w:val="none" w:sz="0" w:space="0" w:color="auto"/>
            <w:right w:val="none" w:sz="0" w:space="0" w:color="auto"/>
          </w:divBdr>
        </w:div>
        <w:div w:id="1634409503">
          <w:marLeft w:val="0"/>
          <w:marRight w:val="0"/>
          <w:marTop w:val="0"/>
          <w:marBottom w:val="0"/>
          <w:divBdr>
            <w:top w:val="none" w:sz="0" w:space="0" w:color="auto"/>
            <w:left w:val="none" w:sz="0" w:space="0" w:color="auto"/>
            <w:bottom w:val="none" w:sz="0" w:space="0" w:color="auto"/>
            <w:right w:val="none" w:sz="0" w:space="0" w:color="auto"/>
          </w:divBdr>
        </w:div>
        <w:div w:id="1652364724">
          <w:marLeft w:val="0"/>
          <w:marRight w:val="0"/>
          <w:marTop w:val="0"/>
          <w:marBottom w:val="0"/>
          <w:divBdr>
            <w:top w:val="none" w:sz="0" w:space="0" w:color="auto"/>
            <w:left w:val="none" w:sz="0" w:space="0" w:color="auto"/>
            <w:bottom w:val="none" w:sz="0" w:space="0" w:color="auto"/>
            <w:right w:val="none" w:sz="0" w:space="0" w:color="auto"/>
          </w:divBdr>
        </w:div>
        <w:div w:id="456140344">
          <w:marLeft w:val="0"/>
          <w:marRight w:val="0"/>
          <w:marTop w:val="0"/>
          <w:marBottom w:val="0"/>
          <w:divBdr>
            <w:top w:val="none" w:sz="0" w:space="0" w:color="auto"/>
            <w:left w:val="none" w:sz="0" w:space="0" w:color="auto"/>
            <w:bottom w:val="none" w:sz="0" w:space="0" w:color="auto"/>
            <w:right w:val="none" w:sz="0" w:space="0" w:color="auto"/>
          </w:divBdr>
        </w:div>
        <w:div w:id="1166215285">
          <w:marLeft w:val="0"/>
          <w:marRight w:val="0"/>
          <w:marTop w:val="0"/>
          <w:marBottom w:val="0"/>
          <w:divBdr>
            <w:top w:val="none" w:sz="0" w:space="0" w:color="auto"/>
            <w:left w:val="none" w:sz="0" w:space="0" w:color="auto"/>
            <w:bottom w:val="none" w:sz="0" w:space="0" w:color="auto"/>
            <w:right w:val="none" w:sz="0" w:space="0" w:color="auto"/>
          </w:divBdr>
        </w:div>
        <w:div w:id="1965887992">
          <w:marLeft w:val="0"/>
          <w:marRight w:val="0"/>
          <w:marTop w:val="0"/>
          <w:marBottom w:val="0"/>
          <w:divBdr>
            <w:top w:val="none" w:sz="0" w:space="0" w:color="auto"/>
            <w:left w:val="none" w:sz="0" w:space="0" w:color="auto"/>
            <w:bottom w:val="none" w:sz="0" w:space="0" w:color="auto"/>
            <w:right w:val="none" w:sz="0" w:space="0" w:color="auto"/>
          </w:divBdr>
          <w:divsChild>
            <w:div w:id="121386939">
              <w:marLeft w:val="0"/>
              <w:marRight w:val="0"/>
              <w:marTop w:val="180"/>
              <w:marBottom w:val="180"/>
              <w:divBdr>
                <w:top w:val="none" w:sz="0" w:space="0" w:color="auto"/>
                <w:left w:val="none" w:sz="0" w:space="0" w:color="auto"/>
                <w:bottom w:val="none" w:sz="0" w:space="0" w:color="auto"/>
                <w:right w:val="none" w:sz="0" w:space="0" w:color="auto"/>
              </w:divBdr>
            </w:div>
          </w:divsChild>
        </w:div>
        <w:div w:id="2099474692">
          <w:marLeft w:val="0"/>
          <w:marRight w:val="0"/>
          <w:marTop w:val="0"/>
          <w:marBottom w:val="0"/>
          <w:divBdr>
            <w:top w:val="none" w:sz="0" w:space="0" w:color="auto"/>
            <w:left w:val="none" w:sz="0" w:space="0" w:color="auto"/>
            <w:bottom w:val="none" w:sz="0" w:space="0" w:color="auto"/>
            <w:right w:val="none" w:sz="0" w:space="0" w:color="auto"/>
          </w:divBdr>
          <w:divsChild>
            <w:div w:id="1870682195">
              <w:marLeft w:val="0"/>
              <w:marRight w:val="0"/>
              <w:marTop w:val="0"/>
              <w:marBottom w:val="0"/>
              <w:divBdr>
                <w:top w:val="none" w:sz="0" w:space="0" w:color="auto"/>
                <w:left w:val="none" w:sz="0" w:space="0" w:color="auto"/>
                <w:bottom w:val="none" w:sz="0" w:space="0" w:color="auto"/>
                <w:right w:val="none" w:sz="0" w:space="0" w:color="auto"/>
              </w:divBdr>
              <w:divsChild>
                <w:div w:id="105004719">
                  <w:marLeft w:val="0"/>
                  <w:marRight w:val="0"/>
                  <w:marTop w:val="0"/>
                  <w:marBottom w:val="150"/>
                  <w:divBdr>
                    <w:top w:val="none" w:sz="0" w:space="0" w:color="auto"/>
                    <w:left w:val="none" w:sz="0" w:space="0" w:color="auto"/>
                    <w:bottom w:val="none" w:sz="0" w:space="0" w:color="auto"/>
                    <w:right w:val="none" w:sz="0" w:space="0" w:color="auto"/>
                  </w:divBdr>
                  <w:divsChild>
                    <w:div w:id="1605530542">
                      <w:marLeft w:val="0"/>
                      <w:marRight w:val="0"/>
                      <w:marTop w:val="0"/>
                      <w:marBottom w:val="0"/>
                      <w:divBdr>
                        <w:top w:val="none" w:sz="0" w:space="0" w:color="auto"/>
                        <w:left w:val="none" w:sz="0" w:space="0" w:color="auto"/>
                        <w:bottom w:val="none" w:sz="0" w:space="0" w:color="auto"/>
                        <w:right w:val="none" w:sz="0" w:space="0" w:color="auto"/>
                      </w:divBdr>
                      <w:divsChild>
                        <w:div w:id="1436944937">
                          <w:marLeft w:val="0"/>
                          <w:marRight w:val="0"/>
                          <w:marTop w:val="0"/>
                          <w:marBottom w:val="0"/>
                          <w:divBdr>
                            <w:top w:val="single" w:sz="6" w:space="0" w:color="D2D2D2"/>
                            <w:left w:val="single" w:sz="6" w:space="0" w:color="D2D2D2"/>
                            <w:bottom w:val="single" w:sz="6" w:space="0" w:color="D2D2D2"/>
                            <w:right w:val="single" w:sz="6" w:space="0" w:color="D2D2D2"/>
                          </w:divBdr>
                          <w:divsChild>
                            <w:div w:id="1420708947">
                              <w:marLeft w:val="0"/>
                              <w:marRight w:val="0"/>
                              <w:marTop w:val="0"/>
                              <w:marBottom w:val="0"/>
                              <w:divBdr>
                                <w:top w:val="none" w:sz="0" w:space="0" w:color="auto"/>
                                <w:left w:val="none" w:sz="0" w:space="0" w:color="auto"/>
                                <w:bottom w:val="none" w:sz="0" w:space="0" w:color="auto"/>
                                <w:right w:val="none" w:sz="0" w:space="0" w:color="auto"/>
                              </w:divBdr>
                            </w:div>
                            <w:div w:id="5759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53168">
                  <w:marLeft w:val="0"/>
                  <w:marRight w:val="0"/>
                  <w:marTop w:val="0"/>
                  <w:marBottom w:val="150"/>
                  <w:divBdr>
                    <w:top w:val="none" w:sz="0" w:space="0" w:color="auto"/>
                    <w:left w:val="none" w:sz="0" w:space="0" w:color="auto"/>
                    <w:bottom w:val="none" w:sz="0" w:space="0" w:color="auto"/>
                    <w:right w:val="none" w:sz="0" w:space="0" w:color="auto"/>
                  </w:divBdr>
                  <w:divsChild>
                    <w:div w:id="107161487">
                      <w:marLeft w:val="0"/>
                      <w:marRight w:val="0"/>
                      <w:marTop w:val="0"/>
                      <w:marBottom w:val="0"/>
                      <w:divBdr>
                        <w:top w:val="none" w:sz="0" w:space="0" w:color="auto"/>
                        <w:left w:val="none" w:sz="0" w:space="0" w:color="auto"/>
                        <w:bottom w:val="none" w:sz="0" w:space="0" w:color="auto"/>
                        <w:right w:val="none" w:sz="0" w:space="0" w:color="auto"/>
                      </w:divBdr>
                      <w:divsChild>
                        <w:div w:id="1343359490">
                          <w:marLeft w:val="0"/>
                          <w:marRight w:val="0"/>
                          <w:marTop w:val="0"/>
                          <w:marBottom w:val="0"/>
                          <w:divBdr>
                            <w:top w:val="single" w:sz="6" w:space="0" w:color="D2D2D2"/>
                            <w:left w:val="single" w:sz="6" w:space="0" w:color="D2D2D2"/>
                            <w:bottom w:val="single" w:sz="6" w:space="0" w:color="D2D2D2"/>
                            <w:right w:val="single" w:sz="6" w:space="0" w:color="D2D2D2"/>
                          </w:divBdr>
                          <w:divsChild>
                            <w:div w:id="1689719199">
                              <w:marLeft w:val="0"/>
                              <w:marRight w:val="0"/>
                              <w:marTop w:val="0"/>
                              <w:marBottom w:val="0"/>
                              <w:divBdr>
                                <w:top w:val="none" w:sz="0" w:space="0" w:color="auto"/>
                                <w:left w:val="none" w:sz="0" w:space="0" w:color="auto"/>
                                <w:bottom w:val="none" w:sz="0" w:space="0" w:color="auto"/>
                                <w:right w:val="none" w:sz="0" w:space="0" w:color="auto"/>
                              </w:divBdr>
                            </w:div>
                            <w:div w:id="2159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642569">
                  <w:marLeft w:val="0"/>
                  <w:marRight w:val="0"/>
                  <w:marTop w:val="0"/>
                  <w:marBottom w:val="150"/>
                  <w:divBdr>
                    <w:top w:val="none" w:sz="0" w:space="0" w:color="auto"/>
                    <w:left w:val="none" w:sz="0" w:space="0" w:color="auto"/>
                    <w:bottom w:val="none" w:sz="0" w:space="0" w:color="auto"/>
                    <w:right w:val="none" w:sz="0" w:space="0" w:color="auto"/>
                  </w:divBdr>
                  <w:divsChild>
                    <w:div w:id="298191863">
                      <w:marLeft w:val="0"/>
                      <w:marRight w:val="0"/>
                      <w:marTop w:val="0"/>
                      <w:marBottom w:val="0"/>
                      <w:divBdr>
                        <w:top w:val="none" w:sz="0" w:space="0" w:color="auto"/>
                        <w:left w:val="none" w:sz="0" w:space="0" w:color="auto"/>
                        <w:bottom w:val="none" w:sz="0" w:space="0" w:color="auto"/>
                        <w:right w:val="none" w:sz="0" w:space="0" w:color="auto"/>
                      </w:divBdr>
                      <w:divsChild>
                        <w:div w:id="1628269769">
                          <w:marLeft w:val="0"/>
                          <w:marRight w:val="0"/>
                          <w:marTop w:val="0"/>
                          <w:marBottom w:val="0"/>
                          <w:divBdr>
                            <w:top w:val="single" w:sz="6" w:space="0" w:color="D2D2D2"/>
                            <w:left w:val="single" w:sz="6" w:space="0" w:color="D2D2D2"/>
                            <w:bottom w:val="single" w:sz="6" w:space="0" w:color="D2D2D2"/>
                            <w:right w:val="single" w:sz="6" w:space="0" w:color="D2D2D2"/>
                          </w:divBdr>
                          <w:divsChild>
                            <w:div w:id="70467434">
                              <w:marLeft w:val="0"/>
                              <w:marRight w:val="0"/>
                              <w:marTop w:val="0"/>
                              <w:marBottom w:val="0"/>
                              <w:divBdr>
                                <w:top w:val="none" w:sz="0" w:space="0" w:color="auto"/>
                                <w:left w:val="none" w:sz="0" w:space="0" w:color="auto"/>
                                <w:bottom w:val="none" w:sz="0" w:space="0" w:color="auto"/>
                                <w:right w:val="none" w:sz="0" w:space="0" w:color="auto"/>
                              </w:divBdr>
                            </w:div>
                            <w:div w:id="14826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321997">
                  <w:marLeft w:val="0"/>
                  <w:marRight w:val="0"/>
                  <w:marTop w:val="0"/>
                  <w:marBottom w:val="150"/>
                  <w:divBdr>
                    <w:top w:val="none" w:sz="0" w:space="0" w:color="auto"/>
                    <w:left w:val="none" w:sz="0" w:space="0" w:color="auto"/>
                    <w:bottom w:val="none" w:sz="0" w:space="0" w:color="auto"/>
                    <w:right w:val="none" w:sz="0" w:space="0" w:color="auto"/>
                  </w:divBdr>
                  <w:divsChild>
                    <w:div w:id="358509608">
                      <w:marLeft w:val="0"/>
                      <w:marRight w:val="0"/>
                      <w:marTop w:val="0"/>
                      <w:marBottom w:val="0"/>
                      <w:divBdr>
                        <w:top w:val="none" w:sz="0" w:space="0" w:color="auto"/>
                        <w:left w:val="none" w:sz="0" w:space="0" w:color="auto"/>
                        <w:bottom w:val="none" w:sz="0" w:space="0" w:color="auto"/>
                        <w:right w:val="none" w:sz="0" w:space="0" w:color="auto"/>
                      </w:divBdr>
                      <w:divsChild>
                        <w:div w:id="1800101111">
                          <w:marLeft w:val="0"/>
                          <w:marRight w:val="0"/>
                          <w:marTop w:val="0"/>
                          <w:marBottom w:val="0"/>
                          <w:divBdr>
                            <w:top w:val="single" w:sz="6" w:space="0" w:color="D2D2D2"/>
                            <w:left w:val="single" w:sz="6" w:space="0" w:color="D2D2D2"/>
                            <w:bottom w:val="single" w:sz="6" w:space="0" w:color="D2D2D2"/>
                            <w:right w:val="single" w:sz="6" w:space="0" w:color="D2D2D2"/>
                          </w:divBdr>
                          <w:divsChild>
                            <w:div w:id="765855191">
                              <w:marLeft w:val="0"/>
                              <w:marRight w:val="0"/>
                              <w:marTop w:val="0"/>
                              <w:marBottom w:val="0"/>
                              <w:divBdr>
                                <w:top w:val="none" w:sz="0" w:space="0" w:color="auto"/>
                                <w:left w:val="none" w:sz="0" w:space="0" w:color="auto"/>
                                <w:bottom w:val="none" w:sz="0" w:space="0" w:color="auto"/>
                                <w:right w:val="none" w:sz="0" w:space="0" w:color="auto"/>
                              </w:divBdr>
                            </w:div>
                            <w:div w:id="100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65258">
                  <w:marLeft w:val="0"/>
                  <w:marRight w:val="0"/>
                  <w:marTop w:val="0"/>
                  <w:marBottom w:val="150"/>
                  <w:divBdr>
                    <w:top w:val="none" w:sz="0" w:space="0" w:color="auto"/>
                    <w:left w:val="none" w:sz="0" w:space="0" w:color="auto"/>
                    <w:bottom w:val="none" w:sz="0" w:space="0" w:color="auto"/>
                    <w:right w:val="none" w:sz="0" w:space="0" w:color="auto"/>
                  </w:divBdr>
                  <w:divsChild>
                    <w:div w:id="1808625422">
                      <w:marLeft w:val="0"/>
                      <w:marRight w:val="0"/>
                      <w:marTop w:val="0"/>
                      <w:marBottom w:val="0"/>
                      <w:divBdr>
                        <w:top w:val="none" w:sz="0" w:space="0" w:color="auto"/>
                        <w:left w:val="none" w:sz="0" w:space="0" w:color="auto"/>
                        <w:bottom w:val="none" w:sz="0" w:space="0" w:color="auto"/>
                        <w:right w:val="none" w:sz="0" w:space="0" w:color="auto"/>
                      </w:divBdr>
                      <w:divsChild>
                        <w:div w:id="2065980038">
                          <w:marLeft w:val="0"/>
                          <w:marRight w:val="0"/>
                          <w:marTop w:val="0"/>
                          <w:marBottom w:val="0"/>
                          <w:divBdr>
                            <w:top w:val="single" w:sz="6" w:space="0" w:color="D2D2D2"/>
                            <w:left w:val="single" w:sz="6" w:space="0" w:color="D2D2D2"/>
                            <w:bottom w:val="single" w:sz="6" w:space="0" w:color="D2D2D2"/>
                            <w:right w:val="single" w:sz="6" w:space="0" w:color="D2D2D2"/>
                          </w:divBdr>
                          <w:divsChild>
                            <w:div w:id="2136026335">
                              <w:marLeft w:val="0"/>
                              <w:marRight w:val="0"/>
                              <w:marTop w:val="0"/>
                              <w:marBottom w:val="0"/>
                              <w:divBdr>
                                <w:top w:val="none" w:sz="0" w:space="0" w:color="auto"/>
                                <w:left w:val="none" w:sz="0" w:space="0" w:color="auto"/>
                                <w:bottom w:val="none" w:sz="0" w:space="0" w:color="auto"/>
                                <w:right w:val="none" w:sz="0" w:space="0" w:color="auto"/>
                              </w:divBdr>
                            </w:div>
                            <w:div w:id="20990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300902">
                  <w:marLeft w:val="0"/>
                  <w:marRight w:val="0"/>
                  <w:marTop w:val="0"/>
                  <w:marBottom w:val="150"/>
                  <w:divBdr>
                    <w:top w:val="none" w:sz="0" w:space="0" w:color="auto"/>
                    <w:left w:val="none" w:sz="0" w:space="0" w:color="auto"/>
                    <w:bottom w:val="none" w:sz="0" w:space="0" w:color="auto"/>
                    <w:right w:val="none" w:sz="0" w:space="0" w:color="auto"/>
                  </w:divBdr>
                  <w:divsChild>
                    <w:div w:id="1904096178">
                      <w:marLeft w:val="0"/>
                      <w:marRight w:val="0"/>
                      <w:marTop w:val="0"/>
                      <w:marBottom w:val="0"/>
                      <w:divBdr>
                        <w:top w:val="none" w:sz="0" w:space="0" w:color="auto"/>
                        <w:left w:val="none" w:sz="0" w:space="0" w:color="auto"/>
                        <w:bottom w:val="none" w:sz="0" w:space="0" w:color="auto"/>
                        <w:right w:val="none" w:sz="0" w:space="0" w:color="auto"/>
                      </w:divBdr>
                      <w:divsChild>
                        <w:div w:id="250049987">
                          <w:marLeft w:val="0"/>
                          <w:marRight w:val="0"/>
                          <w:marTop w:val="0"/>
                          <w:marBottom w:val="0"/>
                          <w:divBdr>
                            <w:top w:val="single" w:sz="6" w:space="0" w:color="D2D2D2"/>
                            <w:left w:val="single" w:sz="6" w:space="0" w:color="D2D2D2"/>
                            <w:bottom w:val="single" w:sz="6" w:space="0" w:color="D2D2D2"/>
                            <w:right w:val="single" w:sz="6" w:space="0" w:color="D2D2D2"/>
                          </w:divBdr>
                          <w:divsChild>
                            <w:div w:id="1682734135">
                              <w:marLeft w:val="0"/>
                              <w:marRight w:val="0"/>
                              <w:marTop w:val="0"/>
                              <w:marBottom w:val="0"/>
                              <w:divBdr>
                                <w:top w:val="none" w:sz="0" w:space="0" w:color="auto"/>
                                <w:left w:val="none" w:sz="0" w:space="0" w:color="auto"/>
                                <w:bottom w:val="none" w:sz="0" w:space="0" w:color="auto"/>
                                <w:right w:val="none" w:sz="0" w:space="0" w:color="auto"/>
                              </w:divBdr>
                            </w:div>
                            <w:div w:id="18400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50355">
                  <w:marLeft w:val="0"/>
                  <w:marRight w:val="0"/>
                  <w:marTop w:val="0"/>
                  <w:marBottom w:val="150"/>
                  <w:divBdr>
                    <w:top w:val="none" w:sz="0" w:space="0" w:color="auto"/>
                    <w:left w:val="none" w:sz="0" w:space="0" w:color="auto"/>
                    <w:bottom w:val="none" w:sz="0" w:space="0" w:color="auto"/>
                    <w:right w:val="none" w:sz="0" w:space="0" w:color="auto"/>
                  </w:divBdr>
                  <w:divsChild>
                    <w:div w:id="1694070747">
                      <w:marLeft w:val="0"/>
                      <w:marRight w:val="0"/>
                      <w:marTop w:val="0"/>
                      <w:marBottom w:val="0"/>
                      <w:divBdr>
                        <w:top w:val="none" w:sz="0" w:space="0" w:color="auto"/>
                        <w:left w:val="none" w:sz="0" w:space="0" w:color="auto"/>
                        <w:bottom w:val="none" w:sz="0" w:space="0" w:color="auto"/>
                        <w:right w:val="none" w:sz="0" w:space="0" w:color="auto"/>
                      </w:divBdr>
                      <w:divsChild>
                        <w:div w:id="986008080">
                          <w:marLeft w:val="0"/>
                          <w:marRight w:val="0"/>
                          <w:marTop w:val="0"/>
                          <w:marBottom w:val="0"/>
                          <w:divBdr>
                            <w:top w:val="single" w:sz="6" w:space="0" w:color="D2D2D2"/>
                            <w:left w:val="single" w:sz="6" w:space="0" w:color="D2D2D2"/>
                            <w:bottom w:val="single" w:sz="6" w:space="0" w:color="D2D2D2"/>
                            <w:right w:val="single" w:sz="6" w:space="0" w:color="D2D2D2"/>
                          </w:divBdr>
                          <w:divsChild>
                            <w:div w:id="1905722590">
                              <w:marLeft w:val="0"/>
                              <w:marRight w:val="0"/>
                              <w:marTop w:val="0"/>
                              <w:marBottom w:val="0"/>
                              <w:divBdr>
                                <w:top w:val="none" w:sz="0" w:space="0" w:color="auto"/>
                                <w:left w:val="none" w:sz="0" w:space="0" w:color="auto"/>
                                <w:bottom w:val="none" w:sz="0" w:space="0" w:color="auto"/>
                                <w:right w:val="none" w:sz="0" w:space="0" w:color="auto"/>
                              </w:divBdr>
                            </w:div>
                            <w:div w:id="14016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222375">
                  <w:marLeft w:val="0"/>
                  <w:marRight w:val="0"/>
                  <w:marTop w:val="0"/>
                  <w:marBottom w:val="150"/>
                  <w:divBdr>
                    <w:top w:val="none" w:sz="0" w:space="0" w:color="auto"/>
                    <w:left w:val="none" w:sz="0" w:space="0" w:color="auto"/>
                    <w:bottom w:val="none" w:sz="0" w:space="0" w:color="auto"/>
                    <w:right w:val="none" w:sz="0" w:space="0" w:color="auto"/>
                  </w:divBdr>
                  <w:divsChild>
                    <w:div w:id="675421887">
                      <w:marLeft w:val="0"/>
                      <w:marRight w:val="0"/>
                      <w:marTop w:val="0"/>
                      <w:marBottom w:val="0"/>
                      <w:divBdr>
                        <w:top w:val="none" w:sz="0" w:space="0" w:color="auto"/>
                        <w:left w:val="none" w:sz="0" w:space="0" w:color="auto"/>
                        <w:bottom w:val="none" w:sz="0" w:space="0" w:color="auto"/>
                        <w:right w:val="none" w:sz="0" w:space="0" w:color="auto"/>
                      </w:divBdr>
                      <w:divsChild>
                        <w:div w:id="593129437">
                          <w:marLeft w:val="0"/>
                          <w:marRight w:val="0"/>
                          <w:marTop w:val="0"/>
                          <w:marBottom w:val="0"/>
                          <w:divBdr>
                            <w:top w:val="single" w:sz="6" w:space="0" w:color="D2D2D2"/>
                            <w:left w:val="single" w:sz="6" w:space="0" w:color="D2D2D2"/>
                            <w:bottom w:val="single" w:sz="6" w:space="0" w:color="D2D2D2"/>
                            <w:right w:val="single" w:sz="6" w:space="0" w:color="D2D2D2"/>
                          </w:divBdr>
                          <w:divsChild>
                            <w:div w:id="2002846669">
                              <w:marLeft w:val="0"/>
                              <w:marRight w:val="0"/>
                              <w:marTop w:val="0"/>
                              <w:marBottom w:val="0"/>
                              <w:divBdr>
                                <w:top w:val="none" w:sz="0" w:space="0" w:color="auto"/>
                                <w:left w:val="none" w:sz="0" w:space="0" w:color="auto"/>
                                <w:bottom w:val="none" w:sz="0" w:space="0" w:color="auto"/>
                                <w:right w:val="none" w:sz="0" w:space="0" w:color="auto"/>
                              </w:divBdr>
                            </w:div>
                            <w:div w:id="120451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377993">
          <w:marLeft w:val="0"/>
          <w:marRight w:val="0"/>
          <w:marTop w:val="0"/>
          <w:marBottom w:val="0"/>
          <w:divBdr>
            <w:top w:val="none" w:sz="0" w:space="0" w:color="auto"/>
            <w:left w:val="none" w:sz="0" w:space="0" w:color="auto"/>
            <w:bottom w:val="none" w:sz="0" w:space="0" w:color="auto"/>
            <w:right w:val="none" w:sz="0" w:space="0" w:color="auto"/>
          </w:divBdr>
        </w:div>
      </w:divsChild>
    </w:div>
    <w:div w:id="1692760150">
      <w:bodyDiv w:val="1"/>
      <w:marLeft w:val="0"/>
      <w:marRight w:val="0"/>
      <w:marTop w:val="0"/>
      <w:marBottom w:val="0"/>
      <w:divBdr>
        <w:top w:val="none" w:sz="0" w:space="0" w:color="auto"/>
        <w:left w:val="none" w:sz="0" w:space="0" w:color="auto"/>
        <w:bottom w:val="none" w:sz="0" w:space="0" w:color="auto"/>
        <w:right w:val="none" w:sz="0" w:space="0" w:color="auto"/>
      </w:divBdr>
    </w:div>
    <w:div w:id="1769766491">
      <w:bodyDiv w:val="1"/>
      <w:marLeft w:val="0"/>
      <w:marRight w:val="0"/>
      <w:marTop w:val="0"/>
      <w:marBottom w:val="0"/>
      <w:divBdr>
        <w:top w:val="none" w:sz="0" w:space="0" w:color="auto"/>
        <w:left w:val="none" w:sz="0" w:space="0" w:color="auto"/>
        <w:bottom w:val="none" w:sz="0" w:space="0" w:color="auto"/>
        <w:right w:val="none" w:sz="0" w:space="0" w:color="auto"/>
      </w:divBdr>
    </w:div>
    <w:div w:id="1911232848">
      <w:bodyDiv w:val="1"/>
      <w:marLeft w:val="0"/>
      <w:marRight w:val="0"/>
      <w:marTop w:val="0"/>
      <w:marBottom w:val="0"/>
      <w:divBdr>
        <w:top w:val="none" w:sz="0" w:space="0" w:color="auto"/>
        <w:left w:val="none" w:sz="0" w:space="0" w:color="auto"/>
        <w:bottom w:val="none" w:sz="0" w:space="0" w:color="auto"/>
        <w:right w:val="none" w:sz="0" w:space="0" w:color="auto"/>
      </w:divBdr>
    </w:div>
    <w:div w:id="206236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oftwaretestingmaterial.com/regression-testing/" TargetMode="External"/><Relationship Id="rId18" Type="http://schemas.openxmlformats.org/officeDocument/2006/relationships/hyperlink" Target="https://www.softwaretestingmaterial.com/test-cases-not-to-be-automated/" TargetMode="External"/><Relationship Id="rId26" Type="http://schemas.openxmlformats.org/officeDocument/2006/relationships/hyperlink" Target="https://www.softwaretestingmaterial.com/java-tutorial/" TargetMode="External"/><Relationship Id="rId39" Type="http://schemas.openxmlformats.org/officeDocument/2006/relationships/control" Target="activeX/activeX2.xml"/><Relationship Id="rId21" Type="http://schemas.openxmlformats.org/officeDocument/2006/relationships/hyperlink" Target="https://www.softwaretestingmaterial.com/java-tutorial/" TargetMode="External"/><Relationship Id="rId34" Type="http://schemas.openxmlformats.org/officeDocument/2006/relationships/hyperlink" Target="https://www.softwaretestingmaterial.com/css-selector-selenium-webdriver-tutorial/" TargetMode="External"/><Relationship Id="rId42" Type="http://schemas.openxmlformats.org/officeDocument/2006/relationships/control" Target="activeX/activeX5.xml"/><Relationship Id="rId47" Type="http://schemas.openxmlformats.org/officeDocument/2006/relationships/control" Target="activeX/activeX10.xml"/><Relationship Id="rId50" Type="http://schemas.openxmlformats.org/officeDocument/2006/relationships/control" Target="activeX/activeX13.xml"/><Relationship Id="rId55" Type="http://schemas.openxmlformats.org/officeDocument/2006/relationships/control" Target="activeX/activeX18.xml"/><Relationship Id="rId63" Type="http://schemas.openxmlformats.org/officeDocument/2006/relationships/control" Target="activeX/activeX26.xml"/><Relationship Id="rId68" Type="http://schemas.openxmlformats.org/officeDocument/2006/relationships/control" Target="activeX/activeX31.xml"/><Relationship Id="rId76" Type="http://schemas.openxmlformats.org/officeDocument/2006/relationships/control" Target="activeX/activeX39.xml"/><Relationship Id="rId84" Type="http://schemas.openxmlformats.org/officeDocument/2006/relationships/fontTable" Target="fontTable.xml"/><Relationship Id="rId7" Type="http://schemas.openxmlformats.org/officeDocument/2006/relationships/hyperlink" Target="https://www.softwaretestingmaterial.com/" TargetMode="External"/><Relationship Id="rId71" Type="http://schemas.openxmlformats.org/officeDocument/2006/relationships/control" Target="activeX/activeX34.xml"/><Relationship Id="rId2" Type="http://schemas.openxmlformats.org/officeDocument/2006/relationships/numbering" Target="numbering.xml"/><Relationship Id="rId16" Type="http://schemas.openxmlformats.org/officeDocument/2006/relationships/hyperlink" Target="https://www.softwaretestingmaterial.com/types-test-automation-frameworks/" TargetMode="External"/><Relationship Id="rId29" Type="http://schemas.openxmlformats.org/officeDocument/2006/relationships/hyperlink" Target="https://www.softwaretestingmaterial.com/how-to-locate-element-by-name-locator/" TargetMode="External"/><Relationship Id="rId11" Type="http://schemas.openxmlformats.org/officeDocument/2006/relationships/hyperlink" Target="https://www.softwaretestingmaterial.com/setup-integration-jenkins-ci-tools/" TargetMode="External"/><Relationship Id="rId24" Type="http://schemas.openxmlformats.org/officeDocument/2006/relationships/hyperlink" Target="https://www.softwaretestingmaterial.com/selenium-4/" TargetMode="External"/><Relationship Id="rId32" Type="http://schemas.openxmlformats.org/officeDocument/2006/relationships/hyperlink" Target="https://www.softwaretestingmaterial.com/how-to-locate-element-by-link-text-and-partial-link-text-locator/" TargetMode="External"/><Relationship Id="rId37" Type="http://schemas.openxmlformats.org/officeDocument/2006/relationships/image" Target="media/image1.wmf"/><Relationship Id="rId40" Type="http://schemas.openxmlformats.org/officeDocument/2006/relationships/control" Target="activeX/activeX3.xml"/><Relationship Id="rId45" Type="http://schemas.openxmlformats.org/officeDocument/2006/relationships/control" Target="activeX/activeX8.xml"/><Relationship Id="rId53" Type="http://schemas.openxmlformats.org/officeDocument/2006/relationships/control" Target="activeX/activeX16.xml"/><Relationship Id="rId58" Type="http://schemas.openxmlformats.org/officeDocument/2006/relationships/control" Target="activeX/activeX21.xml"/><Relationship Id="rId66" Type="http://schemas.openxmlformats.org/officeDocument/2006/relationships/control" Target="activeX/activeX29.xml"/><Relationship Id="rId74" Type="http://schemas.openxmlformats.org/officeDocument/2006/relationships/control" Target="activeX/activeX37.xml"/><Relationship Id="rId79" Type="http://schemas.openxmlformats.org/officeDocument/2006/relationships/control" Target="activeX/activeX42.xml"/><Relationship Id="rId5" Type="http://schemas.openxmlformats.org/officeDocument/2006/relationships/settings" Target="settings.xml"/><Relationship Id="rId61" Type="http://schemas.openxmlformats.org/officeDocument/2006/relationships/control" Target="activeX/activeX24.xml"/><Relationship Id="rId82" Type="http://schemas.openxmlformats.org/officeDocument/2006/relationships/hyperlink" Target="https://www.softwaretestingmaterial.com/wp-content/uploads/2017/04/Notification-Popup.jpg" TargetMode="External"/><Relationship Id="rId19" Type="http://schemas.openxmlformats.org/officeDocument/2006/relationships/hyperlink" Target="https://www.softwaretestingmaterial.com/explain-test-automation-framework/" TargetMode="External"/><Relationship Id="rId4" Type="http://schemas.microsoft.com/office/2007/relationships/stylesWithEffects" Target="stylesWithEffects.xml"/><Relationship Id="rId9" Type="http://schemas.openxmlformats.org/officeDocument/2006/relationships/hyperlink" Target="https://www.softwaretestingmaterial.com/install-selenium-webdriver/" TargetMode="External"/><Relationship Id="rId14" Type="http://schemas.openxmlformats.org/officeDocument/2006/relationships/hyperlink" Target="https://www.softwaretestingmaterial.com/smoke-testing-vs-sanity-testing/" TargetMode="External"/><Relationship Id="rId22" Type="http://schemas.openxmlformats.org/officeDocument/2006/relationships/hyperlink" Target="https://www.softwaretestingmaterial.com/chrome-extensions-for-software-testers/" TargetMode="External"/><Relationship Id="rId27" Type="http://schemas.openxmlformats.org/officeDocument/2006/relationships/hyperlink" Target="https://www.softwaretestingmaterial.com/how-to-locate-element-by-id-locator/" TargetMode="External"/><Relationship Id="rId30" Type="http://schemas.openxmlformats.org/officeDocument/2006/relationships/hyperlink" Target="https://www.softwaretestingmaterial.com/how-to-locate-element-by-tag-name-locator/" TargetMode="External"/><Relationship Id="rId35" Type="http://schemas.openxmlformats.org/officeDocument/2006/relationships/hyperlink" Target="https://www.softwaretestingmaterial.com/locators-in-selenium/" TargetMode="External"/><Relationship Id="rId43" Type="http://schemas.openxmlformats.org/officeDocument/2006/relationships/control" Target="activeX/activeX6.xml"/><Relationship Id="rId48" Type="http://schemas.openxmlformats.org/officeDocument/2006/relationships/control" Target="activeX/activeX11.xml"/><Relationship Id="rId56" Type="http://schemas.openxmlformats.org/officeDocument/2006/relationships/control" Target="activeX/activeX19.xml"/><Relationship Id="rId64" Type="http://schemas.openxmlformats.org/officeDocument/2006/relationships/control" Target="activeX/activeX27.xml"/><Relationship Id="rId69" Type="http://schemas.openxmlformats.org/officeDocument/2006/relationships/control" Target="activeX/activeX32.xml"/><Relationship Id="rId77" Type="http://schemas.openxmlformats.org/officeDocument/2006/relationships/control" Target="activeX/activeX40.xml"/><Relationship Id="rId8" Type="http://schemas.openxmlformats.org/officeDocument/2006/relationships/hyperlink" Target="https://www.softwaretestingmaterial.com/regression-testing/" TargetMode="External"/><Relationship Id="rId51" Type="http://schemas.openxmlformats.org/officeDocument/2006/relationships/control" Target="activeX/activeX14.xml"/><Relationship Id="rId72" Type="http://schemas.openxmlformats.org/officeDocument/2006/relationships/control" Target="activeX/activeX35.xml"/><Relationship Id="rId80" Type="http://schemas.openxmlformats.org/officeDocument/2006/relationships/control" Target="activeX/activeX43.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softwaretestingmaterial.com/challenges-and-limitations-of-selenium-webdriver/" TargetMode="External"/><Relationship Id="rId17" Type="http://schemas.openxmlformats.org/officeDocument/2006/relationships/hyperlink" Target="https://www.softwaretestingmaterial.com/test-cases-to-be-automated/" TargetMode="External"/><Relationship Id="rId25" Type="http://schemas.openxmlformats.org/officeDocument/2006/relationships/hyperlink" Target="https://www.softwaretestingmaterial.com/headless-browser-testing-using-selenium-webdriver/" TargetMode="External"/><Relationship Id="rId33" Type="http://schemas.openxmlformats.org/officeDocument/2006/relationships/hyperlink" Target="https://www.softwaretestingmaterial.com/how-to-locate-element-by-xpath-locator/" TargetMode="External"/><Relationship Id="rId38" Type="http://schemas.openxmlformats.org/officeDocument/2006/relationships/control" Target="activeX/activeX1.xml"/><Relationship Id="rId46" Type="http://schemas.openxmlformats.org/officeDocument/2006/relationships/control" Target="activeX/activeX9.xml"/><Relationship Id="rId59" Type="http://schemas.openxmlformats.org/officeDocument/2006/relationships/control" Target="activeX/activeX22.xml"/><Relationship Id="rId67" Type="http://schemas.openxmlformats.org/officeDocument/2006/relationships/control" Target="activeX/activeX30.xml"/><Relationship Id="rId20" Type="http://schemas.openxmlformats.org/officeDocument/2006/relationships/hyperlink" Target="https://www.softwaretestingmaterial.com/what-is-cross-browser-testing/" TargetMode="External"/><Relationship Id="rId41" Type="http://schemas.openxmlformats.org/officeDocument/2006/relationships/control" Target="activeX/activeX4.xml"/><Relationship Id="rId54" Type="http://schemas.openxmlformats.org/officeDocument/2006/relationships/control" Target="activeX/activeX17.xml"/><Relationship Id="rId62" Type="http://schemas.openxmlformats.org/officeDocument/2006/relationships/control" Target="activeX/activeX25.xml"/><Relationship Id="rId70" Type="http://schemas.openxmlformats.org/officeDocument/2006/relationships/control" Target="activeX/activeX33.xml"/><Relationship Id="rId75" Type="http://schemas.openxmlformats.org/officeDocument/2006/relationships/control" Target="activeX/activeX38.xml"/><Relationship Id="rId83" Type="http://schemas.openxmlformats.org/officeDocument/2006/relationships/control" Target="activeX/activeX4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softwaretestingmaterial.com/data-driven-framework-selenium-webdriver/" TargetMode="External"/><Relationship Id="rId23" Type="http://schemas.openxmlformats.org/officeDocument/2006/relationships/hyperlink" Target="https://www.softwaretestingmaterial.com/selenium-webdriver-architecture/" TargetMode="External"/><Relationship Id="rId28" Type="http://schemas.openxmlformats.org/officeDocument/2006/relationships/hyperlink" Target="https://www.softwaretestingmaterial.com/how-to-locate-element-by-class-name-locator/" TargetMode="External"/><Relationship Id="rId36" Type="http://schemas.openxmlformats.org/officeDocument/2006/relationships/hyperlink" Target="https://www.softwaretestingmaterial.com/dynamic-xpath-in-selenium/" TargetMode="External"/><Relationship Id="rId49" Type="http://schemas.openxmlformats.org/officeDocument/2006/relationships/control" Target="activeX/activeX12.xml"/><Relationship Id="rId57" Type="http://schemas.openxmlformats.org/officeDocument/2006/relationships/control" Target="activeX/activeX20.xml"/><Relationship Id="rId10" Type="http://schemas.openxmlformats.org/officeDocument/2006/relationships/hyperlink" Target="https://www.softwaretestingmaterial.com/run-selenium-tests-on-browserstack/" TargetMode="External"/><Relationship Id="rId31" Type="http://schemas.openxmlformats.org/officeDocument/2006/relationships/hyperlink" Target="https://www.softwaretestingmaterial.com/how-to-locate-element-by-link-text-and-partial-link-text-locator/" TargetMode="External"/><Relationship Id="rId44" Type="http://schemas.openxmlformats.org/officeDocument/2006/relationships/control" Target="activeX/activeX7.xml"/><Relationship Id="rId52" Type="http://schemas.openxmlformats.org/officeDocument/2006/relationships/control" Target="activeX/activeX15.xml"/><Relationship Id="rId60" Type="http://schemas.openxmlformats.org/officeDocument/2006/relationships/control" Target="activeX/activeX23.xml"/><Relationship Id="rId65" Type="http://schemas.openxmlformats.org/officeDocument/2006/relationships/control" Target="activeX/activeX28.xml"/><Relationship Id="rId73" Type="http://schemas.openxmlformats.org/officeDocument/2006/relationships/control" Target="activeX/activeX36.xml"/><Relationship Id="rId78" Type="http://schemas.openxmlformats.org/officeDocument/2006/relationships/control" Target="activeX/activeX41.xml"/><Relationship Id="rId81" Type="http://schemas.openxmlformats.org/officeDocument/2006/relationships/control" Target="activeX/activeX4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24-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24-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D8229-6DF7-45D8-9548-EBCF14545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51</Pages>
  <Words>10970</Words>
  <Characters>62529</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17</cp:revision>
  <dcterms:created xsi:type="dcterms:W3CDTF">2022-05-15T07:39:00Z</dcterms:created>
  <dcterms:modified xsi:type="dcterms:W3CDTF">2022-07-22T12:01:00Z</dcterms:modified>
</cp:coreProperties>
</file>